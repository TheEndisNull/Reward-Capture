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9D0" w14:textId="74B5AE7F" w:rsidR="00AC2A8C" w:rsidRPr="003A36F3" w:rsidRDefault="00D810A0" w:rsidP="00884F75">
      <w:pPr>
        <w:pStyle w:val="Title"/>
        <w:spacing w:line="240" w:lineRule="auto"/>
        <w:rPr>
          <w:rFonts w:ascii="Times New Roman" w:hAnsi="Times New Roman" w:cs="Times New Roman"/>
        </w:rPr>
      </w:pPr>
      <w:sdt>
        <w:sdtPr>
          <w:rPr>
            <w:rFonts w:ascii="Times New Roman" w:hAnsi="Times New Roman" w:cs="Times New Roman"/>
          </w:rPr>
          <w:alias w:val="Title:"/>
          <w:tag w:val="Title:"/>
          <w:id w:val="726351117"/>
          <w:placeholder>
            <w:docPart w:val="7FE35AAA5D11425FAD01032A749887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del w:id="0" w:author="Microsoft Office User" w:date="2021-08-18T10:18:00Z">
            <w:r w:rsidR="007B4725" w:rsidDel="007B4725">
              <w:rPr>
                <w:rFonts w:ascii="Times New Roman" w:hAnsi="Times New Roman" w:cs="Times New Roman"/>
              </w:rPr>
              <w:delText>Long-Term Effects of Value-Driven Attentional Capture on Memory: Reward Influences Criterion but not Discriminability</w:delText>
            </w:r>
          </w:del>
          <w:ins w:id="1" w:author="Microsoft Office User" w:date="2021-08-18T10:18:00Z">
            <w:r w:rsidR="007B4725">
              <w:rPr>
                <w:rFonts w:ascii="Times New Roman" w:hAnsi="Times New Roman" w:cs="Times New Roman"/>
              </w:rPr>
              <w:t>Long-Term Effects of Value-Driven Attentional Capture on Memory: Reward Influences decision processes but not Discriminability</w:t>
            </w:r>
          </w:ins>
        </w:sdtContent>
      </w:sdt>
    </w:p>
    <w:p w14:paraId="5EAD0869" w14:textId="78391555"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Jonathan Yuquimpo</w:t>
      </w:r>
    </w:p>
    <w:p w14:paraId="2F289AE8" w14:textId="761091FA" w:rsidR="00AC2A8C" w:rsidRPr="003A36F3" w:rsidRDefault="00AC2A8C" w:rsidP="00884F75">
      <w:pPr>
        <w:pStyle w:val="Title2"/>
        <w:spacing w:line="240" w:lineRule="auto"/>
        <w:rPr>
          <w:rFonts w:ascii="Times New Roman" w:hAnsi="Times New Roman" w:cs="Times New Roman"/>
        </w:rPr>
      </w:pPr>
      <w:r w:rsidRPr="003A36F3">
        <w:rPr>
          <w:rFonts w:ascii="Times New Roman" w:hAnsi="Times New Roman" w:cs="Times New Roman"/>
        </w:rPr>
        <w:t>University of Illinois at Urbana-</w:t>
      </w:r>
      <w:commentRangeStart w:id="2"/>
      <w:r w:rsidRPr="003A36F3">
        <w:rPr>
          <w:rFonts w:ascii="Times New Roman" w:hAnsi="Times New Roman" w:cs="Times New Roman"/>
        </w:rPr>
        <w:t>Champaign</w:t>
      </w:r>
      <w:commentRangeEnd w:id="2"/>
      <w:r w:rsidR="00603484">
        <w:rPr>
          <w:rStyle w:val="CommentReference"/>
          <w:rFonts w:eastAsiaTheme="minorHAnsi"/>
          <w:kern w:val="0"/>
          <w:lang w:eastAsia="en-US"/>
        </w:rPr>
        <w:commentReference w:id="2"/>
      </w:r>
    </w:p>
    <w:p w14:paraId="72D22D87" w14:textId="350B5BE4" w:rsidR="00AC2A8C" w:rsidRPr="003A36F3" w:rsidRDefault="00AC2A8C" w:rsidP="00F3729F">
      <w:pPr>
        <w:pStyle w:val="Title"/>
        <w:spacing w:line="240" w:lineRule="auto"/>
        <w:rPr>
          <w:rFonts w:ascii="Times New Roman" w:hAnsi="Times New Roman" w:cs="Times New Roman"/>
        </w:rPr>
      </w:pPr>
    </w:p>
    <w:p w14:paraId="197110C4" w14:textId="77777777"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sdt>
      <w:sdtPr>
        <w:rPr>
          <w:rFonts w:ascii="Times New Roman" w:eastAsia="SimHei" w:hAnsi="Times New Roman" w:cs="Times New Roman"/>
          <w:kern w:val="24"/>
          <w:sz w:val="24"/>
          <w:szCs w:val="24"/>
          <w:lang w:eastAsia="ja-JP"/>
        </w:rPr>
        <w:alias w:val="Abstract:"/>
        <w:tag w:val="Abstract:"/>
        <w:id w:val="202146031"/>
        <w:placeholder>
          <w:docPart w:val="3F88E6400F624E8693342B739B60CC51"/>
        </w:placeholder>
        <w:temporary/>
        <w:showingPlcHdr/>
        <w15:appearance w15:val="hidden"/>
      </w:sdtPr>
      <w:sdtEndPr/>
      <w:sdtContent>
        <w:p w14:paraId="53F18A47" w14:textId="77777777" w:rsidR="00AC2A8C" w:rsidRPr="00AC2A8C" w:rsidRDefault="00AC2A8C" w:rsidP="00884F75">
          <w:pPr>
            <w:pageBreakBefore/>
            <w:spacing w:line="240" w:lineRule="auto"/>
            <w:jc w:val="center"/>
            <w:outlineLvl w:val="0"/>
            <w:rPr>
              <w:rFonts w:ascii="Times New Roman" w:eastAsia="SimHei" w:hAnsi="Times New Roman" w:cs="Times New Roman"/>
              <w:kern w:val="24"/>
              <w:sz w:val="24"/>
              <w:szCs w:val="24"/>
              <w:lang w:eastAsia="ja-JP"/>
            </w:rPr>
          </w:pPr>
          <w:r w:rsidRPr="00AC2A8C">
            <w:rPr>
              <w:rFonts w:ascii="Times New Roman" w:eastAsia="SimHei" w:hAnsi="Times New Roman" w:cs="Times New Roman"/>
              <w:kern w:val="24"/>
              <w:sz w:val="24"/>
              <w:szCs w:val="24"/>
              <w:lang w:eastAsia="ja-JP"/>
            </w:rPr>
            <w:t>Abstract</w:t>
          </w:r>
        </w:p>
      </w:sdtContent>
    </w:sdt>
    <w:p w14:paraId="7452BA61" w14:textId="0E518CAF" w:rsidR="00AC2A8C" w:rsidRPr="00AC2A8C" w:rsidRDefault="00AC2A8C" w:rsidP="00884F75">
      <w:pPr>
        <w:spacing w:line="240" w:lineRule="auto"/>
        <w:rPr>
          <w:rFonts w:ascii="Times New Roman" w:eastAsia="SimSun" w:hAnsi="Times New Roman" w:cs="Times New Roman"/>
          <w:sz w:val="24"/>
          <w:szCs w:val="24"/>
          <w:lang w:eastAsia="ja-JP"/>
        </w:rPr>
      </w:pPr>
      <w:r w:rsidRPr="003A36F3">
        <w:rPr>
          <w:rFonts w:ascii="Times New Roman" w:eastAsia="SimSun" w:hAnsi="Times New Roman" w:cs="Times New Roman"/>
          <w:sz w:val="24"/>
          <w:szCs w:val="24"/>
          <w:lang w:eastAsia="ja-JP"/>
        </w:rPr>
        <w:t>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The aim of this study was to investigate whether participants trained to associate a color with probabilistically high or low reward amounts in one task would show improved memory for characters presented in a previously rewarded color on a separate memory task</w:t>
      </w:r>
      <w:ins w:id="3" w:author="Microsoft Office User" w:date="2021-08-18T10:19:00Z">
        <w:r w:rsidR="007B4725">
          <w:rPr>
            <w:rFonts w:ascii="Times New Roman" w:eastAsia="SimSun" w:hAnsi="Times New Roman" w:cs="Times New Roman"/>
            <w:sz w:val="24"/>
            <w:szCs w:val="24"/>
            <w:lang w:eastAsia="ja-JP"/>
          </w:rPr>
          <w:t xml:space="preserve"> in which color was irrelevant</w:t>
        </w:r>
      </w:ins>
      <w:r w:rsidRPr="003A36F3">
        <w:rPr>
          <w:rFonts w:ascii="Times New Roman" w:eastAsia="SimSun" w:hAnsi="Times New Roman" w:cs="Times New Roman"/>
          <w:sz w:val="24"/>
          <w:szCs w:val="24"/>
          <w:lang w:eastAsia="ja-JP"/>
        </w:rPr>
        <w:t xml:space="preserve">.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w:t>
      </w:r>
      <w:commentRangeStart w:id="4"/>
      <w:r w:rsidR="003D5E43">
        <w:rPr>
          <w:rFonts w:ascii="Times New Roman" w:eastAsia="SimSun" w:hAnsi="Times New Roman" w:cs="Times New Roman"/>
          <w:sz w:val="24"/>
          <w:szCs w:val="24"/>
          <w:lang w:eastAsia="ja-JP"/>
        </w:rPr>
        <w:t>limited</w:t>
      </w:r>
      <w:r w:rsidRPr="003A36F3">
        <w:rPr>
          <w:rFonts w:ascii="Times New Roman" w:eastAsia="SimSun" w:hAnsi="Times New Roman" w:cs="Times New Roman"/>
          <w:sz w:val="24"/>
          <w:szCs w:val="24"/>
          <w:lang w:eastAsia="ja-JP"/>
        </w:rPr>
        <w:t xml:space="preserve"> </w:t>
      </w:r>
      <w:commentRangeEnd w:id="4"/>
      <w:r w:rsidR="007B4725">
        <w:rPr>
          <w:rStyle w:val="CommentReference"/>
        </w:rPr>
        <w:commentReference w:id="4"/>
      </w:r>
      <w:r w:rsidRPr="003A36F3">
        <w:rPr>
          <w:rFonts w:ascii="Times New Roman" w:eastAsia="SimSun" w:hAnsi="Times New Roman" w:cs="Times New Roman"/>
          <w:sz w:val="24"/>
          <w:szCs w:val="24"/>
          <w:lang w:eastAsia="ja-JP"/>
        </w:rPr>
        <w:t xml:space="preserve">evidence that rewarded colors improved memory, </w:t>
      </w:r>
      <w:commentRangeStart w:id="5"/>
      <w:r w:rsidRPr="003A36F3">
        <w:rPr>
          <w:rFonts w:ascii="Times New Roman" w:eastAsia="SimSun" w:hAnsi="Times New Roman" w:cs="Times New Roman"/>
          <w:sz w:val="24"/>
          <w:szCs w:val="24"/>
          <w:lang w:eastAsia="ja-JP"/>
        </w:rPr>
        <w:t>but recognizers tended to employ a more conservative criterion</w:t>
      </w:r>
      <w:commentRangeEnd w:id="5"/>
      <w:r w:rsidR="00767D31">
        <w:rPr>
          <w:rStyle w:val="CommentReference"/>
        </w:rPr>
        <w:commentReference w:id="5"/>
      </w:r>
      <w:r w:rsidRPr="003A36F3">
        <w:rPr>
          <w:rFonts w:ascii="Times New Roman" w:eastAsia="SimSun" w:hAnsi="Times New Roman" w:cs="Times New Roman"/>
          <w:sz w:val="24"/>
          <w:szCs w:val="24"/>
          <w:lang w:eastAsia="ja-JP"/>
        </w:rPr>
        <w:t xml:space="preserve"> on lists with rewarded </w:t>
      </w:r>
      <w:commentRangeStart w:id="6"/>
      <w:r w:rsidRPr="003A36F3">
        <w:rPr>
          <w:rFonts w:ascii="Times New Roman" w:eastAsia="SimSun" w:hAnsi="Times New Roman" w:cs="Times New Roman"/>
          <w:sz w:val="24"/>
          <w:szCs w:val="24"/>
          <w:lang w:eastAsia="ja-JP"/>
        </w:rPr>
        <w:t>colors</w:t>
      </w:r>
      <w:commentRangeEnd w:id="6"/>
      <w:r w:rsidR="007B4725">
        <w:rPr>
          <w:rStyle w:val="CommentReference"/>
        </w:rPr>
        <w:commentReference w:id="6"/>
      </w:r>
      <w:r w:rsidRPr="003A36F3">
        <w:rPr>
          <w:rFonts w:ascii="Times New Roman" w:eastAsia="SimSun" w:hAnsi="Times New Roman" w:cs="Times New Roman"/>
          <w:sz w:val="24"/>
          <w:szCs w:val="24"/>
          <w:lang w:eastAsia="ja-JP"/>
        </w:rPr>
        <w:t>.</w:t>
      </w:r>
    </w:p>
    <w:p w14:paraId="24C50D5B" w14:textId="6EE22DB0" w:rsidR="00AC2A8C" w:rsidRPr="00AC2A8C" w:rsidRDefault="00AC2A8C" w:rsidP="00884F75">
      <w:pPr>
        <w:spacing w:line="240" w:lineRule="auto"/>
        <w:ind w:firstLine="720"/>
        <w:rPr>
          <w:rFonts w:ascii="Times New Roman" w:eastAsia="SimSun" w:hAnsi="Times New Roman" w:cs="Times New Roman"/>
          <w:kern w:val="24"/>
          <w:sz w:val="24"/>
          <w:szCs w:val="24"/>
          <w:lang w:eastAsia="ja-JP"/>
        </w:rPr>
      </w:pPr>
      <w:r w:rsidRPr="00AC2A8C">
        <w:rPr>
          <w:rFonts w:ascii="Times New Roman" w:eastAsia="SimSun" w:hAnsi="Times New Roman" w:cs="Times New Roman"/>
          <w:i/>
          <w:iCs/>
          <w:kern w:val="24"/>
          <w:sz w:val="24"/>
          <w:szCs w:val="24"/>
          <w:lang w:eastAsia="ja-JP"/>
        </w:rPr>
        <w:t>Keywords</w:t>
      </w:r>
      <w:r w:rsidRPr="00AC2A8C">
        <w:rPr>
          <w:rFonts w:ascii="Times New Roman" w:eastAsia="SimSun" w:hAnsi="Times New Roman" w:cs="Times New Roman"/>
          <w:kern w:val="24"/>
          <w:sz w:val="24"/>
          <w:szCs w:val="24"/>
          <w:lang w:eastAsia="ja-JP"/>
        </w:rPr>
        <w:t xml:space="preserve">:  </w:t>
      </w:r>
      <w:r w:rsidR="00F677E5">
        <w:rPr>
          <w:rFonts w:ascii="Times New Roman" w:eastAsia="SimSun" w:hAnsi="Times New Roman" w:cs="Times New Roman"/>
          <w:kern w:val="24"/>
          <w:sz w:val="24"/>
          <w:szCs w:val="24"/>
          <w:lang w:eastAsia="ja-JP"/>
        </w:rPr>
        <w:t xml:space="preserve">reward, </w:t>
      </w:r>
      <w:r w:rsidR="00F677E5" w:rsidRPr="00F677E5">
        <w:rPr>
          <w:rFonts w:ascii="Times New Roman" w:eastAsia="SimSun" w:hAnsi="Times New Roman" w:cs="Times New Roman"/>
          <w:kern w:val="24"/>
          <w:sz w:val="24"/>
          <w:szCs w:val="24"/>
          <w:lang w:eastAsia="ja-JP"/>
        </w:rPr>
        <w:t>attentional capture</w:t>
      </w:r>
      <w:r w:rsidR="00F677E5">
        <w:rPr>
          <w:rFonts w:ascii="Times New Roman" w:eastAsia="SimSun" w:hAnsi="Times New Roman" w:cs="Times New Roman"/>
          <w:kern w:val="24"/>
          <w:sz w:val="24"/>
          <w:szCs w:val="24"/>
          <w:lang w:eastAsia="ja-JP"/>
        </w:rPr>
        <w:t>,</w:t>
      </w:r>
      <w:r w:rsidR="00F677E5" w:rsidRPr="00F677E5">
        <w:rPr>
          <w:rFonts w:ascii="Times New Roman" w:eastAsia="SimSun" w:hAnsi="Times New Roman" w:cs="Times New Roman"/>
          <w:kern w:val="24"/>
          <w:sz w:val="24"/>
          <w:szCs w:val="24"/>
          <w:lang w:eastAsia="ja-JP"/>
        </w:rPr>
        <w:t xml:space="preserve"> visual working memory</w:t>
      </w:r>
    </w:p>
    <w:p w14:paraId="4B0596FF" w14:textId="4152D281" w:rsidR="00AC2A8C" w:rsidRPr="003A36F3" w:rsidRDefault="00AC2A8C"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br w:type="page"/>
      </w:r>
    </w:p>
    <w:p w14:paraId="6343CA91" w14:textId="4A36E1BD" w:rsidR="00D44F6D" w:rsidRPr="003A36F3" w:rsidRDefault="00D810A0" w:rsidP="00884F75">
      <w:pPr>
        <w:spacing w:line="240" w:lineRule="auto"/>
        <w:jc w:val="center"/>
        <w:rPr>
          <w:rFonts w:ascii="Times New Roman" w:hAnsi="Times New Roman" w:cs="Times New Roman"/>
          <w:sz w:val="24"/>
          <w:szCs w:val="24"/>
        </w:rPr>
      </w:pPr>
      <w:sdt>
        <w:sdtPr>
          <w:rPr>
            <w:rFonts w:ascii="Times New Roman" w:eastAsia="SimSun" w:hAnsi="Times New Roman" w:cs="Times New Roman"/>
            <w:kern w:val="24"/>
            <w:sz w:val="24"/>
            <w:szCs w:val="24"/>
            <w:lang w:eastAsia="ja-JP"/>
          </w:rPr>
          <w:alias w:val="Section title:"/>
          <w:tag w:val="Section title:"/>
          <w:id w:val="984196707"/>
          <w:placeholder>
            <w:docPart w:val="0AF5D37974B148E5B3FD707DE6CB27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del w:id="7" w:author="Microsoft Office User" w:date="2021-08-18T10:19:00Z">
            <w:r w:rsidR="003B4871" w:rsidDel="007B4725">
              <w:rPr>
                <w:rFonts w:ascii="Times New Roman" w:eastAsia="SimSun" w:hAnsi="Times New Roman" w:cs="Times New Roman"/>
                <w:kern w:val="24"/>
                <w:sz w:val="24"/>
                <w:szCs w:val="24"/>
                <w:lang w:eastAsia="ja-JP"/>
              </w:rPr>
              <w:delText>Long-Term Effects of Value-Driven Attentional Capture on Memory: Reward Influences Criterion but not Discriminability</w:delText>
            </w:r>
          </w:del>
          <w:ins w:id="8" w:author="Microsoft Office User" w:date="2021-08-18T10:19:00Z">
            <w:r w:rsidR="007B4725">
              <w:rPr>
                <w:rFonts w:ascii="Times New Roman" w:eastAsia="SimSun" w:hAnsi="Times New Roman" w:cs="Times New Roman"/>
                <w:kern w:val="24"/>
                <w:sz w:val="24"/>
                <w:szCs w:val="24"/>
                <w:lang w:eastAsia="ja-JP"/>
              </w:rPr>
              <w:t>Long-Term Effects of Value-Driven Attentional Capture on Memory: Reward Influences decision processes but not Discriminability</w:t>
            </w:r>
          </w:ins>
        </w:sdtContent>
      </w:sdt>
    </w:p>
    <w:p w14:paraId="4B3004FD" w14:textId="53AEFE90" w:rsidR="00867AB3" w:rsidRPr="003A36F3" w:rsidRDefault="00867AB3" w:rsidP="00884F75">
      <w:pPr>
        <w:spacing w:line="240" w:lineRule="auto"/>
        <w:ind w:firstLine="720"/>
        <w:rPr>
          <w:rFonts w:ascii="Times New Roman" w:hAnsi="Times New Roman" w:cs="Times New Roman"/>
          <w:sz w:val="24"/>
          <w:szCs w:val="24"/>
        </w:rPr>
      </w:pPr>
      <w:commentRangeStart w:id="9"/>
      <w:r w:rsidRPr="003A36F3">
        <w:rPr>
          <w:rFonts w:ascii="Times New Roman" w:hAnsi="Times New Roman" w:cs="Times New Roman"/>
          <w:sz w:val="24"/>
          <w:szCs w:val="24"/>
        </w:rPr>
        <w:t>Reward</w:t>
      </w:r>
      <w:commentRangeEnd w:id="9"/>
      <w:r w:rsidR="00AF1943" w:rsidRPr="003A36F3">
        <w:rPr>
          <w:rStyle w:val="CommentReference"/>
          <w:rFonts w:ascii="Times New Roman" w:hAnsi="Times New Roman" w:cs="Times New Roman"/>
          <w:sz w:val="24"/>
          <w:szCs w:val="24"/>
        </w:rPr>
        <w:commentReference w:id="9"/>
      </w:r>
      <w:r w:rsidRPr="003A36F3">
        <w:rPr>
          <w:rFonts w:ascii="Times New Roman" w:hAnsi="Times New Roman" w:cs="Times New Roman"/>
          <w:sz w:val="24"/>
          <w:szCs w:val="24"/>
        </w:rPr>
        <w:t xml:space="preserve"> is a powerful motivator that </w:t>
      </w:r>
      <w:r w:rsidR="004E3A71" w:rsidRPr="003A36F3">
        <w:rPr>
          <w:rFonts w:ascii="Times New Roman" w:hAnsi="Times New Roman" w:cs="Times New Roman"/>
          <w:sz w:val="24"/>
          <w:szCs w:val="24"/>
        </w:rPr>
        <w:t>underlies many human behaviors and cognitive processes</w:t>
      </w:r>
      <w:r w:rsidR="003F783E" w:rsidRPr="003A36F3">
        <w:rPr>
          <w:rFonts w:ascii="Times New Roman" w:hAnsi="Times New Roman" w:cs="Times New Roman"/>
          <w:sz w:val="24"/>
          <w:szCs w:val="24"/>
        </w:rPr>
        <w:t xml:space="preserve"> (</w:t>
      </w:r>
      <w:r w:rsidR="003F783E" w:rsidRPr="003A36F3">
        <w:rPr>
          <w:rFonts w:ascii="Times New Roman" w:hAnsi="Times New Roman" w:cs="Times New Roman"/>
          <w:b/>
          <w:bCs/>
          <w:sz w:val="24"/>
          <w:szCs w:val="24"/>
        </w:rPr>
        <w:t>Madan, 201</w:t>
      </w:r>
      <w:r w:rsidR="003F783E" w:rsidRPr="003A36F3">
        <w:rPr>
          <w:rFonts w:ascii="Times New Roman" w:hAnsi="Times New Roman" w:cs="Times New Roman"/>
          <w:sz w:val="24"/>
          <w:szCs w:val="24"/>
        </w:rPr>
        <w:t>7)</w:t>
      </w:r>
      <w:r w:rsidR="004E3A71" w:rsidRPr="003A36F3">
        <w:rPr>
          <w:rFonts w:ascii="Times New Roman" w:hAnsi="Times New Roman" w:cs="Times New Roman"/>
          <w:sz w:val="24"/>
          <w:szCs w:val="24"/>
        </w:rPr>
        <w:t>.</w:t>
      </w:r>
      <w:r w:rsidR="00CE0637" w:rsidRPr="003A36F3">
        <w:rPr>
          <w:rFonts w:ascii="Times New Roman" w:hAnsi="Times New Roman" w:cs="Times New Roman"/>
          <w:sz w:val="24"/>
          <w:szCs w:val="24"/>
        </w:rPr>
        <w:t xml:space="preserve"> One </w:t>
      </w:r>
      <w:r w:rsidR="00F9571A" w:rsidRPr="003A36F3">
        <w:rPr>
          <w:rFonts w:ascii="Times New Roman" w:hAnsi="Times New Roman" w:cs="Times New Roman"/>
          <w:sz w:val="24"/>
          <w:szCs w:val="24"/>
        </w:rPr>
        <w:t>area in which reward has become increasingly relevant is attention</w:t>
      </w:r>
      <w:r w:rsidR="007311AD" w:rsidRPr="003A36F3">
        <w:rPr>
          <w:rFonts w:ascii="Times New Roman" w:hAnsi="Times New Roman" w:cs="Times New Roman"/>
          <w:sz w:val="24"/>
          <w:szCs w:val="24"/>
        </w:rPr>
        <w:t>.</w:t>
      </w:r>
      <w:r w:rsidR="007011CE" w:rsidRPr="003A36F3">
        <w:rPr>
          <w:rFonts w:ascii="Times New Roman" w:hAnsi="Times New Roman" w:cs="Times New Roman"/>
          <w:sz w:val="24"/>
          <w:szCs w:val="24"/>
        </w:rPr>
        <w:t xml:space="preserve"> A</w:t>
      </w:r>
      <w:r w:rsidR="007311AD"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has</w:t>
      </w:r>
      <w:r w:rsidR="007011CE" w:rsidRPr="003A36F3">
        <w:rPr>
          <w:rFonts w:ascii="Times New Roman" w:hAnsi="Times New Roman" w:cs="Times New Roman"/>
          <w:sz w:val="24"/>
          <w:szCs w:val="24"/>
        </w:rPr>
        <w:t xml:space="preserve"> long</w:t>
      </w:r>
      <w:r w:rsidR="009C5775" w:rsidRPr="003A36F3">
        <w:rPr>
          <w:rFonts w:ascii="Times New Roman" w:hAnsi="Times New Roman" w:cs="Times New Roman"/>
          <w:sz w:val="24"/>
          <w:szCs w:val="24"/>
        </w:rPr>
        <w:t xml:space="preserve"> been</w:t>
      </w:r>
      <w:r w:rsidR="007011CE" w:rsidRPr="003A36F3">
        <w:rPr>
          <w:rFonts w:ascii="Times New Roman" w:hAnsi="Times New Roman" w:cs="Times New Roman"/>
          <w:sz w:val="24"/>
          <w:szCs w:val="24"/>
        </w:rPr>
        <w:t xml:space="preserve"> argued to be</w:t>
      </w:r>
      <w:r w:rsidR="00F9571A" w:rsidRPr="003A36F3">
        <w:rPr>
          <w:rFonts w:ascii="Times New Roman" w:hAnsi="Times New Roman" w:cs="Times New Roman"/>
          <w:sz w:val="24"/>
          <w:szCs w:val="24"/>
        </w:rPr>
        <w:t xml:space="preserve"> </w:t>
      </w:r>
      <w:r w:rsidR="007011CE" w:rsidRPr="003A36F3">
        <w:rPr>
          <w:rFonts w:ascii="Times New Roman" w:hAnsi="Times New Roman" w:cs="Times New Roman"/>
          <w:sz w:val="24"/>
          <w:szCs w:val="24"/>
        </w:rPr>
        <w:t>driven by</w:t>
      </w:r>
      <w:r w:rsidR="007311AD" w:rsidRPr="003A36F3">
        <w:rPr>
          <w:rFonts w:ascii="Times New Roman" w:hAnsi="Times New Roman" w:cs="Times New Roman"/>
          <w:sz w:val="24"/>
          <w:szCs w:val="24"/>
        </w:rPr>
        <w:t xml:space="preserve"> </w:t>
      </w:r>
      <w:r w:rsidR="00AF1943" w:rsidRPr="003A36F3">
        <w:rPr>
          <w:rFonts w:ascii="Times New Roman" w:hAnsi="Times New Roman" w:cs="Times New Roman"/>
          <w:sz w:val="24"/>
          <w:szCs w:val="24"/>
        </w:rPr>
        <w:t xml:space="preserve">a combination of </w:t>
      </w:r>
      <w:r w:rsidR="007311AD" w:rsidRPr="003A36F3">
        <w:rPr>
          <w:rFonts w:ascii="Times New Roman" w:hAnsi="Times New Roman" w:cs="Times New Roman"/>
          <w:sz w:val="24"/>
          <w:szCs w:val="24"/>
        </w:rPr>
        <w:t>top-down and bottom-up process</w:t>
      </w:r>
      <w:r w:rsidR="00AF1943" w:rsidRPr="003A36F3">
        <w:rPr>
          <w:rFonts w:ascii="Times New Roman" w:hAnsi="Times New Roman" w:cs="Times New Roman"/>
          <w:sz w:val="24"/>
          <w:szCs w:val="24"/>
        </w:rPr>
        <w:t>es</w:t>
      </w:r>
      <w:r w:rsidR="007311AD" w:rsidRPr="003A36F3">
        <w:rPr>
          <w:rFonts w:ascii="Times New Roman" w:hAnsi="Times New Roman" w:cs="Times New Roman"/>
          <w:sz w:val="24"/>
          <w:szCs w:val="24"/>
        </w:rPr>
        <w:t xml:space="preserve">. Yet, a growing body of work has </w:t>
      </w:r>
      <w:r w:rsidR="00F3729F">
        <w:rPr>
          <w:rFonts w:ascii="Times New Roman" w:hAnsi="Times New Roman" w:cs="Times New Roman"/>
          <w:sz w:val="24"/>
          <w:szCs w:val="24"/>
        </w:rPr>
        <w:t>indicated that</w:t>
      </w:r>
      <w:r w:rsidR="00AF1943" w:rsidRPr="003A36F3">
        <w:rPr>
          <w:rFonts w:ascii="Times New Roman" w:hAnsi="Times New Roman" w:cs="Times New Roman"/>
          <w:sz w:val="24"/>
          <w:szCs w:val="24"/>
        </w:rPr>
        <w:t xml:space="preserve"> </w:t>
      </w:r>
      <w:r w:rsidR="007311AD" w:rsidRPr="003A36F3">
        <w:rPr>
          <w:rFonts w:ascii="Times New Roman" w:hAnsi="Times New Roman" w:cs="Times New Roman"/>
          <w:sz w:val="24"/>
          <w:szCs w:val="24"/>
        </w:rPr>
        <w:t xml:space="preserve">prior selection history, which includes selection driven by reward, </w:t>
      </w:r>
      <w:r w:rsidR="00F3729F">
        <w:rPr>
          <w:rFonts w:ascii="Times New Roman" w:hAnsi="Times New Roman" w:cs="Times New Roman"/>
          <w:sz w:val="24"/>
          <w:szCs w:val="24"/>
        </w:rPr>
        <w:t>is</w:t>
      </w:r>
      <w:r w:rsidR="007311AD" w:rsidRPr="003A36F3">
        <w:rPr>
          <w:rFonts w:ascii="Times New Roman" w:hAnsi="Times New Roman" w:cs="Times New Roman"/>
          <w:sz w:val="24"/>
          <w:szCs w:val="24"/>
        </w:rPr>
        <w:t xml:space="preserve"> a third </w:t>
      </w:r>
      <w:r w:rsidR="00F9571A" w:rsidRPr="003A36F3">
        <w:rPr>
          <w:rFonts w:ascii="Times New Roman" w:hAnsi="Times New Roman" w:cs="Times New Roman"/>
          <w:sz w:val="24"/>
          <w:szCs w:val="24"/>
        </w:rPr>
        <w:t>competitor involved in selective attention</w:t>
      </w:r>
      <w:r w:rsidR="007311AD" w:rsidRPr="003A36F3">
        <w:rPr>
          <w:rFonts w:ascii="Times New Roman" w:hAnsi="Times New Roman" w:cs="Times New Roman"/>
          <w:sz w:val="24"/>
          <w:szCs w:val="24"/>
        </w:rPr>
        <w:t xml:space="preserve"> (</w:t>
      </w:r>
      <w:bookmarkStart w:id="10" w:name="_Hlk77363621"/>
      <w:proofErr w:type="spellStart"/>
      <w:r w:rsidR="00CE0637" w:rsidRPr="003A36F3">
        <w:rPr>
          <w:rFonts w:ascii="Times New Roman" w:hAnsi="Times New Roman" w:cs="Times New Roman"/>
          <w:b/>
          <w:bCs/>
          <w:sz w:val="24"/>
          <w:szCs w:val="24"/>
        </w:rPr>
        <w:t>Awh</w:t>
      </w:r>
      <w:proofErr w:type="spellEnd"/>
      <w:r w:rsidR="00CE0637" w:rsidRPr="003A36F3">
        <w:rPr>
          <w:rFonts w:ascii="Times New Roman" w:hAnsi="Times New Roman" w:cs="Times New Roman"/>
          <w:b/>
          <w:bCs/>
          <w:sz w:val="24"/>
          <w:szCs w:val="24"/>
        </w:rPr>
        <w:t xml:space="preserve">, </w:t>
      </w:r>
      <w:proofErr w:type="spellStart"/>
      <w:r w:rsidR="00CE0637" w:rsidRPr="003A36F3">
        <w:rPr>
          <w:rFonts w:ascii="Times New Roman" w:hAnsi="Times New Roman" w:cs="Times New Roman"/>
          <w:b/>
          <w:bCs/>
          <w:sz w:val="24"/>
          <w:szCs w:val="24"/>
        </w:rPr>
        <w:t>Belopolsky</w:t>
      </w:r>
      <w:proofErr w:type="spellEnd"/>
      <w:r w:rsidR="00CE0637" w:rsidRPr="003A36F3">
        <w:rPr>
          <w:rFonts w:ascii="Times New Roman" w:hAnsi="Times New Roman" w:cs="Times New Roman"/>
          <w:b/>
          <w:bCs/>
          <w:sz w:val="24"/>
          <w:szCs w:val="24"/>
        </w:rPr>
        <w:t xml:space="preserve"> &amp; </w:t>
      </w:r>
      <w:proofErr w:type="spellStart"/>
      <w:r w:rsidR="00CE0637" w:rsidRPr="003A36F3">
        <w:rPr>
          <w:rFonts w:ascii="Times New Roman" w:hAnsi="Times New Roman" w:cs="Times New Roman"/>
          <w:b/>
          <w:bCs/>
          <w:sz w:val="24"/>
          <w:szCs w:val="24"/>
        </w:rPr>
        <w:t>Theeuwes</w:t>
      </w:r>
      <w:proofErr w:type="spellEnd"/>
      <w:r w:rsidR="00CE0637" w:rsidRPr="003A36F3">
        <w:rPr>
          <w:rFonts w:ascii="Times New Roman" w:hAnsi="Times New Roman" w:cs="Times New Roman"/>
          <w:b/>
          <w:bCs/>
          <w:sz w:val="24"/>
          <w:szCs w:val="24"/>
        </w:rPr>
        <w:t xml:space="preserve">, 2012; </w:t>
      </w:r>
      <w:proofErr w:type="spellStart"/>
      <w:r w:rsidR="007011CE" w:rsidRPr="003A36F3">
        <w:rPr>
          <w:rFonts w:ascii="Times New Roman" w:hAnsi="Times New Roman" w:cs="Times New Roman"/>
          <w:b/>
          <w:bCs/>
          <w:sz w:val="24"/>
          <w:szCs w:val="24"/>
        </w:rPr>
        <w:t>Theeuwes</w:t>
      </w:r>
      <w:proofErr w:type="spellEnd"/>
      <w:r w:rsidR="007011CE" w:rsidRPr="003A36F3">
        <w:rPr>
          <w:rFonts w:ascii="Times New Roman" w:hAnsi="Times New Roman" w:cs="Times New Roman"/>
          <w:b/>
          <w:bCs/>
          <w:sz w:val="24"/>
          <w:szCs w:val="24"/>
        </w:rPr>
        <w:t xml:space="preserve">, 2010; </w:t>
      </w:r>
      <w:proofErr w:type="spellStart"/>
      <w:r w:rsidR="007311AD" w:rsidRPr="003A36F3">
        <w:rPr>
          <w:rFonts w:ascii="Times New Roman" w:hAnsi="Times New Roman" w:cs="Times New Roman"/>
          <w:b/>
          <w:bCs/>
          <w:sz w:val="24"/>
          <w:szCs w:val="24"/>
        </w:rPr>
        <w:t>Theeuwes</w:t>
      </w:r>
      <w:proofErr w:type="spellEnd"/>
      <w:r w:rsidR="007311AD" w:rsidRPr="003A36F3">
        <w:rPr>
          <w:rFonts w:ascii="Times New Roman" w:hAnsi="Times New Roman" w:cs="Times New Roman"/>
          <w:b/>
          <w:bCs/>
          <w:sz w:val="24"/>
          <w:szCs w:val="24"/>
        </w:rPr>
        <w:t>, 2018</w:t>
      </w:r>
      <w:bookmarkEnd w:id="10"/>
      <w:r w:rsidR="007311AD" w:rsidRPr="003A36F3">
        <w:rPr>
          <w:rFonts w:ascii="Times New Roman" w:hAnsi="Times New Roman" w:cs="Times New Roman"/>
          <w:sz w:val="24"/>
          <w:szCs w:val="24"/>
        </w:rPr>
        <w:t>).</w:t>
      </w:r>
      <w:r w:rsidR="004E3A71" w:rsidRPr="003A36F3">
        <w:rPr>
          <w:rFonts w:ascii="Times New Roman" w:hAnsi="Times New Roman" w:cs="Times New Roman"/>
          <w:sz w:val="24"/>
          <w:szCs w:val="24"/>
        </w:rPr>
        <w:t xml:space="preserve"> Through a process </w:t>
      </w:r>
      <w:r w:rsidR="007011CE" w:rsidRPr="003A36F3">
        <w:rPr>
          <w:rFonts w:ascii="Times New Roman" w:hAnsi="Times New Roman" w:cs="Times New Roman"/>
          <w:sz w:val="24"/>
          <w:szCs w:val="24"/>
        </w:rPr>
        <w:t>called</w:t>
      </w:r>
      <w:r w:rsidR="004E3A71"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v</w:t>
      </w:r>
      <w:r w:rsidR="004E3A71" w:rsidRPr="003A36F3">
        <w:rPr>
          <w:rFonts w:ascii="Times New Roman" w:hAnsi="Times New Roman" w:cs="Times New Roman"/>
          <w:sz w:val="24"/>
          <w:szCs w:val="24"/>
        </w:rPr>
        <w:t>alue-</w:t>
      </w:r>
      <w:r w:rsidR="009C5775" w:rsidRPr="003A36F3">
        <w:rPr>
          <w:rFonts w:ascii="Times New Roman" w:hAnsi="Times New Roman" w:cs="Times New Roman"/>
          <w:sz w:val="24"/>
          <w:szCs w:val="24"/>
        </w:rPr>
        <w:t>d</w:t>
      </w:r>
      <w:r w:rsidR="004E3A71" w:rsidRPr="003A36F3">
        <w:rPr>
          <w:rFonts w:ascii="Times New Roman" w:hAnsi="Times New Roman" w:cs="Times New Roman"/>
          <w:sz w:val="24"/>
          <w:szCs w:val="24"/>
        </w:rPr>
        <w:t xml:space="preserve">irected </w:t>
      </w:r>
      <w:r w:rsidR="009C5775" w:rsidRPr="003A36F3">
        <w:rPr>
          <w:rFonts w:ascii="Times New Roman" w:hAnsi="Times New Roman" w:cs="Times New Roman"/>
          <w:sz w:val="24"/>
          <w:szCs w:val="24"/>
        </w:rPr>
        <w:t>a</w:t>
      </w:r>
      <w:r w:rsidR="004E3A71" w:rsidRPr="003A36F3">
        <w:rPr>
          <w:rFonts w:ascii="Times New Roman" w:hAnsi="Times New Roman" w:cs="Times New Roman"/>
          <w:sz w:val="24"/>
          <w:szCs w:val="24"/>
        </w:rPr>
        <w:t xml:space="preserve">ttentional </w:t>
      </w:r>
      <w:r w:rsidR="009C5775" w:rsidRPr="003A36F3">
        <w:rPr>
          <w:rFonts w:ascii="Times New Roman" w:hAnsi="Times New Roman" w:cs="Times New Roman"/>
          <w:sz w:val="24"/>
          <w:szCs w:val="24"/>
        </w:rPr>
        <w:t>c</w:t>
      </w:r>
      <w:r w:rsidR="004E3A71" w:rsidRPr="003A36F3">
        <w:rPr>
          <w:rFonts w:ascii="Times New Roman" w:hAnsi="Times New Roman" w:cs="Times New Roman"/>
          <w:sz w:val="24"/>
          <w:szCs w:val="24"/>
        </w:rPr>
        <w:t xml:space="preserve">apture (VDAC), </w:t>
      </w:r>
      <w:r w:rsidR="003A38E5" w:rsidRPr="003A36F3">
        <w:rPr>
          <w:rFonts w:ascii="Times New Roman" w:hAnsi="Times New Roman" w:cs="Times New Roman"/>
          <w:sz w:val="24"/>
          <w:szCs w:val="24"/>
        </w:rPr>
        <w:t xml:space="preserve">learned stimulus-reward associations </w:t>
      </w:r>
      <w:r w:rsidR="004E3A71" w:rsidRPr="003A36F3">
        <w:rPr>
          <w:rFonts w:ascii="Times New Roman" w:hAnsi="Times New Roman" w:cs="Times New Roman"/>
          <w:sz w:val="24"/>
          <w:szCs w:val="24"/>
        </w:rPr>
        <w:t>have been shown to</w:t>
      </w:r>
      <w:r w:rsidR="003A38E5" w:rsidRPr="003A36F3">
        <w:rPr>
          <w:rFonts w:ascii="Times New Roman" w:hAnsi="Times New Roman" w:cs="Times New Roman"/>
          <w:sz w:val="24"/>
          <w:szCs w:val="24"/>
        </w:rPr>
        <w:t xml:space="preserve"> automatically modulate attention</w:t>
      </w:r>
      <w:r w:rsidR="00F9571A" w:rsidRPr="003A36F3">
        <w:rPr>
          <w:rFonts w:ascii="Times New Roman" w:hAnsi="Times New Roman" w:cs="Times New Roman"/>
          <w:sz w:val="24"/>
          <w:szCs w:val="24"/>
        </w:rPr>
        <w:t xml:space="preserve"> such that reward-associated stimuli may receive greater attentional priority</w:t>
      </w:r>
      <w:r w:rsidR="00CE7231" w:rsidRPr="003A36F3">
        <w:rPr>
          <w:rFonts w:ascii="Times New Roman" w:hAnsi="Times New Roman" w:cs="Times New Roman"/>
          <w:sz w:val="24"/>
          <w:szCs w:val="24"/>
        </w:rPr>
        <w:t xml:space="preserve"> in spite of </w:t>
      </w:r>
      <w:r w:rsidR="005A73C3" w:rsidRPr="003A36F3">
        <w:rPr>
          <w:rFonts w:ascii="Times New Roman" w:hAnsi="Times New Roman" w:cs="Times New Roman"/>
          <w:sz w:val="24"/>
          <w:szCs w:val="24"/>
        </w:rPr>
        <w:t xml:space="preserve">any </w:t>
      </w:r>
      <w:r w:rsidR="00AF1943" w:rsidRPr="003A36F3">
        <w:rPr>
          <w:rFonts w:ascii="Times New Roman" w:hAnsi="Times New Roman" w:cs="Times New Roman"/>
          <w:sz w:val="24"/>
          <w:szCs w:val="24"/>
        </w:rPr>
        <w:t xml:space="preserve">current </w:t>
      </w:r>
      <w:r w:rsidR="005A73C3" w:rsidRPr="003A36F3">
        <w:rPr>
          <w:rFonts w:ascii="Times New Roman" w:hAnsi="Times New Roman" w:cs="Times New Roman"/>
          <w:sz w:val="24"/>
          <w:szCs w:val="24"/>
        </w:rPr>
        <w:t>task-</w:t>
      </w:r>
      <w:r w:rsidR="009C5775" w:rsidRPr="003A36F3">
        <w:rPr>
          <w:rFonts w:ascii="Times New Roman" w:hAnsi="Times New Roman" w:cs="Times New Roman"/>
          <w:sz w:val="24"/>
          <w:szCs w:val="24"/>
        </w:rPr>
        <w:t>related</w:t>
      </w:r>
      <w:r w:rsidR="005A73C3"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goals of an observer (</w:t>
      </w:r>
      <w:bookmarkStart w:id="11" w:name="_Hlk77363631"/>
      <w:r w:rsidR="00CE7231" w:rsidRPr="003A36F3">
        <w:rPr>
          <w:rFonts w:ascii="Times New Roman" w:hAnsi="Times New Roman" w:cs="Times New Roman"/>
          <w:b/>
          <w:bCs/>
          <w:sz w:val="24"/>
          <w:szCs w:val="24"/>
        </w:rPr>
        <w:t>Anderson, Laurent &amp; Yantis, 2011</w:t>
      </w:r>
      <w:bookmarkEnd w:id="11"/>
      <w:r w:rsidR="001612A9" w:rsidRPr="003A36F3">
        <w:rPr>
          <w:rFonts w:ascii="Times New Roman" w:hAnsi="Times New Roman" w:cs="Times New Roman"/>
          <w:sz w:val="24"/>
          <w:szCs w:val="24"/>
        </w:rPr>
        <w:t xml:space="preserve">). </w:t>
      </w:r>
      <w:r w:rsidR="00CE7231" w:rsidRPr="003A36F3">
        <w:rPr>
          <w:rFonts w:ascii="Times New Roman" w:hAnsi="Times New Roman" w:cs="Times New Roman"/>
          <w:sz w:val="24"/>
          <w:szCs w:val="24"/>
        </w:rPr>
        <w:t xml:space="preserve">Critically, VDAC </w:t>
      </w:r>
      <w:r w:rsidR="007011CE" w:rsidRPr="003A36F3">
        <w:rPr>
          <w:rFonts w:ascii="Times New Roman" w:hAnsi="Times New Roman" w:cs="Times New Roman"/>
          <w:sz w:val="24"/>
          <w:szCs w:val="24"/>
        </w:rPr>
        <w:t>may</w:t>
      </w:r>
      <w:r w:rsidR="006A59F6" w:rsidRPr="003A36F3">
        <w:rPr>
          <w:rFonts w:ascii="Times New Roman" w:hAnsi="Times New Roman" w:cs="Times New Roman"/>
          <w:sz w:val="24"/>
          <w:szCs w:val="24"/>
        </w:rPr>
        <w:t xml:space="preserve"> have </w:t>
      </w:r>
      <w:r w:rsidR="00CE7231" w:rsidRPr="003A36F3">
        <w:rPr>
          <w:rFonts w:ascii="Times New Roman" w:hAnsi="Times New Roman" w:cs="Times New Roman"/>
          <w:sz w:val="24"/>
          <w:szCs w:val="24"/>
        </w:rPr>
        <w:t xml:space="preserve">unintended </w:t>
      </w:r>
      <w:r w:rsidR="006A59F6" w:rsidRPr="003A36F3">
        <w:rPr>
          <w:rFonts w:ascii="Times New Roman" w:hAnsi="Times New Roman" w:cs="Times New Roman"/>
          <w:sz w:val="24"/>
          <w:szCs w:val="24"/>
        </w:rPr>
        <w:t>downstream effects on other related cognitive processes</w:t>
      </w:r>
      <w:r w:rsidR="00AF1943" w:rsidRPr="003A36F3">
        <w:rPr>
          <w:rFonts w:ascii="Times New Roman" w:hAnsi="Times New Roman" w:cs="Times New Roman"/>
          <w:sz w:val="24"/>
          <w:szCs w:val="24"/>
        </w:rPr>
        <w:t>,</w:t>
      </w:r>
      <w:r w:rsidR="006A59F6" w:rsidRPr="003A36F3">
        <w:rPr>
          <w:rFonts w:ascii="Times New Roman" w:hAnsi="Times New Roman" w:cs="Times New Roman"/>
          <w:sz w:val="24"/>
          <w:szCs w:val="24"/>
        </w:rPr>
        <w:t xml:space="preserve"> including</w:t>
      </w:r>
      <w:r w:rsidR="00AF1943" w:rsidRPr="003A36F3">
        <w:rPr>
          <w:rFonts w:ascii="Times New Roman" w:hAnsi="Times New Roman" w:cs="Times New Roman"/>
          <w:sz w:val="24"/>
          <w:szCs w:val="24"/>
        </w:rPr>
        <w:t>, in the case I pursue here,</w:t>
      </w:r>
      <w:r w:rsidR="006A59F6" w:rsidRPr="003A36F3">
        <w:rPr>
          <w:rFonts w:ascii="Times New Roman" w:hAnsi="Times New Roman" w:cs="Times New Roman"/>
          <w:sz w:val="24"/>
          <w:szCs w:val="24"/>
        </w:rPr>
        <w:t xml:space="preserve"> memory. </w:t>
      </w:r>
    </w:p>
    <w:p w14:paraId="7D22A3A0" w14:textId="0A647A3C" w:rsidR="001612A9" w:rsidRPr="003A36F3" w:rsidRDefault="003E654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Value-</w:t>
      </w:r>
      <w:r w:rsidR="007011CE" w:rsidRPr="003A36F3">
        <w:rPr>
          <w:rFonts w:ascii="Times New Roman" w:hAnsi="Times New Roman" w:cs="Times New Roman"/>
          <w:sz w:val="24"/>
          <w:szCs w:val="24"/>
        </w:rPr>
        <w:t>d</w:t>
      </w:r>
      <w:r w:rsidRPr="003A36F3">
        <w:rPr>
          <w:rFonts w:ascii="Times New Roman" w:hAnsi="Times New Roman" w:cs="Times New Roman"/>
          <w:sz w:val="24"/>
          <w:szCs w:val="24"/>
        </w:rPr>
        <w:t xml:space="preserve">riven </w:t>
      </w:r>
      <w:r w:rsidR="007011CE" w:rsidRPr="003A36F3">
        <w:rPr>
          <w:rFonts w:ascii="Times New Roman" w:hAnsi="Times New Roman" w:cs="Times New Roman"/>
          <w:sz w:val="24"/>
          <w:szCs w:val="24"/>
        </w:rPr>
        <w:t>a</w:t>
      </w:r>
      <w:r w:rsidRPr="003A36F3">
        <w:rPr>
          <w:rFonts w:ascii="Times New Roman" w:hAnsi="Times New Roman" w:cs="Times New Roman"/>
          <w:sz w:val="24"/>
          <w:szCs w:val="24"/>
        </w:rPr>
        <w:t xml:space="preserve">ttention </w:t>
      </w:r>
      <w:r w:rsidR="009C5775" w:rsidRPr="003A36F3">
        <w:rPr>
          <w:rFonts w:ascii="Times New Roman" w:hAnsi="Times New Roman" w:cs="Times New Roman"/>
          <w:sz w:val="24"/>
          <w:szCs w:val="24"/>
        </w:rPr>
        <w:t>c</w:t>
      </w:r>
      <w:r w:rsidRPr="003A36F3">
        <w:rPr>
          <w:rFonts w:ascii="Times New Roman" w:hAnsi="Times New Roman" w:cs="Times New Roman"/>
          <w:sz w:val="24"/>
          <w:szCs w:val="24"/>
        </w:rPr>
        <w:t>apture</w:t>
      </w:r>
      <w:r w:rsidR="009C5775" w:rsidRPr="003A36F3">
        <w:rPr>
          <w:rFonts w:ascii="Times New Roman" w:hAnsi="Times New Roman" w:cs="Times New Roman"/>
          <w:sz w:val="24"/>
          <w:szCs w:val="24"/>
        </w:rPr>
        <w:t xml:space="preserve"> was</w:t>
      </w:r>
      <w:r w:rsidRPr="003A36F3">
        <w:rPr>
          <w:rFonts w:ascii="Times New Roman" w:hAnsi="Times New Roman" w:cs="Times New Roman"/>
          <w:sz w:val="24"/>
          <w:szCs w:val="24"/>
        </w:rPr>
        <w:t xml:space="preserve"> first</w:t>
      </w:r>
      <w:r w:rsidR="007011CE" w:rsidRPr="003A36F3">
        <w:rPr>
          <w:rFonts w:ascii="Times New Roman" w:hAnsi="Times New Roman" w:cs="Times New Roman"/>
          <w:sz w:val="24"/>
          <w:szCs w:val="24"/>
        </w:rPr>
        <w:t xml:space="preserve"> </w:t>
      </w:r>
      <w:r w:rsidRPr="003A36F3">
        <w:rPr>
          <w:rFonts w:ascii="Times New Roman" w:hAnsi="Times New Roman" w:cs="Times New Roman"/>
          <w:sz w:val="24"/>
          <w:szCs w:val="24"/>
        </w:rPr>
        <w:t>identified by</w:t>
      </w:r>
      <w:r w:rsidR="002A5933" w:rsidRPr="003A36F3">
        <w:rPr>
          <w:rFonts w:ascii="Times New Roman" w:hAnsi="Times New Roman" w:cs="Times New Roman"/>
          <w:sz w:val="24"/>
          <w:szCs w:val="24"/>
        </w:rPr>
        <w:t xml:space="preserve"> </w:t>
      </w:r>
      <w:bookmarkStart w:id="12" w:name="_Hlk77363644"/>
      <w:r w:rsidR="002A5933" w:rsidRPr="003A36F3">
        <w:rPr>
          <w:rFonts w:ascii="Times New Roman" w:hAnsi="Times New Roman" w:cs="Times New Roman"/>
          <w:b/>
          <w:bCs/>
          <w:sz w:val="24"/>
          <w:szCs w:val="24"/>
        </w:rPr>
        <w:t>Anderson et al. (2011</w:t>
      </w:r>
      <w:r w:rsidRPr="003A36F3">
        <w:rPr>
          <w:rFonts w:ascii="Times New Roman" w:hAnsi="Times New Roman" w:cs="Times New Roman"/>
          <w:sz w:val="24"/>
          <w:szCs w:val="24"/>
        </w:rPr>
        <w:t xml:space="preserve">). </w:t>
      </w:r>
      <w:bookmarkEnd w:id="12"/>
      <w:r w:rsidRPr="003A36F3">
        <w:rPr>
          <w:rFonts w:ascii="Times New Roman" w:hAnsi="Times New Roman" w:cs="Times New Roman"/>
          <w:sz w:val="24"/>
          <w:szCs w:val="24"/>
        </w:rPr>
        <w:t>Participants</w:t>
      </w:r>
      <w:r w:rsidR="002A5933" w:rsidRPr="003A36F3">
        <w:rPr>
          <w:rFonts w:ascii="Times New Roman" w:hAnsi="Times New Roman" w:cs="Times New Roman"/>
          <w:sz w:val="24"/>
          <w:szCs w:val="24"/>
        </w:rPr>
        <w:t xml:space="preserve"> were trained </w:t>
      </w:r>
      <w:r w:rsidR="00C7656A" w:rsidRPr="003A36F3">
        <w:rPr>
          <w:rFonts w:ascii="Times New Roman" w:hAnsi="Times New Roman" w:cs="Times New Roman"/>
          <w:sz w:val="24"/>
          <w:szCs w:val="24"/>
        </w:rPr>
        <w:t xml:space="preserve">using a visual search task </w:t>
      </w:r>
      <w:r w:rsidR="002A5933" w:rsidRPr="003A36F3">
        <w:rPr>
          <w:rFonts w:ascii="Times New Roman" w:hAnsi="Times New Roman" w:cs="Times New Roman"/>
          <w:sz w:val="24"/>
          <w:szCs w:val="24"/>
        </w:rPr>
        <w:t>to associate one of two target colors with a higher probability of</w:t>
      </w:r>
      <w:r w:rsidR="00C7656A" w:rsidRPr="003A36F3">
        <w:rPr>
          <w:rFonts w:ascii="Times New Roman" w:hAnsi="Times New Roman" w:cs="Times New Roman"/>
          <w:sz w:val="24"/>
          <w:szCs w:val="24"/>
        </w:rPr>
        <w:t xml:space="preserve"> receiving</w:t>
      </w:r>
      <w:r w:rsidR="002A5933" w:rsidRPr="003A36F3">
        <w:rPr>
          <w:rFonts w:ascii="Times New Roman" w:hAnsi="Times New Roman" w:cs="Times New Roman"/>
          <w:sz w:val="24"/>
          <w:szCs w:val="24"/>
        </w:rPr>
        <w:t xml:space="preserve"> </w:t>
      </w:r>
      <w:r w:rsidR="009C5775" w:rsidRPr="003A36F3">
        <w:rPr>
          <w:rFonts w:ascii="Times New Roman" w:hAnsi="Times New Roman" w:cs="Times New Roman"/>
          <w:sz w:val="24"/>
          <w:szCs w:val="24"/>
        </w:rPr>
        <w:t>the greater of two reward amounts</w:t>
      </w:r>
      <w:r w:rsidR="002A593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Correct responses to </w:t>
      </w:r>
      <w:r w:rsidR="00F67F97" w:rsidRPr="003A36F3">
        <w:rPr>
          <w:rFonts w:ascii="Times New Roman" w:hAnsi="Times New Roman" w:cs="Times New Roman"/>
          <w:sz w:val="24"/>
          <w:szCs w:val="24"/>
        </w:rPr>
        <w:t>a</w:t>
      </w:r>
      <w:r w:rsidR="00DB2FE2" w:rsidRPr="003A36F3">
        <w:rPr>
          <w:rFonts w:ascii="Times New Roman" w:hAnsi="Times New Roman" w:cs="Times New Roman"/>
          <w:sz w:val="24"/>
          <w:szCs w:val="24"/>
        </w:rPr>
        <w:t xml:space="preserve"> high-value color</w:t>
      </w:r>
      <w:r w:rsidR="00F67F97" w:rsidRPr="003A36F3">
        <w:rPr>
          <w:rFonts w:ascii="Times New Roman" w:hAnsi="Times New Roman" w:cs="Times New Roman"/>
          <w:sz w:val="24"/>
          <w:szCs w:val="24"/>
        </w:rPr>
        <w:t>ed target</w:t>
      </w:r>
      <w:r w:rsidR="00DB2FE2" w:rsidRPr="003A36F3">
        <w:rPr>
          <w:rFonts w:ascii="Times New Roman" w:hAnsi="Times New Roman" w:cs="Times New Roman"/>
          <w:sz w:val="24"/>
          <w:szCs w:val="24"/>
        </w:rPr>
        <w:t xml:space="preserve"> yield</w:t>
      </w:r>
      <w:r w:rsidR="00AF1943" w:rsidRPr="003A36F3">
        <w:rPr>
          <w:rFonts w:ascii="Times New Roman" w:hAnsi="Times New Roman" w:cs="Times New Roman"/>
          <w:sz w:val="24"/>
          <w:szCs w:val="24"/>
        </w:rPr>
        <w:t>ed</w:t>
      </w:r>
      <w:r w:rsidR="00DB2FE2" w:rsidRPr="003A36F3">
        <w:rPr>
          <w:rFonts w:ascii="Times New Roman" w:hAnsi="Times New Roman" w:cs="Times New Roman"/>
          <w:sz w:val="24"/>
          <w:szCs w:val="24"/>
        </w:rPr>
        <w:t xml:space="preserve"> an 80% chance of a high reward (5¢) and a 20% change of a low reward (1¢)</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 xml:space="preserve"> whereas this contingency was revered for</w:t>
      </w:r>
      <w:r w:rsidR="00AF1943" w:rsidRPr="003A36F3">
        <w:rPr>
          <w:rFonts w:ascii="Times New Roman" w:hAnsi="Times New Roman" w:cs="Times New Roman"/>
          <w:sz w:val="24"/>
          <w:szCs w:val="24"/>
        </w:rPr>
        <w:t xml:space="preserve"> the</w:t>
      </w:r>
      <w:r w:rsidR="00DB2FE2" w:rsidRPr="003A36F3">
        <w:rPr>
          <w:rFonts w:ascii="Times New Roman" w:hAnsi="Times New Roman" w:cs="Times New Roman"/>
          <w:sz w:val="24"/>
          <w:szCs w:val="24"/>
        </w:rPr>
        <w:t xml:space="preserve"> low</w:t>
      </w:r>
      <w:r w:rsidR="00AF1943" w:rsidRPr="003A36F3">
        <w:rPr>
          <w:rFonts w:ascii="Times New Roman" w:hAnsi="Times New Roman" w:cs="Times New Roman"/>
          <w:sz w:val="24"/>
          <w:szCs w:val="24"/>
        </w:rPr>
        <w:t>-</w:t>
      </w:r>
      <w:r w:rsidR="00DB2FE2" w:rsidRPr="003A36F3">
        <w:rPr>
          <w:rFonts w:ascii="Times New Roman" w:hAnsi="Times New Roman" w:cs="Times New Roman"/>
          <w:sz w:val="24"/>
          <w:szCs w:val="24"/>
        </w:rPr>
        <w:t>value</w:t>
      </w:r>
      <w:r w:rsidR="00AF1943" w:rsidRPr="003A36F3">
        <w:rPr>
          <w:rFonts w:ascii="Times New Roman" w:hAnsi="Times New Roman" w:cs="Times New Roman"/>
          <w:sz w:val="24"/>
          <w:szCs w:val="24"/>
        </w:rPr>
        <w:t xml:space="preserve"> </w:t>
      </w:r>
      <w:r w:rsidR="00DB2FE2" w:rsidRPr="003A36F3">
        <w:rPr>
          <w:rFonts w:ascii="Times New Roman" w:hAnsi="Times New Roman" w:cs="Times New Roman"/>
          <w:sz w:val="24"/>
          <w:szCs w:val="24"/>
        </w:rPr>
        <w:t xml:space="preserve">color. </w:t>
      </w:r>
      <w:r w:rsidR="002A5933" w:rsidRPr="003A36F3">
        <w:rPr>
          <w:rFonts w:ascii="Times New Roman" w:hAnsi="Times New Roman" w:cs="Times New Roman"/>
          <w:sz w:val="24"/>
          <w:szCs w:val="24"/>
        </w:rPr>
        <w:t xml:space="preserve">In a </w:t>
      </w:r>
      <w:r w:rsidR="00C7656A" w:rsidRPr="003A36F3">
        <w:rPr>
          <w:rFonts w:ascii="Times New Roman" w:hAnsi="Times New Roman" w:cs="Times New Roman"/>
          <w:sz w:val="24"/>
          <w:szCs w:val="24"/>
        </w:rPr>
        <w:t xml:space="preserve">subsequent </w:t>
      </w:r>
      <w:r w:rsidR="002A5933" w:rsidRPr="003A36F3">
        <w:rPr>
          <w:rFonts w:ascii="Times New Roman" w:hAnsi="Times New Roman" w:cs="Times New Roman"/>
          <w:sz w:val="24"/>
          <w:szCs w:val="24"/>
        </w:rPr>
        <w:t xml:space="preserve">singleton </w:t>
      </w:r>
      <w:r w:rsidR="009C5775" w:rsidRPr="003A36F3">
        <w:rPr>
          <w:rFonts w:ascii="Times New Roman" w:hAnsi="Times New Roman" w:cs="Times New Roman"/>
          <w:sz w:val="24"/>
          <w:szCs w:val="24"/>
        </w:rPr>
        <w:t>detection</w:t>
      </w:r>
      <w:r w:rsidR="002A5933" w:rsidRPr="003A36F3">
        <w:rPr>
          <w:rFonts w:ascii="Times New Roman" w:hAnsi="Times New Roman" w:cs="Times New Roman"/>
          <w:sz w:val="24"/>
          <w:szCs w:val="24"/>
        </w:rPr>
        <w:t xml:space="preserve"> task, </w:t>
      </w:r>
      <w:r w:rsidR="00CA71EE" w:rsidRPr="003A36F3">
        <w:rPr>
          <w:rFonts w:ascii="Times New Roman" w:hAnsi="Times New Roman" w:cs="Times New Roman"/>
          <w:sz w:val="24"/>
          <w:szCs w:val="24"/>
        </w:rPr>
        <w:t xml:space="preserve">the high- and low-rewarded colors </w:t>
      </w:r>
      <w:r w:rsidR="009C5775" w:rsidRPr="003A36F3">
        <w:rPr>
          <w:rFonts w:ascii="Times New Roman" w:hAnsi="Times New Roman" w:cs="Times New Roman"/>
          <w:sz w:val="24"/>
          <w:szCs w:val="24"/>
        </w:rPr>
        <w:t>from</w:t>
      </w:r>
      <w:r w:rsidR="00CA71EE" w:rsidRPr="003A36F3">
        <w:rPr>
          <w:rFonts w:ascii="Times New Roman" w:hAnsi="Times New Roman" w:cs="Times New Roman"/>
          <w:sz w:val="24"/>
          <w:szCs w:val="24"/>
        </w:rPr>
        <w:t xml:space="preserve"> the training phase were presented as distractor</w:t>
      </w:r>
      <w:r w:rsidR="00AF1943" w:rsidRPr="003A36F3">
        <w:rPr>
          <w:rFonts w:ascii="Times New Roman" w:hAnsi="Times New Roman" w:cs="Times New Roman"/>
          <w:sz w:val="24"/>
          <w:szCs w:val="24"/>
        </w:rPr>
        <w:t>s</w:t>
      </w:r>
      <w:r w:rsidR="00CA71EE" w:rsidRPr="003A36F3">
        <w:rPr>
          <w:rFonts w:ascii="Times New Roman" w:hAnsi="Times New Roman" w:cs="Times New Roman"/>
          <w:sz w:val="24"/>
          <w:szCs w:val="24"/>
        </w:rPr>
        <w: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Trials with high-value distractors led to slower response times compared to trials with low-value distractors or distractors without any previously associated value. Th</w:t>
      </w:r>
      <w:r w:rsidR="00AF1943" w:rsidRPr="003A36F3">
        <w:rPr>
          <w:rFonts w:ascii="Times New Roman" w:hAnsi="Times New Roman" w:cs="Times New Roman"/>
          <w:sz w:val="24"/>
          <w:szCs w:val="24"/>
        </w:rPr>
        <w:t xml:space="preserve">ese results </w:t>
      </w:r>
      <w:r w:rsidR="00CA71EE" w:rsidRPr="003A36F3">
        <w:rPr>
          <w:rFonts w:ascii="Times New Roman" w:hAnsi="Times New Roman" w:cs="Times New Roman"/>
          <w:sz w:val="24"/>
          <w:szCs w:val="24"/>
        </w:rPr>
        <w:t>suggest</w:t>
      </w:r>
      <w:r w:rsidR="002A5933" w:rsidRPr="003A36F3">
        <w:rPr>
          <w:rFonts w:ascii="Times New Roman" w:hAnsi="Times New Roman" w:cs="Times New Roman"/>
          <w:sz w:val="24"/>
          <w:szCs w:val="24"/>
        </w:rPr>
        <w:t xml:space="preserve"> </w:t>
      </w:r>
      <w:r w:rsidR="00CA71EE" w:rsidRPr="003A36F3">
        <w:rPr>
          <w:rFonts w:ascii="Times New Roman" w:hAnsi="Times New Roman" w:cs="Times New Roman"/>
          <w:sz w:val="24"/>
          <w:szCs w:val="24"/>
        </w:rPr>
        <w:t>that</w:t>
      </w:r>
      <w:r w:rsidR="007011CE" w:rsidRPr="003A36F3">
        <w:rPr>
          <w:rFonts w:ascii="Times New Roman" w:hAnsi="Times New Roman" w:cs="Times New Roman"/>
          <w:sz w:val="24"/>
          <w:szCs w:val="24"/>
        </w:rPr>
        <w:t xml:space="preserve"> the magnitude of </w:t>
      </w:r>
      <w:r w:rsidR="00AF1943" w:rsidRPr="003A36F3">
        <w:rPr>
          <w:rFonts w:ascii="Times New Roman" w:hAnsi="Times New Roman" w:cs="Times New Roman"/>
          <w:sz w:val="24"/>
          <w:szCs w:val="24"/>
        </w:rPr>
        <w:t xml:space="preserve">prior </w:t>
      </w:r>
      <w:r w:rsidR="007011CE" w:rsidRPr="003A36F3">
        <w:rPr>
          <w:rFonts w:ascii="Times New Roman" w:hAnsi="Times New Roman" w:cs="Times New Roman"/>
          <w:sz w:val="24"/>
          <w:szCs w:val="24"/>
        </w:rPr>
        <w:t xml:space="preserve">reward associated with </w:t>
      </w:r>
      <w:r w:rsidR="009C5775" w:rsidRPr="003A36F3">
        <w:rPr>
          <w:rFonts w:ascii="Times New Roman" w:hAnsi="Times New Roman" w:cs="Times New Roman"/>
          <w:sz w:val="24"/>
          <w:szCs w:val="24"/>
        </w:rPr>
        <w:t>a</w:t>
      </w:r>
      <w:r w:rsidR="007011CE" w:rsidRPr="003A36F3">
        <w:rPr>
          <w:rFonts w:ascii="Times New Roman" w:hAnsi="Times New Roman" w:cs="Times New Roman"/>
          <w:sz w:val="24"/>
          <w:szCs w:val="24"/>
        </w:rPr>
        <w:t xml:space="preserve"> stimulus </w:t>
      </w:r>
      <w:r w:rsidR="00AF1943" w:rsidRPr="003A36F3">
        <w:rPr>
          <w:rFonts w:ascii="Times New Roman" w:hAnsi="Times New Roman" w:cs="Times New Roman"/>
          <w:sz w:val="24"/>
          <w:szCs w:val="24"/>
        </w:rPr>
        <w:t xml:space="preserve">affected later unintentional </w:t>
      </w:r>
      <w:r w:rsidR="007011CE" w:rsidRPr="003A36F3">
        <w:rPr>
          <w:rFonts w:ascii="Times New Roman" w:hAnsi="Times New Roman" w:cs="Times New Roman"/>
          <w:sz w:val="24"/>
          <w:szCs w:val="24"/>
        </w:rPr>
        <w:t>attention</w:t>
      </w:r>
      <w:r w:rsidR="00AF1943" w:rsidRPr="003A36F3">
        <w:rPr>
          <w:rFonts w:ascii="Times New Roman" w:hAnsi="Times New Roman" w:cs="Times New Roman"/>
          <w:sz w:val="24"/>
          <w:szCs w:val="24"/>
        </w:rPr>
        <w:t xml:space="preserve"> capture, even when it was to the detriment of performance</w:t>
      </w:r>
      <w:r w:rsidR="007011CE" w:rsidRPr="003A36F3">
        <w:rPr>
          <w:rFonts w:ascii="Times New Roman" w:hAnsi="Times New Roman" w:cs="Times New Roman"/>
          <w:sz w:val="24"/>
          <w:szCs w:val="24"/>
        </w:rPr>
        <w:t xml:space="preserve">. </w:t>
      </w:r>
    </w:p>
    <w:p w14:paraId="79374BDF" w14:textId="77140FCD" w:rsidR="004173F3" w:rsidRDefault="002F09BE" w:rsidP="00F1609A">
      <w:pPr>
        <w:spacing w:line="240" w:lineRule="auto"/>
        <w:ind w:firstLine="720"/>
        <w:rPr>
          <w:rFonts w:ascii="Times New Roman" w:hAnsi="Times New Roman" w:cs="Times New Roman"/>
          <w:sz w:val="24"/>
          <w:szCs w:val="24"/>
        </w:rPr>
      </w:pPr>
      <w:r w:rsidRPr="002F09BE">
        <w:rPr>
          <w:rFonts w:ascii="Times New Roman" w:hAnsi="Times New Roman" w:cs="Times New Roman"/>
          <w:sz w:val="24"/>
          <w:szCs w:val="24"/>
        </w:rPr>
        <w:t xml:space="preserve">The effects of VDAC can persist from days to months after training (Anderson et al., 2013; Della Libera &amp; </w:t>
      </w:r>
      <w:proofErr w:type="spellStart"/>
      <w:r w:rsidRPr="002F09BE">
        <w:rPr>
          <w:rFonts w:ascii="Times New Roman" w:hAnsi="Times New Roman" w:cs="Times New Roman"/>
          <w:sz w:val="24"/>
          <w:szCs w:val="24"/>
        </w:rPr>
        <w:t>Chelazzi</w:t>
      </w:r>
      <w:proofErr w:type="spellEnd"/>
      <w:r w:rsidRPr="002F09BE">
        <w:rPr>
          <w:rFonts w:ascii="Times New Roman" w:hAnsi="Times New Roman" w:cs="Times New Roman"/>
          <w:sz w:val="24"/>
          <w:szCs w:val="24"/>
        </w:rPr>
        <w:t xml:space="preserve">, 2006, 2009) and is clearly evident in contexts in which </w:t>
      </w:r>
      <w:r w:rsidR="00CD0C81">
        <w:rPr>
          <w:rFonts w:ascii="Times New Roman" w:hAnsi="Times New Roman" w:cs="Times New Roman"/>
          <w:sz w:val="24"/>
          <w:szCs w:val="24"/>
        </w:rPr>
        <w:t xml:space="preserve">the reward-associated stimuli </w:t>
      </w:r>
      <w:r w:rsidR="00A35246">
        <w:rPr>
          <w:rFonts w:ascii="Times New Roman" w:hAnsi="Times New Roman" w:cs="Times New Roman"/>
          <w:sz w:val="24"/>
          <w:szCs w:val="24"/>
        </w:rPr>
        <w:t xml:space="preserve">are </w:t>
      </w:r>
      <w:r w:rsidR="00CD0C81">
        <w:rPr>
          <w:rFonts w:ascii="Times New Roman" w:hAnsi="Times New Roman" w:cs="Times New Roman"/>
          <w:sz w:val="24"/>
          <w:szCs w:val="24"/>
        </w:rPr>
        <w:t>task-irrelevan</w:t>
      </w:r>
      <w:r w:rsidR="00A35246">
        <w:rPr>
          <w:rFonts w:ascii="Times New Roman" w:hAnsi="Times New Roman" w:cs="Times New Roman"/>
          <w:sz w:val="24"/>
          <w:szCs w:val="24"/>
        </w:rPr>
        <w:t xml:space="preserve">t or even counterproductive to an observer’s goals. </w:t>
      </w:r>
      <w:r>
        <w:rPr>
          <w:rFonts w:ascii="Times New Roman" w:hAnsi="Times New Roman" w:cs="Times New Roman"/>
          <w:sz w:val="24"/>
          <w:szCs w:val="24"/>
        </w:rPr>
        <w:t>In one such experiment</w:t>
      </w:r>
      <w:r w:rsidR="00CD0C81">
        <w:rPr>
          <w:rFonts w:ascii="Times New Roman" w:hAnsi="Times New Roman" w:cs="Times New Roman"/>
          <w:sz w:val="24"/>
          <w:szCs w:val="24"/>
        </w:rPr>
        <w:t xml:space="preserve"> by </w:t>
      </w:r>
      <w:r w:rsidR="00A35246">
        <w:rPr>
          <w:rFonts w:ascii="Times New Roman" w:hAnsi="Times New Roman" w:cs="Times New Roman"/>
          <w:sz w:val="24"/>
          <w:szCs w:val="24"/>
        </w:rPr>
        <w:t xml:space="preserve">Le Pelley, Pearson, Griffiths </w:t>
      </w:r>
      <w:ins w:id="13" w:author="Microsoft Office User" w:date="2021-08-18T10:23:00Z">
        <w:r w:rsidR="007B4725">
          <w:rPr>
            <w:rFonts w:ascii="Times New Roman" w:hAnsi="Times New Roman" w:cs="Times New Roman"/>
            <w:sz w:val="24"/>
            <w:szCs w:val="24"/>
          </w:rPr>
          <w:t>and</w:t>
        </w:r>
      </w:ins>
      <w:del w:id="14" w:author="Microsoft Office User" w:date="2021-08-18T10:23:00Z">
        <w:r w:rsidR="00A35246" w:rsidDel="007B4725">
          <w:rPr>
            <w:rFonts w:ascii="Times New Roman" w:hAnsi="Times New Roman" w:cs="Times New Roman"/>
            <w:sz w:val="24"/>
            <w:szCs w:val="24"/>
          </w:rPr>
          <w:delText>&amp;</w:delText>
        </w:r>
      </w:del>
      <w:r w:rsidR="00A35246">
        <w:rPr>
          <w:rFonts w:ascii="Times New Roman" w:hAnsi="Times New Roman" w:cs="Times New Roman"/>
          <w:sz w:val="24"/>
          <w:szCs w:val="24"/>
        </w:rPr>
        <w:t xml:space="preserve"> </w:t>
      </w:r>
      <w:proofErr w:type="spellStart"/>
      <w:r w:rsidR="00A35246">
        <w:rPr>
          <w:rFonts w:ascii="Times New Roman" w:hAnsi="Times New Roman" w:cs="Times New Roman"/>
          <w:sz w:val="24"/>
          <w:szCs w:val="24"/>
        </w:rPr>
        <w:t>Beesley</w:t>
      </w:r>
      <w:proofErr w:type="spellEnd"/>
      <w:r w:rsidR="00A35246">
        <w:rPr>
          <w:rFonts w:ascii="Times New Roman" w:hAnsi="Times New Roman" w:cs="Times New Roman"/>
          <w:sz w:val="24"/>
          <w:szCs w:val="24"/>
        </w:rPr>
        <w:t xml:space="preserve"> (2014)</w:t>
      </w:r>
      <w:r>
        <w:rPr>
          <w:rFonts w:ascii="Times New Roman" w:hAnsi="Times New Roman" w:cs="Times New Roman"/>
          <w:sz w:val="24"/>
          <w:szCs w:val="24"/>
        </w:rPr>
        <w:t xml:space="preserve">, </w:t>
      </w:r>
      <w:r w:rsidR="00CD0C81">
        <w:rPr>
          <w:rFonts w:ascii="Times New Roman" w:hAnsi="Times New Roman" w:cs="Times New Roman"/>
          <w:sz w:val="24"/>
          <w:szCs w:val="24"/>
        </w:rPr>
        <w:t xml:space="preserve">participants </w:t>
      </w:r>
      <w:r w:rsidR="00F1609A">
        <w:rPr>
          <w:rFonts w:ascii="Times New Roman" w:hAnsi="Times New Roman" w:cs="Times New Roman"/>
          <w:sz w:val="24"/>
          <w:szCs w:val="24"/>
        </w:rPr>
        <w:t>in a</w:t>
      </w:r>
      <w:r w:rsidR="00CD0C81">
        <w:rPr>
          <w:rFonts w:ascii="Times New Roman" w:hAnsi="Times New Roman" w:cs="Times New Roman"/>
          <w:sz w:val="24"/>
          <w:szCs w:val="24"/>
        </w:rPr>
        <w:t xml:space="preserve"> visual search task </w:t>
      </w:r>
      <w:r w:rsidR="003D5E43">
        <w:rPr>
          <w:rFonts w:ascii="Times New Roman" w:hAnsi="Times New Roman" w:cs="Times New Roman"/>
          <w:sz w:val="24"/>
          <w:szCs w:val="24"/>
        </w:rPr>
        <w:t xml:space="preserve">had </w:t>
      </w:r>
      <w:r w:rsidR="00CD0C81">
        <w:rPr>
          <w:rFonts w:ascii="Times New Roman" w:hAnsi="Times New Roman" w:cs="Times New Roman"/>
          <w:sz w:val="24"/>
          <w:szCs w:val="24"/>
        </w:rPr>
        <w:t>had to direct their gaze towards a shape singleton</w:t>
      </w:r>
      <w:r w:rsidR="00A35246">
        <w:rPr>
          <w:rFonts w:ascii="Times New Roman" w:hAnsi="Times New Roman" w:cs="Times New Roman"/>
          <w:sz w:val="24"/>
          <w:szCs w:val="24"/>
        </w:rPr>
        <w:t xml:space="preserve"> while a</w:t>
      </w:r>
      <w:r w:rsidR="00CD0C81">
        <w:rPr>
          <w:rFonts w:ascii="Times New Roman" w:hAnsi="Times New Roman" w:cs="Times New Roman"/>
          <w:sz w:val="24"/>
          <w:szCs w:val="24"/>
        </w:rPr>
        <w:t xml:space="preserve"> colored distractor </w:t>
      </w:r>
      <w:r w:rsidR="00F1609A">
        <w:rPr>
          <w:rFonts w:ascii="Times New Roman" w:hAnsi="Times New Roman" w:cs="Times New Roman"/>
          <w:sz w:val="24"/>
          <w:szCs w:val="24"/>
        </w:rPr>
        <w:t>appeared</w:t>
      </w:r>
      <w:r w:rsidR="00CD0C81">
        <w:rPr>
          <w:rFonts w:ascii="Times New Roman" w:hAnsi="Times New Roman" w:cs="Times New Roman"/>
          <w:sz w:val="24"/>
          <w:szCs w:val="24"/>
        </w:rPr>
        <w:t xml:space="preserve"> </w:t>
      </w:r>
      <w:r w:rsidR="00A35246">
        <w:rPr>
          <w:rFonts w:ascii="Times New Roman" w:hAnsi="Times New Roman" w:cs="Times New Roman"/>
          <w:sz w:val="24"/>
          <w:szCs w:val="24"/>
        </w:rPr>
        <w:t>elsewhere</w:t>
      </w:r>
      <w:r w:rsidR="00CD0C81">
        <w:rPr>
          <w:rFonts w:ascii="Times New Roman" w:hAnsi="Times New Roman" w:cs="Times New Roman"/>
          <w:sz w:val="24"/>
          <w:szCs w:val="24"/>
        </w:rPr>
        <w:t xml:space="preserve">. The </w:t>
      </w:r>
      <w:r w:rsidR="00A35246">
        <w:rPr>
          <w:rFonts w:ascii="Times New Roman" w:hAnsi="Times New Roman" w:cs="Times New Roman"/>
          <w:sz w:val="24"/>
          <w:szCs w:val="24"/>
        </w:rPr>
        <w:t xml:space="preserve">color of the distractor </w:t>
      </w:r>
      <w:r w:rsidR="00CD0C81">
        <w:rPr>
          <w:rFonts w:ascii="Times New Roman" w:hAnsi="Times New Roman" w:cs="Times New Roman"/>
          <w:sz w:val="24"/>
          <w:szCs w:val="24"/>
        </w:rPr>
        <w:t>determine</w:t>
      </w:r>
      <w:r w:rsidR="00F1609A">
        <w:rPr>
          <w:rFonts w:ascii="Times New Roman" w:hAnsi="Times New Roman" w:cs="Times New Roman"/>
          <w:sz w:val="24"/>
          <w:szCs w:val="24"/>
        </w:rPr>
        <w:t>d</w:t>
      </w:r>
      <w:r w:rsidR="00CD0C81">
        <w:rPr>
          <w:rFonts w:ascii="Times New Roman" w:hAnsi="Times New Roman" w:cs="Times New Roman"/>
          <w:sz w:val="24"/>
          <w:szCs w:val="24"/>
        </w:rPr>
        <w:t xml:space="preserve"> the amount of reward given in the </w:t>
      </w:r>
      <w:r w:rsidR="00A35246">
        <w:rPr>
          <w:rFonts w:ascii="Times New Roman" w:hAnsi="Times New Roman" w:cs="Times New Roman"/>
          <w:sz w:val="24"/>
          <w:szCs w:val="24"/>
        </w:rPr>
        <w:t>trial but</w:t>
      </w:r>
      <w:r w:rsidR="00CD0C81">
        <w:rPr>
          <w:rFonts w:ascii="Times New Roman" w:hAnsi="Times New Roman" w:cs="Times New Roman"/>
          <w:sz w:val="24"/>
          <w:szCs w:val="24"/>
        </w:rPr>
        <w:t xml:space="preserve"> gazing towards that distractor would omit rewards for that trial. </w:t>
      </w:r>
      <w:r w:rsidR="00F1609A">
        <w:rPr>
          <w:rFonts w:ascii="Times New Roman" w:hAnsi="Times New Roman" w:cs="Times New Roman"/>
          <w:sz w:val="24"/>
          <w:szCs w:val="24"/>
        </w:rPr>
        <w:t>The authors found that high</w:t>
      </w:r>
      <w:r w:rsidR="00CD0C81">
        <w:rPr>
          <w:rFonts w:ascii="Times New Roman" w:hAnsi="Times New Roman" w:cs="Times New Roman"/>
          <w:sz w:val="24"/>
          <w:szCs w:val="24"/>
        </w:rPr>
        <w:t>-</w:t>
      </w:r>
      <w:r w:rsidR="00F1609A">
        <w:rPr>
          <w:rFonts w:ascii="Times New Roman" w:hAnsi="Times New Roman" w:cs="Times New Roman"/>
          <w:sz w:val="24"/>
          <w:szCs w:val="24"/>
        </w:rPr>
        <w:t>value</w:t>
      </w:r>
      <w:r w:rsidR="00CD0C81">
        <w:rPr>
          <w:rFonts w:ascii="Times New Roman" w:hAnsi="Times New Roman" w:cs="Times New Roman"/>
          <w:sz w:val="24"/>
          <w:szCs w:val="24"/>
        </w:rPr>
        <w:t xml:space="preserve"> </w:t>
      </w:r>
      <w:r w:rsidR="00F1609A">
        <w:rPr>
          <w:rFonts w:ascii="Times New Roman" w:hAnsi="Times New Roman" w:cs="Times New Roman"/>
          <w:sz w:val="24"/>
          <w:szCs w:val="24"/>
        </w:rPr>
        <w:t xml:space="preserve">distractors </w:t>
      </w:r>
      <w:r w:rsidR="00B26A2B">
        <w:rPr>
          <w:rFonts w:ascii="Times New Roman" w:hAnsi="Times New Roman" w:cs="Times New Roman"/>
          <w:sz w:val="24"/>
          <w:szCs w:val="24"/>
        </w:rPr>
        <w:t>captured</w:t>
      </w:r>
      <w:r w:rsidR="00CD0C81">
        <w:rPr>
          <w:rFonts w:ascii="Times New Roman" w:hAnsi="Times New Roman" w:cs="Times New Roman"/>
          <w:sz w:val="24"/>
          <w:szCs w:val="24"/>
        </w:rPr>
        <w:t xml:space="preserve"> oculomotor gaze more strongly than low-</w:t>
      </w:r>
      <w:r w:rsidR="00F1609A">
        <w:rPr>
          <w:rFonts w:ascii="Times New Roman" w:hAnsi="Times New Roman" w:cs="Times New Roman"/>
          <w:sz w:val="24"/>
          <w:szCs w:val="24"/>
        </w:rPr>
        <w:t>value distractors</w:t>
      </w:r>
      <w:r w:rsidR="00A35246">
        <w:rPr>
          <w:rFonts w:ascii="Times New Roman" w:hAnsi="Times New Roman" w:cs="Times New Roman"/>
          <w:sz w:val="24"/>
          <w:szCs w:val="24"/>
        </w:rPr>
        <w:t xml:space="preserve">, even when participants were explicitly informed </w:t>
      </w:r>
      <w:r w:rsidR="00F1609A">
        <w:rPr>
          <w:rFonts w:ascii="Times New Roman" w:hAnsi="Times New Roman" w:cs="Times New Roman"/>
          <w:sz w:val="24"/>
          <w:szCs w:val="24"/>
        </w:rPr>
        <w:t>that they would lose points for gazing at the distractor</w:t>
      </w:r>
      <w:r w:rsidR="00A35246">
        <w:rPr>
          <w:rFonts w:ascii="Times New Roman" w:hAnsi="Times New Roman" w:cs="Times New Roman"/>
          <w:sz w:val="24"/>
          <w:szCs w:val="24"/>
        </w:rPr>
        <w:t xml:space="preserve"> (</w:t>
      </w:r>
      <w:commentRangeStart w:id="15"/>
      <w:r w:rsidR="00A35246" w:rsidRPr="002F09BE">
        <w:rPr>
          <w:rFonts w:ascii="Times New Roman" w:hAnsi="Times New Roman" w:cs="Times New Roman"/>
          <w:sz w:val="24"/>
          <w:szCs w:val="24"/>
        </w:rPr>
        <w:t>Pearson, Donkin, Tran, Most &amp; Le Pelley, 2015</w:t>
      </w:r>
      <w:r w:rsidR="00A35246">
        <w:rPr>
          <w:rFonts w:ascii="Times New Roman" w:hAnsi="Times New Roman" w:cs="Times New Roman"/>
          <w:sz w:val="24"/>
          <w:szCs w:val="24"/>
        </w:rPr>
        <w:t>)</w:t>
      </w:r>
      <w:commentRangeEnd w:id="15"/>
      <w:r w:rsidR="007B4725">
        <w:rPr>
          <w:rStyle w:val="CommentReference"/>
        </w:rPr>
        <w:commentReference w:id="15"/>
      </w:r>
      <w:r w:rsidR="00A35246">
        <w:rPr>
          <w:rFonts w:ascii="Times New Roman" w:hAnsi="Times New Roman" w:cs="Times New Roman"/>
          <w:sz w:val="24"/>
          <w:szCs w:val="24"/>
        </w:rPr>
        <w:t xml:space="preserve">. </w:t>
      </w:r>
      <w:r w:rsidR="00D33E92">
        <w:rPr>
          <w:rFonts w:ascii="Times New Roman" w:hAnsi="Times New Roman" w:cs="Times New Roman"/>
          <w:sz w:val="24"/>
          <w:szCs w:val="24"/>
        </w:rPr>
        <w:t xml:space="preserve">It should be emphasized that </w:t>
      </w:r>
      <w:r w:rsidR="00F1609A">
        <w:rPr>
          <w:rFonts w:ascii="Times New Roman" w:hAnsi="Times New Roman" w:cs="Times New Roman"/>
          <w:sz w:val="24"/>
          <w:szCs w:val="24"/>
        </w:rPr>
        <w:t>throughout the</w:t>
      </w:r>
      <w:r w:rsidR="00D33E92">
        <w:rPr>
          <w:rFonts w:ascii="Times New Roman" w:hAnsi="Times New Roman" w:cs="Times New Roman"/>
          <w:sz w:val="24"/>
          <w:szCs w:val="24"/>
        </w:rPr>
        <w:t xml:space="preserve"> task, the reward-associated </w:t>
      </w:r>
      <w:r w:rsidR="00F1609A">
        <w:rPr>
          <w:rFonts w:ascii="Times New Roman" w:hAnsi="Times New Roman" w:cs="Times New Roman"/>
          <w:sz w:val="24"/>
          <w:szCs w:val="24"/>
        </w:rPr>
        <w:t>stimulus</w:t>
      </w:r>
      <w:r w:rsidR="00D33E92">
        <w:rPr>
          <w:rFonts w:ascii="Times New Roman" w:hAnsi="Times New Roman" w:cs="Times New Roman"/>
          <w:sz w:val="24"/>
          <w:szCs w:val="24"/>
        </w:rPr>
        <w:t xml:space="preserve"> </w:t>
      </w:r>
      <w:r w:rsidR="00F1609A">
        <w:rPr>
          <w:rFonts w:ascii="Times New Roman" w:hAnsi="Times New Roman" w:cs="Times New Roman"/>
          <w:sz w:val="24"/>
          <w:szCs w:val="24"/>
        </w:rPr>
        <w:t>was</w:t>
      </w:r>
      <w:r w:rsidR="00D33E92">
        <w:rPr>
          <w:rFonts w:ascii="Times New Roman" w:hAnsi="Times New Roman" w:cs="Times New Roman"/>
          <w:sz w:val="24"/>
          <w:szCs w:val="24"/>
        </w:rPr>
        <w:t xml:space="preserve"> a to-be-ignored</w:t>
      </w:r>
      <w:r w:rsidR="00F1609A">
        <w:rPr>
          <w:rFonts w:ascii="Times New Roman" w:hAnsi="Times New Roman" w:cs="Times New Roman"/>
          <w:sz w:val="24"/>
          <w:szCs w:val="24"/>
        </w:rPr>
        <w:t xml:space="preserve"> element, and thus remained task-irrelevant with no prior selection history to account for </w:t>
      </w:r>
      <w:r w:rsidR="00965262">
        <w:rPr>
          <w:rFonts w:ascii="Times New Roman" w:hAnsi="Times New Roman" w:cs="Times New Roman"/>
          <w:sz w:val="24"/>
          <w:szCs w:val="24"/>
        </w:rPr>
        <w:t>it</w:t>
      </w:r>
      <w:r w:rsidR="00F1609A">
        <w:rPr>
          <w:rFonts w:ascii="Times New Roman" w:hAnsi="Times New Roman" w:cs="Times New Roman"/>
          <w:sz w:val="24"/>
          <w:szCs w:val="24"/>
        </w:rPr>
        <w:t>s attention</w:t>
      </w:r>
      <w:r w:rsidR="00965262">
        <w:rPr>
          <w:rFonts w:ascii="Times New Roman" w:hAnsi="Times New Roman" w:cs="Times New Roman"/>
          <w:sz w:val="24"/>
          <w:szCs w:val="24"/>
        </w:rPr>
        <w:t>al</w:t>
      </w:r>
      <w:r w:rsidR="00F1609A">
        <w:rPr>
          <w:rFonts w:ascii="Times New Roman" w:hAnsi="Times New Roman" w:cs="Times New Roman"/>
          <w:sz w:val="24"/>
          <w:szCs w:val="24"/>
        </w:rPr>
        <w:t xml:space="preserve"> capture. This experiment illustrates just how automatically VDAC can occur, and how resistant it is to cognitive control. </w:t>
      </w:r>
    </w:p>
    <w:p w14:paraId="1846D9A3" w14:textId="2B97179F" w:rsidR="008B2D3D" w:rsidRPr="003A36F3" w:rsidRDefault="002E656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Considering the</w:t>
      </w:r>
      <w:r w:rsidR="00DC3735" w:rsidRPr="003A36F3">
        <w:rPr>
          <w:rFonts w:ascii="Times New Roman" w:hAnsi="Times New Roman" w:cs="Times New Roman"/>
          <w:sz w:val="24"/>
          <w:szCs w:val="24"/>
        </w:rPr>
        <w:t>se</w:t>
      </w:r>
      <w:r w:rsidRPr="003A36F3">
        <w:rPr>
          <w:rFonts w:ascii="Times New Roman" w:hAnsi="Times New Roman" w:cs="Times New Roman"/>
          <w:sz w:val="24"/>
          <w:szCs w:val="24"/>
        </w:rPr>
        <w:t xml:space="preserve"> </w:t>
      </w:r>
      <w:r w:rsidR="000C265E">
        <w:rPr>
          <w:rFonts w:ascii="Times New Roman" w:hAnsi="Times New Roman" w:cs="Times New Roman"/>
          <w:sz w:val="24"/>
          <w:szCs w:val="24"/>
        </w:rPr>
        <w:t>powerful</w:t>
      </w:r>
      <w:r w:rsidRPr="003A36F3">
        <w:rPr>
          <w:rFonts w:ascii="Times New Roman" w:hAnsi="Times New Roman" w:cs="Times New Roman"/>
          <w:sz w:val="24"/>
          <w:szCs w:val="24"/>
        </w:rPr>
        <w:t xml:space="preserve"> effects of reward on attention, a natural extension of the topic would</w:t>
      </w:r>
      <w:r w:rsidR="008E64FB" w:rsidRPr="003A36F3">
        <w:rPr>
          <w:rFonts w:ascii="Times New Roman" w:hAnsi="Times New Roman" w:cs="Times New Roman"/>
          <w:sz w:val="24"/>
          <w:szCs w:val="24"/>
        </w:rPr>
        <w:t xml:space="preserve"> be whether </w:t>
      </w:r>
      <w:r w:rsidRPr="003A36F3">
        <w:rPr>
          <w:rFonts w:ascii="Times New Roman" w:hAnsi="Times New Roman" w:cs="Times New Roman"/>
          <w:sz w:val="24"/>
          <w:szCs w:val="24"/>
        </w:rPr>
        <w:t xml:space="preserve">reward </w:t>
      </w:r>
      <w:r w:rsidR="008E64FB" w:rsidRPr="003A36F3">
        <w:rPr>
          <w:rFonts w:ascii="Times New Roman" w:hAnsi="Times New Roman" w:cs="Times New Roman"/>
          <w:sz w:val="24"/>
          <w:szCs w:val="24"/>
        </w:rPr>
        <w:t>has similar effects on</w:t>
      </w:r>
      <w:r w:rsidRPr="003A36F3">
        <w:rPr>
          <w:rFonts w:ascii="Times New Roman" w:hAnsi="Times New Roman" w:cs="Times New Roman"/>
          <w:sz w:val="24"/>
          <w:szCs w:val="24"/>
        </w:rPr>
        <w:t xml:space="preserve"> processes related to attention</w:t>
      </w:r>
      <w:r w:rsidR="008E64FB" w:rsidRPr="003A36F3">
        <w:rPr>
          <w:rFonts w:ascii="Times New Roman" w:hAnsi="Times New Roman" w:cs="Times New Roman"/>
          <w:sz w:val="24"/>
          <w:szCs w:val="24"/>
        </w:rPr>
        <w:t xml:space="preserve"> such as working memory</w:t>
      </w:r>
      <w:r w:rsidRPr="003A36F3">
        <w:rPr>
          <w:rFonts w:ascii="Times New Roman" w:hAnsi="Times New Roman" w:cs="Times New Roman"/>
          <w:sz w:val="24"/>
          <w:szCs w:val="24"/>
        </w:rPr>
        <w:t>.</w:t>
      </w:r>
      <w:r w:rsidR="00BB2A4E" w:rsidRPr="003A36F3">
        <w:rPr>
          <w:rFonts w:ascii="Times New Roman" w:hAnsi="Times New Roman" w:cs="Times New Roman"/>
          <w:sz w:val="24"/>
          <w:szCs w:val="24"/>
        </w:rPr>
        <w:t xml:space="preserve"> It is </w:t>
      </w:r>
      <w:r w:rsidR="008E64FB" w:rsidRPr="003A36F3">
        <w:rPr>
          <w:rFonts w:ascii="Times New Roman" w:hAnsi="Times New Roman" w:cs="Times New Roman"/>
          <w:sz w:val="24"/>
          <w:szCs w:val="24"/>
        </w:rPr>
        <w:t>recognized</w:t>
      </w:r>
      <w:r w:rsidR="00BB2A4E" w:rsidRPr="003A36F3">
        <w:rPr>
          <w:rFonts w:ascii="Times New Roman" w:hAnsi="Times New Roman" w:cs="Times New Roman"/>
          <w:sz w:val="24"/>
          <w:szCs w:val="24"/>
        </w:rPr>
        <w:t xml:space="preserve"> that working m</w:t>
      </w:r>
      <w:r w:rsidR="00DB6AC9" w:rsidRPr="003A36F3">
        <w:rPr>
          <w:rFonts w:ascii="Times New Roman" w:hAnsi="Times New Roman" w:cs="Times New Roman"/>
          <w:sz w:val="24"/>
          <w:szCs w:val="24"/>
        </w:rPr>
        <w:t xml:space="preserve">emory </w:t>
      </w:r>
      <w:r w:rsidR="009A22BC" w:rsidRPr="003A36F3">
        <w:rPr>
          <w:rFonts w:ascii="Times New Roman" w:hAnsi="Times New Roman" w:cs="Times New Roman"/>
          <w:sz w:val="24"/>
          <w:szCs w:val="24"/>
        </w:rPr>
        <w:t xml:space="preserve">shares common resources and </w:t>
      </w:r>
      <w:r w:rsidR="0056385F" w:rsidRPr="003A36F3">
        <w:rPr>
          <w:rFonts w:ascii="Times New Roman" w:hAnsi="Times New Roman" w:cs="Times New Roman"/>
          <w:sz w:val="24"/>
          <w:szCs w:val="24"/>
        </w:rPr>
        <w:t>is extensively involved</w:t>
      </w:r>
      <w:r w:rsidR="009A22BC" w:rsidRPr="003A36F3">
        <w:rPr>
          <w:rFonts w:ascii="Times New Roman" w:hAnsi="Times New Roman" w:cs="Times New Roman"/>
          <w:sz w:val="24"/>
          <w:szCs w:val="24"/>
        </w:rPr>
        <w:t xml:space="preserve"> with attention</w:t>
      </w:r>
      <w:r w:rsidR="00BB2A4E" w:rsidRPr="003A36F3">
        <w:rPr>
          <w:rFonts w:ascii="Times New Roman" w:hAnsi="Times New Roman" w:cs="Times New Roman"/>
          <w:sz w:val="24"/>
          <w:szCs w:val="24"/>
        </w:rPr>
        <w:t xml:space="preserve"> </w:t>
      </w:r>
      <w:r w:rsidR="008E64FB" w:rsidRPr="003A36F3">
        <w:rPr>
          <w:rFonts w:ascii="Times New Roman" w:hAnsi="Times New Roman" w:cs="Times New Roman"/>
          <w:b/>
          <w:bCs/>
          <w:sz w:val="24"/>
          <w:szCs w:val="24"/>
        </w:rPr>
        <w:t>(</w:t>
      </w:r>
      <w:bookmarkStart w:id="16" w:name="_Hlk77363681"/>
      <w:commentRangeStart w:id="17"/>
      <w:r w:rsidR="008E64FB" w:rsidRPr="003A36F3">
        <w:rPr>
          <w:rFonts w:ascii="Times New Roman" w:hAnsi="Times New Roman" w:cs="Times New Roman"/>
          <w:b/>
          <w:bCs/>
          <w:sz w:val="24"/>
          <w:szCs w:val="24"/>
        </w:rPr>
        <w:t>Chun</w:t>
      </w:r>
      <w:commentRangeEnd w:id="17"/>
      <w:r w:rsidR="00AF1943" w:rsidRPr="003A36F3">
        <w:rPr>
          <w:rStyle w:val="CommentReference"/>
          <w:rFonts w:ascii="Times New Roman" w:hAnsi="Times New Roman" w:cs="Times New Roman"/>
          <w:sz w:val="24"/>
          <w:szCs w:val="24"/>
        </w:rPr>
        <w:commentReference w:id="17"/>
      </w:r>
      <w:r w:rsidR="008E64FB" w:rsidRPr="003A36F3">
        <w:rPr>
          <w:rFonts w:ascii="Times New Roman" w:hAnsi="Times New Roman" w:cs="Times New Roman"/>
          <w:b/>
          <w:bCs/>
          <w:sz w:val="24"/>
          <w:szCs w:val="24"/>
        </w:rPr>
        <w:t xml:space="preserve">, 2011; </w:t>
      </w:r>
      <w:proofErr w:type="spellStart"/>
      <w:r w:rsidR="008E64FB" w:rsidRPr="003A36F3">
        <w:rPr>
          <w:rFonts w:ascii="Times New Roman" w:hAnsi="Times New Roman" w:cs="Times New Roman"/>
          <w:b/>
          <w:bCs/>
          <w:sz w:val="24"/>
          <w:szCs w:val="24"/>
        </w:rPr>
        <w:t>Kyonaga</w:t>
      </w:r>
      <w:proofErr w:type="spellEnd"/>
      <w:r w:rsidR="008E64FB" w:rsidRPr="003A36F3">
        <w:rPr>
          <w:rFonts w:ascii="Times New Roman" w:hAnsi="Times New Roman" w:cs="Times New Roman"/>
          <w:b/>
          <w:bCs/>
          <w:sz w:val="24"/>
          <w:szCs w:val="24"/>
        </w:rPr>
        <w:t xml:space="preserve"> &amp; </w:t>
      </w:r>
      <w:proofErr w:type="spellStart"/>
      <w:r w:rsidR="008E64FB" w:rsidRPr="003A36F3">
        <w:rPr>
          <w:rFonts w:ascii="Times New Roman" w:hAnsi="Times New Roman" w:cs="Times New Roman"/>
          <w:b/>
          <w:bCs/>
          <w:sz w:val="24"/>
          <w:szCs w:val="24"/>
        </w:rPr>
        <w:t>Egner</w:t>
      </w:r>
      <w:proofErr w:type="spellEnd"/>
      <w:r w:rsidR="008E64FB" w:rsidRPr="003A36F3">
        <w:rPr>
          <w:rFonts w:ascii="Times New Roman" w:hAnsi="Times New Roman" w:cs="Times New Roman"/>
          <w:b/>
          <w:bCs/>
          <w:sz w:val="24"/>
          <w:szCs w:val="24"/>
        </w:rPr>
        <w:t>, 2012; Chun &amp; Turk-Browne, 2007)</w:t>
      </w:r>
      <w:r w:rsidR="00BB2A4E" w:rsidRPr="003A36F3">
        <w:rPr>
          <w:rFonts w:ascii="Times New Roman" w:hAnsi="Times New Roman" w:cs="Times New Roman"/>
          <w:b/>
          <w:bCs/>
          <w:sz w:val="24"/>
          <w:szCs w:val="24"/>
        </w:rPr>
        <w:t>.</w:t>
      </w:r>
      <w:r w:rsidR="008E64FB" w:rsidRPr="003A36F3">
        <w:rPr>
          <w:rFonts w:ascii="Times New Roman" w:hAnsi="Times New Roman" w:cs="Times New Roman"/>
          <w:sz w:val="24"/>
          <w:szCs w:val="24"/>
        </w:rPr>
        <w:t xml:space="preserve"> </w:t>
      </w:r>
      <w:bookmarkEnd w:id="16"/>
      <w:r w:rsidR="0056385F" w:rsidRPr="003A36F3">
        <w:rPr>
          <w:rFonts w:ascii="Times New Roman" w:hAnsi="Times New Roman" w:cs="Times New Roman"/>
          <w:sz w:val="24"/>
          <w:szCs w:val="24"/>
        </w:rPr>
        <w:t>A particularly relevant</w:t>
      </w:r>
      <w:r w:rsidR="008E64FB" w:rsidRPr="003A36F3">
        <w:rPr>
          <w:rFonts w:ascii="Times New Roman" w:hAnsi="Times New Roman" w:cs="Times New Roman"/>
          <w:sz w:val="24"/>
          <w:szCs w:val="24"/>
        </w:rPr>
        <w:t xml:space="preserve"> function of attention includes selecting or prioritizing what information </w:t>
      </w:r>
      <w:r w:rsidR="00AF1943" w:rsidRPr="003A36F3">
        <w:rPr>
          <w:rFonts w:ascii="Times New Roman" w:hAnsi="Times New Roman" w:cs="Times New Roman"/>
          <w:sz w:val="24"/>
          <w:szCs w:val="24"/>
        </w:rPr>
        <w:t>is maintained</w:t>
      </w:r>
      <w:r w:rsidR="00632EC4" w:rsidRPr="003A36F3">
        <w:rPr>
          <w:rFonts w:ascii="Times New Roman" w:hAnsi="Times New Roman" w:cs="Times New Roman"/>
          <w:sz w:val="24"/>
          <w:szCs w:val="24"/>
        </w:rPr>
        <w:t xml:space="preserve"> in working memory </w:t>
      </w:r>
      <w:r w:rsidR="008E64FB" w:rsidRPr="003A36F3">
        <w:rPr>
          <w:rFonts w:ascii="Times New Roman" w:hAnsi="Times New Roman" w:cs="Times New Roman"/>
          <w:b/>
          <w:bCs/>
          <w:sz w:val="24"/>
          <w:szCs w:val="24"/>
        </w:rPr>
        <w:t>(</w:t>
      </w:r>
      <w:bookmarkStart w:id="18" w:name="_Hlk77363686"/>
      <w:proofErr w:type="spellStart"/>
      <w:r w:rsidR="008E64FB" w:rsidRPr="003A36F3">
        <w:rPr>
          <w:rFonts w:ascii="Times New Roman" w:hAnsi="Times New Roman" w:cs="Times New Roman"/>
          <w:b/>
          <w:bCs/>
          <w:sz w:val="24"/>
          <w:szCs w:val="24"/>
        </w:rPr>
        <w:t>Oberauer</w:t>
      </w:r>
      <w:proofErr w:type="spellEnd"/>
      <w:r w:rsidR="008E64FB" w:rsidRPr="003A36F3">
        <w:rPr>
          <w:rFonts w:ascii="Times New Roman" w:hAnsi="Times New Roman" w:cs="Times New Roman"/>
          <w:b/>
          <w:bCs/>
          <w:sz w:val="24"/>
          <w:szCs w:val="24"/>
        </w:rPr>
        <w:t>, 2019</w:t>
      </w:r>
      <w:bookmarkEnd w:id="18"/>
      <w:r w:rsidR="008E64FB" w:rsidRPr="003A36F3">
        <w:rPr>
          <w:rFonts w:ascii="Times New Roman" w:hAnsi="Times New Roman" w:cs="Times New Roman"/>
          <w:b/>
          <w:bCs/>
          <w:sz w:val="24"/>
          <w:szCs w:val="24"/>
        </w:rPr>
        <w:t>)</w:t>
      </w:r>
      <w:r w:rsidR="00E56FF9" w:rsidRPr="003A36F3">
        <w:rPr>
          <w:rFonts w:ascii="Times New Roman" w:hAnsi="Times New Roman" w:cs="Times New Roman"/>
          <w:sz w:val="24"/>
          <w:szCs w:val="24"/>
        </w:rPr>
        <w:t xml:space="preserve">. </w:t>
      </w:r>
      <w:r w:rsidR="008B2D3D" w:rsidRPr="003A36F3">
        <w:rPr>
          <w:rFonts w:ascii="Times New Roman" w:hAnsi="Times New Roman" w:cs="Times New Roman"/>
          <w:sz w:val="24"/>
          <w:szCs w:val="24"/>
        </w:rPr>
        <w:t xml:space="preserve">Thus, the </w:t>
      </w:r>
      <w:r w:rsidR="00C20CDB" w:rsidRPr="003A36F3">
        <w:rPr>
          <w:rFonts w:ascii="Times New Roman" w:hAnsi="Times New Roman" w:cs="Times New Roman"/>
          <w:sz w:val="24"/>
          <w:szCs w:val="24"/>
        </w:rPr>
        <w:t xml:space="preserve">automatic biasing of attention towards </w:t>
      </w:r>
      <w:r w:rsidR="008B2D3D" w:rsidRPr="003A36F3">
        <w:rPr>
          <w:rFonts w:ascii="Times New Roman" w:hAnsi="Times New Roman" w:cs="Times New Roman"/>
          <w:sz w:val="24"/>
          <w:szCs w:val="24"/>
        </w:rPr>
        <w:t xml:space="preserve">rewarded stimuli may enhance memory of those items at the cost of </w:t>
      </w:r>
      <w:r w:rsidR="00632EC4" w:rsidRPr="003A36F3">
        <w:rPr>
          <w:rFonts w:ascii="Times New Roman" w:hAnsi="Times New Roman" w:cs="Times New Roman"/>
          <w:sz w:val="24"/>
          <w:szCs w:val="24"/>
        </w:rPr>
        <w:t>reduced attention and memory capacity for unrewarded stimuli</w:t>
      </w:r>
      <w:r w:rsidR="008B2D3D" w:rsidRPr="003A36F3">
        <w:rPr>
          <w:rFonts w:ascii="Times New Roman" w:hAnsi="Times New Roman" w:cs="Times New Roman"/>
          <w:sz w:val="24"/>
          <w:szCs w:val="24"/>
        </w:rPr>
        <w:t>.</w:t>
      </w:r>
    </w:p>
    <w:p w14:paraId="303211C0" w14:textId="01EF9AE8" w:rsidR="00B85601" w:rsidRPr="003A36F3" w:rsidRDefault="0056024E" w:rsidP="0028220F">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lastRenderedPageBreak/>
        <w:t xml:space="preserve">To this end, a number of studies have </w:t>
      </w:r>
      <w:r w:rsidR="008917E3" w:rsidRPr="003A36F3">
        <w:rPr>
          <w:rFonts w:ascii="Times New Roman" w:hAnsi="Times New Roman" w:cs="Times New Roman"/>
          <w:sz w:val="24"/>
          <w:szCs w:val="24"/>
        </w:rPr>
        <w:t>investigated whether reward influences visual working memory</w:t>
      </w:r>
      <w:r w:rsidR="00D6507F" w:rsidRPr="003A36F3">
        <w:rPr>
          <w:rFonts w:ascii="Times New Roman" w:hAnsi="Times New Roman" w:cs="Times New Roman"/>
          <w:sz w:val="24"/>
          <w:szCs w:val="24"/>
        </w:rPr>
        <w:t xml:space="preserve">. In a study by </w:t>
      </w:r>
      <w:bookmarkStart w:id="19" w:name="_Hlk77363691"/>
      <w:commentRangeStart w:id="20"/>
      <w:r w:rsidR="00D6507F" w:rsidRPr="003A36F3">
        <w:rPr>
          <w:rFonts w:ascii="Times New Roman" w:hAnsi="Times New Roman" w:cs="Times New Roman"/>
          <w:b/>
          <w:bCs/>
          <w:sz w:val="24"/>
          <w:szCs w:val="24"/>
        </w:rPr>
        <w:t>Gong and Li (2014</w:t>
      </w:r>
      <w:bookmarkEnd w:id="19"/>
      <w:r w:rsidR="00D6507F" w:rsidRPr="003A36F3">
        <w:rPr>
          <w:rFonts w:ascii="Times New Roman" w:hAnsi="Times New Roman" w:cs="Times New Roman"/>
          <w:b/>
          <w:bCs/>
          <w:sz w:val="24"/>
          <w:szCs w:val="24"/>
        </w:rPr>
        <w:t>)</w:t>
      </w:r>
      <w:commentRangeEnd w:id="20"/>
      <w:r w:rsidR="00AF1943" w:rsidRPr="003A36F3">
        <w:rPr>
          <w:rStyle w:val="CommentReference"/>
          <w:rFonts w:ascii="Times New Roman" w:hAnsi="Times New Roman" w:cs="Times New Roman"/>
          <w:sz w:val="24"/>
          <w:szCs w:val="24"/>
        </w:rPr>
        <w:commentReference w:id="20"/>
      </w:r>
      <w:r w:rsidR="002946FC">
        <w:rPr>
          <w:rFonts w:ascii="Times New Roman" w:hAnsi="Times New Roman" w:cs="Times New Roman"/>
          <w:b/>
          <w:bCs/>
          <w:sz w:val="24"/>
          <w:szCs w:val="24"/>
        </w:rPr>
        <w:t xml:space="preserve">, </w:t>
      </w:r>
      <w:r w:rsidR="0028220F">
        <w:rPr>
          <w:rFonts w:ascii="Times New Roman" w:hAnsi="Times New Roman" w:cs="Times New Roman"/>
          <w:sz w:val="24"/>
          <w:szCs w:val="24"/>
        </w:rPr>
        <w:t xml:space="preserve">participants completed a </w:t>
      </w:r>
      <w:r w:rsidR="000B3E46">
        <w:rPr>
          <w:rFonts w:ascii="Times New Roman" w:hAnsi="Times New Roman" w:cs="Times New Roman"/>
          <w:sz w:val="24"/>
          <w:szCs w:val="24"/>
        </w:rPr>
        <w:t>value</w:t>
      </w:r>
      <w:r w:rsidR="0028220F">
        <w:rPr>
          <w:rFonts w:ascii="Times New Roman" w:hAnsi="Times New Roman" w:cs="Times New Roman"/>
          <w:sz w:val="24"/>
          <w:szCs w:val="24"/>
        </w:rPr>
        <w:t>-training</w:t>
      </w:r>
      <w:r w:rsidR="000B3E46">
        <w:rPr>
          <w:rFonts w:ascii="Times New Roman" w:hAnsi="Times New Roman" w:cs="Times New Roman"/>
          <w:sz w:val="24"/>
          <w:szCs w:val="24"/>
        </w:rPr>
        <w:t xml:space="preserve"> procedure</w:t>
      </w:r>
      <w:r w:rsidR="0028220F">
        <w:rPr>
          <w:rFonts w:ascii="Times New Roman" w:hAnsi="Times New Roman" w:cs="Times New Roman"/>
          <w:sz w:val="24"/>
          <w:szCs w:val="24"/>
        </w:rPr>
        <w:t xml:space="preserve"> based on </w:t>
      </w:r>
      <w:r w:rsidR="000B3E46">
        <w:rPr>
          <w:rFonts w:ascii="Times New Roman" w:hAnsi="Times New Roman" w:cs="Times New Roman"/>
          <w:sz w:val="24"/>
          <w:szCs w:val="24"/>
        </w:rPr>
        <w:t xml:space="preserve">the visual search task used by </w:t>
      </w:r>
      <w:r w:rsidR="0028220F">
        <w:rPr>
          <w:rFonts w:ascii="Times New Roman" w:hAnsi="Times New Roman" w:cs="Times New Roman"/>
          <w:sz w:val="24"/>
          <w:szCs w:val="24"/>
        </w:rPr>
        <w:t>Anderson et al., (2011)</w:t>
      </w:r>
      <w:r w:rsidR="000B3E46">
        <w:rPr>
          <w:rFonts w:ascii="Times New Roman" w:hAnsi="Times New Roman" w:cs="Times New Roman"/>
          <w:sz w:val="24"/>
          <w:szCs w:val="24"/>
        </w:rPr>
        <w:t>. This was</w:t>
      </w:r>
      <w:r w:rsidR="0028220F">
        <w:rPr>
          <w:rFonts w:ascii="Times New Roman" w:hAnsi="Times New Roman" w:cs="Times New Roman"/>
          <w:sz w:val="24"/>
          <w:szCs w:val="24"/>
        </w:rPr>
        <w:t xml:space="preserve"> followed by a change blindness task </w:t>
      </w:r>
      <w:r w:rsidR="002946FC">
        <w:rPr>
          <w:rFonts w:ascii="Times New Roman" w:hAnsi="Times New Roman" w:cs="Times New Roman"/>
          <w:sz w:val="24"/>
          <w:szCs w:val="24"/>
        </w:rPr>
        <w:t xml:space="preserve">that required participants to identify </w:t>
      </w:r>
      <w:r w:rsidR="00B26A2B">
        <w:rPr>
          <w:rFonts w:ascii="Times New Roman" w:hAnsi="Times New Roman" w:cs="Times New Roman"/>
          <w:sz w:val="24"/>
          <w:szCs w:val="24"/>
        </w:rPr>
        <w:t>whether the</w:t>
      </w:r>
      <w:r w:rsidR="002946FC">
        <w:rPr>
          <w:rFonts w:ascii="Times New Roman" w:hAnsi="Times New Roman" w:cs="Times New Roman"/>
          <w:sz w:val="24"/>
          <w:szCs w:val="24"/>
        </w:rPr>
        <w:t xml:space="preserve"> orientation </w:t>
      </w:r>
      <w:r w:rsidR="00B26A2B">
        <w:rPr>
          <w:rFonts w:ascii="Times New Roman" w:hAnsi="Times New Roman" w:cs="Times New Roman"/>
          <w:sz w:val="24"/>
          <w:szCs w:val="24"/>
        </w:rPr>
        <w:t xml:space="preserve">of one of eight uniquely </w:t>
      </w:r>
      <w:r w:rsidR="002946FC">
        <w:rPr>
          <w:rFonts w:ascii="Times New Roman" w:hAnsi="Times New Roman" w:cs="Times New Roman"/>
          <w:sz w:val="24"/>
          <w:szCs w:val="24"/>
        </w:rPr>
        <w:t>colored line</w:t>
      </w:r>
      <w:r w:rsidR="00B26A2B">
        <w:rPr>
          <w:rFonts w:ascii="Times New Roman" w:hAnsi="Times New Roman" w:cs="Times New Roman"/>
          <w:sz w:val="24"/>
          <w:szCs w:val="24"/>
        </w:rPr>
        <w:t>s</w:t>
      </w:r>
      <w:r w:rsidR="00B552C0">
        <w:rPr>
          <w:rFonts w:ascii="Times New Roman" w:hAnsi="Times New Roman" w:cs="Times New Roman"/>
          <w:sz w:val="24"/>
          <w:szCs w:val="24"/>
        </w:rPr>
        <w:t xml:space="preserve"> in a visual search </w:t>
      </w:r>
      <w:r w:rsidR="00B26A2B">
        <w:rPr>
          <w:rFonts w:ascii="Times New Roman" w:hAnsi="Times New Roman" w:cs="Times New Roman"/>
          <w:sz w:val="24"/>
          <w:szCs w:val="24"/>
        </w:rPr>
        <w:t>display</w:t>
      </w:r>
      <w:r w:rsidR="00B552C0">
        <w:rPr>
          <w:rFonts w:ascii="Times New Roman" w:hAnsi="Times New Roman" w:cs="Times New Roman"/>
          <w:sz w:val="24"/>
          <w:szCs w:val="24"/>
        </w:rPr>
        <w:t xml:space="preserve"> </w:t>
      </w:r>
      <w:r w:rsidR="00B26A2B">
        <w:rPr>
          <w:rFonts w:ascii="Times New Roman" w:hAnsi="Times New Roman" w:cs="Times New Roman"/>
          <w:sz w:val="24"/>
          <w:szCs w:val="24"/>
        </w:rPr>
        <w:t xml:space="preserve">changed </w:t>
      </w:r>
      <w:r w:rsidR="0028220F">
        <w:rPr>
          <w:rFonts w:ascii="Times New Roman" w:hAnsi="Times New Roman" w:cs="Times New Roman"/>
          <w:sz w:val="24"/>
          <w:szCs w:val="24"/>
        </w:rPr>
        <w:t xml:space="preserve">in </w:t>
      </w:r>
      <w:r w:rsidR="00B26A2B">
        <w:rPr>
          <w:rFonts w:ascii="Times New Roman" w:hAnsi="Times New Roman" w:cs="Times New Roman"/>
          <w:sz w:val="24"/>
          <w:szCs w:val="24"/>
        </w:rPr>
        <w:t xml:space="preserve">orientation after a 1000 – 2500 </w:t>
      </w:r>
      <w:proofErr w:type="spellStart"/>
      <w:r w:rsidR="00B26A2B">
        <w:rPr>
          <w:rFonts w:ascii="Times New Roman" w:hAnsi="Times New Roman" w:cs="Times New Roman"/>
          <w:sz w:val="24"/>
          <w:szCs w:val="24"/>
        </w:rPr>
        <w:t>ms</w:t>
      </w:r>
      <w:proofErr w:type="spellEnd"/>
      <w:r w:rsidR="00B26A2B">
        <w:rPr>
          <w:rFonts w:ascii="Times New Roman" w:hAnsi="Times New Roman" w:cs="Times New Roman"/>
          <w:sz w:val="24"/>
          <w:szCs w:val="24"/>
        </w:rPr>
        <w:t xml:space="preserve"> retention interval. </w:t>
      </w:r>
      <w:r w:rsidR="0028220F">
        <w:rPr>
          <w:rFonts w:ascii="Times New Roman" w:hAnsi="Times New Roman" w:cs="Times New Roman"/>
          <w:sz w:val="24"/>
          <w:szCs w:val="24"/>
        </w:rPr>
        <w:t xml:space="preserve">Participants showed enhanced detection sensitivity, measured in </w:t>
      </w:r>
      <w:r w:rsidR="0028220F">
        <w:rPr>
          <w:rFonts w:ascii="Times New Roman" w:hAnsi="Times New Roman" w:cs="Times New Roman"/>
          <w:i/>
          <w:iCs/>
          <w:sz w:val="24"/>
          <w:szCs w:val="24"/>
        </w:rPr>
        <w:t>d’</w:t>
      </w:r>
      <w:r w:rsidR="0028220F">
        <w:rPr>
          <w:rFonts w:ascii="Times New Roman" w:hAnsi="Times New Roman" w:cs="Times New Roman"/>
          <w:sz w:val="24"/>
          <w:szCs w:val="24"/>
        </w:rPr>
        <w:t>, towards lines rendered in a high-</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color compared to low-</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colors</w:t>
      </w:r>
      <w:r w:rsidR="000B3E46">
        <w:rPr>
          <w:rFonts w:ascii="Times New Roman" w:hAnsi="Times New Roman" w:cs="Times New Roman"/>
          <w:sz w:val="24"/>
          <w:szCs w:val="24"/>
        </w:rPr>
        <w:t xml:space="preserve"> or colors without value, but only after they completed the value-training procedure</w:t>
      </w:r>
      <w:r w:rsidR="0028220F">
        <w:rPr>
          <w:rFonts w:ascii="Times New Roman" w:hAnsi="Times New Roman" w:cs="Times New Roman"/>
          <w:sz w:val="24"/>
          <w:szCs w:val="24"/>
        </w:rPr>
        <w:t xml:space="preserve">. To further </w:t>
      </w:r>
      <w:r w:rsidR="000B3E46">
        <w:rPr>
          <w:rFonts w:ascii="Times New Roman" w:hAnsi="Times New Roman" w:cs="Times New Roman"/>
          <w:sz w:val="24"/>
          <w:szCs w:val="24"/>
        </w:rPr>
        <w:t xml:space="preserve">illustrate that VDAC enhances </w:t>
      </w:r>
      <w:r w:rsidR="0028220F">
        <w:rPr>
          <w:rFonts w:ascii="Times New Roman" w:hAnsi="Times New Roman" w:cs="Times New Roman"/>
          <w:sz w:val="24"/>
          <w:szCs w:val="24"/>
        </w:rPr>
        <w:t xml:space="preserve">memory capacity rather than just </w:t>
      </w:r>
      <w:r w:rsidR="000B3E46">
        <w:rPr>
          <w:rFonts w:ascii="Times New Roman" w:hAnsi="Times New Roman" w:cs="Times New Roman"/>
          <w:sz w:val="24"/>
          <w:szCs w:val="24"/>
        </w:rPr>
        <w:t>biasing spatial</w:t>
      </w:r>
      <w:r w:rsidR="0028220F">
        <w:rPr>
          <w:rFonts w:ascii="Times New Roman" w:hAnsi="Times New Roman" w:cs="Times New Roman"/>
          <w:sz w:val="24"/>
          <w:szCs w:val="24"/>
        </w:rPr>
        <w:t xml:space="preserve"> attention, the author conducted a follow up study where all lines in the search display were of the same color (i.e., all lines </w:t>
      </w:r>
      <w:r w:rsidR="000B3E46">
        <w:rPr>
          <w:rFonts w:ascii="Times New Roman" w:hAnsi="Times New Roman" w:cs="Times New Roman"/>
          <w:sz w:val="24"/>
          <w:szCs w:val="24"/>
        </w:rPr>
        <w:t>rendered in the high-value color, low-value</w:t>
      </w:r>
      <w:r w:rsidR="0028220F">
        <w:rPr>
          <w:rFonts w:ascii="Times New Roman" w:hAnsi="Times New Roman" w:cs="Times New Roman"/>
          <w:sz w:val="24"/>
          <w:szCs w:val="24"/>
        </w:rPr>
        <w:t xml:space="preserve"> color, or </w:t>
      </w:r>
      <w:r w:rsidR="000B3E46">
        <w:rPr>
          <w:rFonts w:ascii="Times New Roman" w:hAnsi="Times New Roman" w:cs="Times New Roman"/>
          <w:sz w:val="24"/>
          <w:szCs w:val="24"/>
        </w:rPr>
        <w:t>a no-value</w:t>
      </w:r>
      <w:r w:rsidR="0028220F">
        <w:rPr>
          <w:rFonts w:ascii="Times New Roman" w:hAnsi="Times New Roman" w:cs="Times New Roman"/>
          <w:sz w:val="24"/>
          <w:szCs w:val="24"/>
        </w:rPr>
        <w:t>). In such a display, participant cannot simply direct their attention towards the single high-</w:t>
      </w:r>
      <w:r w:rsidR="000B3E46">
        <w:rPr>
          <w:rFonts w:ascii="Times New Roman" w:hAnsi="Times New Roman" w:cs="Times New Roman"/>
          <w:sz w:val="24"/>
          <w:szCs w:val="24"/>
        </w:rPr>
        <w:t>value</w:t>
      </w:r>
      <w:r w:rsidR="0028220F">
        <w:rPr>
          <w:rFonts w:ascii="Times New Roman" w:hAnsi="Times New Roman" w:cs="Times New Roman"/>
          <w:sz w:val="24"/>
          <w:szCs w:val="24"/>
        </w:rPr>
        <w:t xml:space="preserve"> item, since all items are the same color. Yet, participants still showed superior memory for high-</w:t>
      </w:r>
      <w:r w:rsidR="000C265E">
        <w:rPr>
          <w:rFonts w:ascii="Times New Roman" w:hAnsi="Times New Roman" w:cs="Times New Roman"/>
          <w:sz w:val="24"/>
          <w:szCs w:val="24"/>
        </w:rPr>
        <w:t>value-colored</w:t>
      </w:r>
      <w:r w:rsidR="0028220F">
        <w:rPr>
          <w:rFonts w:ascii="Times New Roman" w:hAnsi="Times New Roman" w:cs="Times New Roman"/>
          <w:sz w:val="24"/>
          <w:szCs w:val="24"/>
        </w:rPr>
        <w:t xml:space="preserve"> displays over low-</w:t>
      </w:r>
      <w:r w:rsidR="000B3E46">
        <w:rPr>
          <w:rFonts w:ascii="Times New Roman" w:hAnsi="Times New Roman" w:cs="Times New Roman"/>
          <w:sz w:val="24"/>
          <w:szCs w:val="24"/>
        </w:rPr>
        <w:t>value and no-value displays</w:t>
      </w:r>
      <w:r w:rsidR="00432A21">
        <w:rPr>
          <w:rFonts w:ascii="Times New Roman" w:hAnsi="Times New Roman" w:cs="Times New Roman"/>
          <w:sz w:val="24"/>
          <w:szCs w:val="24"/>
        </w:rPr>
        <w:t xml:space="preserve">. </w:t>
      </w:r>
      <w:r w:rsidR="000B3E46">
        <w:rPr>
          <w:rFonts w:ascii="Times New Roman" w:hAnsi="Times New Roman" w:cs="Times New Roman"/>
          <w:sz w:val="24"/>
          <w:szCs w:val="24"/>
        </w:rPr>
        <w:t xml:space="preserve">This </w:t>
      </w:r>
      <w:ins w:id="21" w:author="Microsoft Office User" w:date="2021-08-18T10:25:00Z">
        <w:r w:rsidR="007B4725">
          <w:rPr>
            <w:rFonts w:ascii="Times New Roman" w:hAnsi="Times New Roman" w:cs="Times New Roman"/>
            <w:sz w:val="24"/>
            <w:szCs w:val="24"/>
          </w:rPr>
          <w:t xml:space="preserve">result </w:t>
        </w:r>
      </w:ins>
      <w:r w:rsidR="000B3E46">
        <w:rPr>
          <w:rFonts w:ascii="Times New Roman" w:hAnsi="Times New Roman" w:cs="Times New Roman"/>
          <w:sz w:val="24"/>
          <w:szCs w:val="24"/>
        </w:rPr>
        <w:t xml:space="preserve">provides </w:t>
      </w:r>
      <w:del w:id="22" w:author="Microsoft Office User" w:date="2021-08-18T10:25:00Z">
        <w:r w:rsidR="000B3E46" w:rsidDel="007B4725">
          <w:rPr>
            <w:rFonts w:ascii="Times New Roman" w:hAnsi="Times New Roman" w:cs="Times New Roman"/>
            <w:sz w:val="24"/>
            <w:szCs w:val="24"/>
          </w:rPr>
          <w:delText xml:space="preserve">strong </w:delText>
        </w:r>
      </w:del>
      <w:r w:rsidR="000B3E46">
        <w:rPr>
          <w:rFonts w:ascii="Times New Roman" w:hAnsi="Times New Roman" w:cs="Times New Roman"/>
          <w:sz w:val="24"/>
          <w:szCs w:val="24"/>
        </w:rPr>
        <w:t xml:space="preserve">evidence that reward may enhance memory in ways that cannot simply be accounted for by shifts in spatial attention. </w:t>
      </w:r>
    </w:p>
    <w:p w14:paraId="1889D890" w14:textId="47AA4DB4" w:rsidR="003C041B" w:rsidRPr="003A36F3" w:rsidRDefault="00B85601" w:rsidP="00E029E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memory enhancement, another study by </w:t>
      </w:r>
      <w:bookmarkStart w:id="23" w:name="_Hlk77363700"/>
      <w:commentRangeStart w:id="24"/>
      <w:proofErr w:type="spellStart"/>
      <w:r w:rsidR="008917E3" w:rsidRPr="003A36F3">
        <w:rPr>
          <w:rFonts w:ascii="Times New Roman" w:hAnsi="Times New Roman" w:cs="Times New Roman"/>
          <w:b/>
          <w:bCs/>
          <w:sz w:val="24"/>
          <w:szCs w:val="24"/>
        </w:rPr>
        <w:t>Infanti</w:t>
      </w:r>
      <w:proofErr w:type="spellEnd"/>
      <w:r w:rsidR="008917E3" w:rsidRPr="003A36F3">
        <w:rPr>
          <w:rFonts w:ascii="Times New Roman" w:hAnsi="Times New Roman" w:cs="Times New Roman"/>
          <w:b/>
          <w:bCs/>
          <w:sz w:val="24"/>
          <w:szCs w:val="24"/>
        </w:rPr>
        <w:t xml:space="preserve">, Hickey and </w:t>
      </w:r>
      <w:proofErr w:type="spellStart"/>
      <w:r w:rsidR="008917E3" w:rsidRPr="003A36F3">
        <w:rPr>
          <w:rFonts w:ascii="Times New Roman" w:hAnsi="Times New Roman" w:cs="Times New Roman"/>
          <w:b/>
          <w:bCs/>
          <w:sz w:val="24"/>
          <w:szCs w:val="24"/>
        </w:rPr>
        <w:t>Turatto</w:t>
      </w:r>
      <w:proofErr w:type="spellEnd"/>
      <w:r w:rsidR="008917E3" w:rsidRPr="003A36F3">
        <w:rPr>
          <w:rFonts w:ascii="Times New Roman" w:hAnsi="Times New Roman" w:cs="Times New Roman"/>
          <w:b/>
          <w:bCs/>
          <w:sz w:val="24"/>
          <w:szCs w:val="24"/>
        </w:rPr>
        <w:t xml:space="preserve"> (2015</w:t>
      </w:r>
      <w:bookmarkEnd w:id="23"/>
      <w:r w:rsidR="008917E3" w:rsidRPr="003A36F3">
        <w:rPr>
          <w:rFonts w:ascii="Times New Roman" w:hAnsi="Times New Roman" w:cs="Times New Roman"/>
          <w:b/>
          <w:bCs/>
          <w:sz w:val="24"/>
          <w:szCs w:val="24"/>
        </w:rPr>
        <w:t>)</w:t>
      </w:r>
      <w:r w:rsidR="008917E3" w:rsidRPr="003A36F3">
        <w:rPr>
          <w:rFonts w:ascii="Times New Roman" w:hAnsi="Times New Roman" w:cs="Times New Roman"/>
          <w:sz w:val="24"/>
          <w:szCs w:val="24"/>
        </w:rPr>
        <w:t xml:space="preserve"> </w:t>
      </w:r>
      <w:commentRangeEnd w:id="24"/>
      <w:r w:rsidR="00AF1943" w:rsidRPr="003A36F3">
        <w:rPr>
          <w:rStyle w:val="CommentReference"/>
          <w:rFonts w:ascii="Times New Roman" w:hAnsi="Times New Roman" w:cs="Times New Roman"/>
          <w:sz w:val="24"/>
          <w:szCs w:val="24"/>
        </w:rPr>
        <w:commentReference w:id="24"/>
      </w:r>
      <w:r>
        <w:rPr>
          <w:rFonts w:ascii="Times New Roman" w:hAnsi="Times New Roman" w:cs="Times New Roman"/>
          <w:sz w:val="24"/>
          <w:szCs w:val="24"/>
        </w:rPr>
        <w:t xml:space="preserve">revealed how reward may </w:t>
      </w:r>
      <w:r w:rsidR="000A3B29">
        <w:rPr>
          <w:rFonts w:ascii="Times New Roman" w:hAnsi="Times New Roman" w:cs="Times New Roman"/>
          <w:sz w:val="24"/>
          <w:szCs w:val="24"/>
        </w:rPr>
        <w:t xml:space="preserve">also </w:t>
      </w:r>
      <w:r>
        <w:rPr>
          <w:rFonts w:ascii="Times New Roman" w:hAnsi="Times New Roman" w:cs="Times New Roman"/>
          <w:sz w:val="24"/>
          <w:szCs w:val="24"/>
        </w:rPr>
        <w:t xml:space="preserve">have memory interference effects. </w:t>
      </w:r>
      <w:r w:rsidR="000A3B29">
        <w:rPr>
          <w:rFonts w:ascii="Times New Roman" w:hAnsi="Times New Roman" w:cs="Times New Roman"/>
          <w:sz w:val="24"/>
          <w:szCs w:val="24"/>
        </w:rPr>
        <w:t xml:space="preserve">In a </w:t>
      </w:r>
      <w:r>
        <w:rPr>
          <w:rFonts w:ascii="Times New Roman" w:hAnsi="Times New Roman" w:cs="Times New Roman"/>
          <w:sz w:val="24"/>
          <w:szCs w:val="24"/>
        </w:rPr>
        <w:t xml:space="preserve">similar memory task </w:t>
      </w:r>
      <w:r w:rsidR="000A3B29">
        <w:rPr>
          <w:rFonts w:ascii="Times New Roman" w:hAnsi="Times New Roman" w:cs="Times New Roman"/>
          <w:sz w:val="24"/>
          <w:szCs w:val="24"/>
        </w:rPr>
        <w:t>to</w:t>
      </w:r>
      <w:r>
        <w:rPr>
          <w:rFonts w:ascii="Times New Roman" w:hAnsi="Times New Roman" w:cs="Times New Roman"/>
          <w:sz w:val="24"/>
          <w:szCs w:val="24"/>
        </w:rPr>
        <w:t xml:space="preserve"> </w:t>
      </w:r>
      <w:r w:rsidRPr="00B85601">
        <w:rPr>
          <w:rFonts w:ascii="Times New Roman" w:hAnsi="Times New Roman" w:cs="Times New Roman"/>
          <w:b/>
          <w:bCs/>
          <w:sz w:val="24"/>
          <w:szCs w:val="24"/>
        </w:rPr>
        <w:t>Gong and Li (2014)</w:t>
      </w:r>
      <w:r w:rsidR="000A3B29">
        <w:rPr>
          <w:rFonts w:ascii="Times New Roman" w:hAnsi="Times New Roman" w:cs="Times New Roman"/>
          <w:b/>
          <w:bCs/>
          <w:sz w:val="24"/>
          <w:szCs w:val="24"/>
        </w:rPr>
        <w:t>,</w:t>
      </w:r>
      <w:r>
        <w:rPr>
          <w:rFonts w:ascii="Times New Roman" w:hAnsi="Times New Roman" w:cs="Times New Roman"/>
          <w:sz w:val="24"/>
          <w:szCs w:val="24"/>
        </w:rPr>
        <w:t xml:space="preserve"> </w:t>
      </w:r>
      <w:r w:rsidR="008917E3" w:rsidRPr="003A36F3">
        <w:rPr>
          <w:rFonts w:ascii="Times New Roman" w:hAnsi="Times New Roman" w:cs="Times New Roman"/>
          <w:sz w:val="24"/>
          <w:szCs w:val="24"/>
        </w:rPr>
        <w:t xml:space="preserve">participants </w:t>
      </w:r>
      <w:r>
        <w:rPr>
          <w:rFonts w:ascii="Times New Roman" w:hAnsi="Times New Roman" w:cs="Times New Roman"/>
          <w:sz w:val="24"/>
          <w:szCs w:val="24"/>
        </w:rPr>
        <w:t>were shown a</w:t>
      </w:r>
      <w:r w:rsidR="000C265E">
        <w:rPr>
          <w:rFonts w:ascii="Times New Roman" w:hAnsi="Times New Roman" w:cs="Times New Roman"/>
          <w:sz w:val="24"/>
          <w:szCs w:val="24"/>
        </w:rPr>
        <w:t xml:space="preserve">n </w:t>
      </w:r>
      <w:r>
        <w:rPr>
          <w:rFonts w:ascii="Times New Roman" w:hAnsi="Times New Roman" w:cs="Times New Roman"/>
          <w:sz w:val="24"/>
          <w:szCs w:val="24"/>
        </w:rPr>
        <w:t>array of eight circles, each with a horizontal</w:t>
      </w:r>
      <w:r w:rsidR="000A3B29">
        <w:rPr>
          <w:rFonts w:ascii="Times New Roman" w:hAnsi="Times New Roman" w:cs="Times New Roman"/>
          <w:sz w:val="24"/>
          <w:szCs w:val="24"/>
        </w:rPr>
        <w:t>ly</w:t>
      </w:r>
      <w:r>
        <w:rPr>
          <w:rFonts w:ascii="Times New Roman" w:hAnsi="Times New Roman" w:cs="Times New Roman"/>
          <w:sz w:val="24"/>
          <w:szCs w:val="24"/>
        </w:rPr>
        <w:t xml:space="preserve"> or vertically oriented line. </w:t>
      </w:r>
      <w:r w:rsidR="000A3B29">
        <w:rPr>
          <w:rFonts w:ascii="Times New Roman" w:hAnsi="Times New Roman" w:cs="Times New Roman"/>
          <w:sz w:val="24"/>
          <w:szCs w:val="24"/>
        </w:rPr>
        <w:t>One circle</w:t>
      </w:r>
      <w:r w:rsidR="00F101EB">
        <w:rPr>
          <w:rFonts w:ascii="Times New Roman" w:hAnsi="Times New Roman" w:cs="Times New Roman"/>
          <w:sz w:val="24"/>
          <w:szCs w:val="24"/>
        </w:rPr>
        <w:t>, a colored singleton,</w:t>
      </w:r>
      <w:r w:rsidR="000A3B29">
        <w:rPr>
          <w:rFonts w:ascii="Times New Roman" w:hAnsi="Times New Roman" w:cs="Times New Roman"/>
          <w:sz w:val="24"/>
          <w:szCs w:val="24"/>
        </w:rPr>
        <w:t xml:space="preserve"> could be presented in a high-, low- or </w:t>
      </w:r>
      <w:r w:rsidR="000C265E">
        <w:rPr>
          <w:rFonts w:ascii="Times New Roman" w:hAnsi="Times New Roman" w:cs="Times New Roman"/>
          <w:sz w:val="24"/>
          <w:szCs w:val="24"/>
        </w:rPr>
        <w:t>no-value</w:t>
      </w:r>
      <w:r w:rsidR="00F101EB">
        <w:rPr>
          <w:rFonts w:ascii="Times New Roman" w:hAnsi="Times New Roman" w:cs="Times New Roman"/>
          <w:sz w:val="24"/>
          <w:szCs w:val="24"/>
        </w:rPr>
        <w:t xml:space="preserve"> color learned from the training procedure of </w:t>
      </w:r>
      <w:r w:rsidR="00F101EB">
        <w:rPr>
          <w:rFonts w:ascii="Times New Roman" w:hAnsi="Times New Roman" w:cs="Times New Roman"/>
          <w:b/>
          <w:bCs/>
          <w:sz w:val="24"/>
          <w:szCs w:val="24"/>
        </w:rPr>
        <w:t>Anderson</w:t>
      </w:r>
      <w:r w:rsidR="00432A21">
        <w:rPr>
          <w:rFonts w:ascii="Times New Roman" w:hAnsi="Times New Roman" w:cs="Times New Roman"/>
          <w:b/>
          <w:bCs/>
          <w:sz w:val="24"/>
          <w:szCs w:val="24"/>
        </w:rPr>
        <w:t xml:space="preserve"> (2011)</w:t>
      </w:r>
      <w:r w:rsidR="000A3B29">
        <w:rPr>
          <w:rFonts w:ascii="Times New Roman" w:hAnsi="Times New Roman" w:cs="Times New Roman"/>
          <w:sz w:val="24"/>
          <w:szCs w:val="24"/>
        </w:rPr>
        <w:t xml:space="preserve">. </w:t>
      </w:r>
      <w:r>
        <w:rPr>
          <w:rFonts w:ascii="Times New Roman" w:hAnsi="Times New Roman" w:cs="Times New Roman"/>
          <w:sz w:val="24"/>
          <w:szCs w:val="24"/>
        </w:rPr>
        <w:t xml:space="preserve">Participants </w:t>
      </w:r>
      <w:r w:rsidR="000C265E">
        <w:rPr>
          <w:rFonts w:ascii="Times New Roman" w:hAnsi="Times New Roman" w:cs="Times New Roman"/>
          <w:sz w:val="24"/>
          <w:szCs w:val="24"/>
        </w:rPr>
        <w:t>then</w:t>
      </w:r>
      <w:r>
        <w:rPr>
          <w:rFonts w:ascii="Times New Roman" w:hAnsi="Times New Roman" w:cs="Times New Roman"/>
          <w:sz w:val="24"/>
          <w:szCs w:val="24"/>
        </w:rPr>
        <w:t xml:space="preserve"> had to identify the orientation of the </w:t>
      </w:r>
      <w:r w:rsidR="000C265E">
        <w:rPr>
          <w:rFonts w:ascii="Times New Roman" w:hAnsi="Times New Roman" w:cs="Times New Roman"/>
          <w:sz w:val="24"/>
          <w:szCs w:val="24"/>
        </w:rPr>
        <w:t xml:space="preserve">line in the </w:t>
      </w:r>
      <w:r>
        <w:rPr>
          <w:rFonts w:ascii="Times New Roman" w:hAnsi="Times New Roman" w:cs="Times New Roman"/>
          <w:sz w:val="24"/>
          <w:szCs w:val="24"/>
        </w:rPr>
        <w:t xml:space="preserve">probed </w:t>
      </w:r>
      <w:r w:rsidR="000C265E">
        <w:rPr>
          <w:rFonts w:ascii="Times New Roman" w:hAnsi="Times New Roman" w:cs="Times New Roman"/>
          <w:sz w:val="24"/>
          <w:szCs w:val="24"/>
        </w:rPr>
        <w:t>location</w:t>
      </w:r>
      <w:r>
        <w:rPr>
          <w:rFonts w:ascii="Times New Roman" w:hAnsi="Times New Roman" w:cs="Times New Roman"/>
          <w:sz w:val="24"/>
          <w:szCs w:val="24"/>
        </w:rPr>
        <w:t xml:space="preserve"> following a 50 or 800ms retention </w:t>
      </w:r>
      <w:r w:rsidR="00432A21">
        <w:rPr>
          <w:rFonts w:ascii="Times New Roman" w:hAnsi="Times New Roman" w:cs="Times New Roman"/>
          <w:sz w:val="24"/>
          <w:szCs w:val="24"/>
        </w:rPr>
        <w:t>interval</w:t>
      </w:r>
      <w:r>
        <w:rPr>
          <w:rFonts w:ascii="Times New Roman" w:hAnsi="Times New Roman" w:cs="Times New Roman"/>
          <w:sz w:val="24"/>
          <w:szCs w:val="24"/>
        </w:rPr>
        <w:t>. The key</w:t>
      </w:r>
      <w:r w:rsidR="000A3B29">
        <w:rPr>
          <w:rFonts w:ascii="Times New Roman" w:hAnsi="Times New Roman" w:cs="Times New Roman"/>
          <w:sz w:val="24"/>
          <w:szCs w:val="24"/>
        </w:rPr>
        <w:t xml:space="preserve"> </w:t>
      </w:r>
      <w:del w:id="25" w:author="Microsoft Office User" w:date="2021-08-18T10:26:00Z">
        <w:r w:rsidR="000A3B29" w:rsidDel="007B4725">
          <w:rPr>
            <w:rFonts w:ascii="Times New Roman" w:hAnsi="Times New Roman" w:cs="Times New Roman"/>
            <w:sz w:val="24"/>
            <w:szCs w:val="24"/>
          </w:rPr>
          <w:delText xml:space="preserve">measurement </w:delText>
        </w:r>
      </w:del>
      <w:ins w:id="26" w:author="Microsoft Office User" w:date="2021-08-18T10:26:00Z">
        <w:r w:rsidR="007B4725">
          <w:rPr>
            <w:rFonts w:ascii="Times New Roman" w:hAnsi="Times New Roman" w:cs="Times New Roman"/>
            <w:sz w:val="24"/>
            <w:szCs w:val="24"/>
          </w:rPr>
          <w:t xml:space="preserve">assessment </w:t>
        </w:r>
      </w:ins>
      <w:r w:rsidR="000A3B29">
        <w:rPr>
          <w:rFonts w:ascii="Times New Roman" w:hAnsi="Times New Roman" w:cs="Times New Roman"/>
          <w:sz w:val="24"/>
          <w:szCs w:val="24"/>
        </w:rPr>
        <w:t xml:space="preserve">was whether the probe’s proximity </w:t>
      </w:r>
      <w:r w:rsidR="00F101EB">
        <w:rPr>
          <w:rFonts w:ascii="Times New Roman" w:hAnsi="Times New Roman" w:cs="Times New Roman"/>
          <w:sz w:val="24"/>
          <w:szCs w:val="24"/>
        </w:rPr>
        <w:t xml:space="preserve">to the color singleton would </w:t>
      </w:r>
      <w:r w:rsidR="00432A21">
        <w:rPr>
          <w:rFonts w:ascii="Times New Roman" w:hAnsi="Times New Roman" w:cs="Times New Roman"/>
          <w:sz w:val="24"/>
          <w:szCs w:val="24"/>
        </w:rPr>
        <w:t>reduce</w:t>
      </w:r>
      <w:r w:rsidR="00F101EB">
        <w:rPr>
          <w:rFonts w:ascii="Times New Roman" w:hAnsi="Times New Roman" w:cs="Times New Roman"/>
          <w:sz w:val="24"/>
          <w:szCs w:val="24"/>
        </w:rPr>
        <w:t xml:space="preserve"> </w:t>
      </w:r>
      <w:del w:id="27" w:author="Microsoft Office User" w:date="2021-08-18T10:26:00Z">
        <w:r w:rsidR="00F101EB" w:rsidDel="007B4725">
          <w:rPr>
            <w:rFonts w:ascii="Times New Roman" w:hAnsi="Times New Roman" w:cs="Times New Roman"/>
            <w:sz w:val="24"/>
            <w:szCs w:val="24"/>
          </w:rPr>
          <w:delText xml:space="preserve">in </w:delText>
        </w:r>
      </w:del>
      <w:r w:rsidR="00F101EB">
        <w:rPr>
          <w:rFonts w:ascii="Times New Roman" w:hAnsi="Times New Roman" w:cs="Times New Roman"/>
          <w:sz w:val="24"/>
          <w:szCs w:val="24"/>
        </w:rPr>
        <w:t xml:space="preserve">accuracy. The authors found that interference was modulated by both </w:t>
      </w:r>
      <w:r w:rsidR="00BB596C">
        <w:rPr>
          <w:rFonts w:ascii="Times New Roman" w:hAnsi="Times New Roman" w:cs="Times New Roman"/>
          <w:sz w:val="24"/>
          <w:szCs w:val="24"/>
        </w:rPr>
        <w:t>the distance between the target and singleton</w:t>
      </w:r>
      <w:r w:rsidR="000C265E">
        <w:rPr>
          <w:rFonts w:ascii="Times New Roman" w:hAnsi="Times New Roman" w:cs="Times New Roman"/>
          <w:sz w:val="24"/>
          <w:szCs w:val="24"/>
        </w:rPr>
        <w:t>, and the singleton’s color</w:t>
      </w:r>
      <w:r w:rsidR="00BB596C">
        <w:rPr>
          <w:rFonts w:ascii="Times New Roman" w:hAnsi="Times New Roman" w:cs="Times New Roman"/>
          <w:sz w:val="24"/>
          <w:szCs w:val="24"/>
        </w:rPr>
        <w:t>. Specifically, interference was present when the target was adjacent to the color singleton, but not when the target was one or more spaces away from the singleton. Furthermore, this interference effect was greater for high-</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singletons compared to low-</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and no-</w:t>
      </w:r>
      <w:r w:rsidR="000C265E">
        <w:rPr>
          <w:rFonts w:ascii="Times New Roman" w:hAnsi="Times New Roman" w:cs="Times New Roman"/>
          <w:sz w:val="24"/>
          <w:szCs w:val="24"/>
        </w:rPr>
        <w:t>value</w:t>
      </w:r>
      <w:r w:rsidR="00BB596C">
        <w:rPr>
          <w:rFonts w:ascii="Times New Roman" w:hAnsi="Times New Roman" w:cs="Times New Roman"/>
          <w:sz w:val="24"/>
          <w:szCs w:val="24"/>
        </w:rPr>
        <w:t xml:space="preserve"> singletons. </w:t>
      </w:r>
      <w:r w:rsidR="000C265E">
        <w:rPr>
          <w:rFonts w:ascii="Times New Roman" w:hAnsi="Times New Roman" w:cs="Times New Roman"/>
          <w:sz w:val="24"/>
          <w:szCs w:val="24"/>
        </w:rPr>
        <w:t>Together</w:t>
      </w:r>
      <w:r w:rsidR="00BB596C">
        <w:rPr>
          <w:rFonts w:ascii="Times New Roman" w:hAnsi="Times New Roman" w:cs="Times New Roman"/>
          <w:sz w:val="24"/>
          <w:szCs w:val="24"/>
        </w:rPr>
        <w:t xml:space="preserve">, these studies demonstrate how reward </w:t>
      </w:r>
      <w:r w:rsidR="00E029E0">
        <w:rPr>
          <w:rFonts w:ascii="Times New Roman" w:hAnsi="Times New Roman" w:cs="Times New Roman"/>
          <w:sz w:val="24"/>
          <w:szCs w:val="24"/>
        </w:rPr>
        <w:t xml:space="preserve">can modulate attentional priority of stimuli in ways that lead to </w:t>
      </w:r>
      <w:r w:rsidR="000C265E">
        <w:rPr>
          <w:rFonts w:ascii="Times New Roman" w:hAnsi="Times New Roman" w:cs="Times New Roman"/>
          <w:sz w:val="24"/>
          <w:szCs w:val="24"/>
        </w:rPr>
        <w:t>enhanced</w:t>
      </w:r>
      <w:r w:rsidR="00E029E0">
        <w:rPr>
          <w:rFonts w:ascii="Times New Roman" w:hAnsi="Times New Roman" w:cs="Times New Roman"/>
          <w:sz w:val="24"/>
          <w:szCs w:val="24"/>
        </w:rPr>
        <w:t xml:space="preserve"> working memory </w:t>
      </w:r>
      <w:r w:rsidR="000C265E">
        <w:rPr>
          <w:rFonts w:ascii="Times New Roman" w:hAnsi="Times New Roman" w:cs="Times New Roman"/>
          <w:sz w:val="24"/>
          <w:szCs w:val="24"/>
        </w:rPr>
        <w:t xml:space="preserve">of rewarded items </w:t>
      </w:r>
      <w:r w:rsidR="00E029E0">
        <w:rPr>
          <w:rFonts w:ascii="Times New Roman" w:hAnsi="Times New Roman" w:cs="Times New Roman"/>
          <w:sz w:val="24"/>
          <w:szCs w:val="24"/>
        </w:rPr>
        <w:t xml:space="preserve">at the cost of </w:t>
      </w:r>
      <w:r w:rsidR="000C265E">
        <w:rPr>
          <w:rFonts w:ascii="Times New Roman" w:hAnsi="Times New Roman" w:cs="Times New Roman"/>
          <w:sz w:val="24"/>
          <w:szCs w:val="24"/>
        </w:rPr>
        <w:t xml:space="preserve">memory for </w:t>
      </w:r>
      <w:r w:rsidR="00E029E0">
        <w:rPr>
          <w:rFonts w:ascii="Times New Roman" w:hAnsi="Times New Roman" w:cs="Times New Roman"/>
          <w:sz w:val="24"/>
          <w:szCs w:val="24"/>
        </w:rPr>
        <w:t xml:space="preserve">other unrewarded </w:t>
      </w:r>
      <w:commentRangeStart w:id="28"/>
      <w:r w:rsidR="00E029E0">
        <w:rPr>
          <w:rFonts w:ascii="Times New Roman" w:hAnsi="Times New Roman" w:cs="Times New Roman"/>
          <w:sz w:val="24"/>
          <w:szCs w:val="24"/>
        </w:rPr>
        <w:t>items</w:t>
      </w:r>
      <w:commentRangeEnd w:id="28"/>
      <w:r w:rsidR="007B4725">
        <w:rPr>
          <w:rStyle w:val="CommentReference"/>
        </w:rPr>
        <w:commentReference w:id="28"/>
      </w:r>
      <w:r w:rsidR="00E029E0">
        <w:rPr>
          <w:rFonts w:ascii="Times New Roman" w:hAnsi="Times New Roman" w:cs="Times New Roman"/>
          <w:sz w:val="24"/>
          <w:szCs w:val="24"/>
        </w:rPr>
        <w:t>.</w:t>
      </w:r>
      <w:r w:rsidR="00F247E3" w:rsidRPr="003A36F3">
        <w:rPr>
          <w:rFonts w:ascii="Times New Roman" w:hAnsi="Times New Roman" w:cs="Times New Roman"/>
          <w:sz w:val="24"/>
          <w:szCs w:val="24"/>
        </w:rPr>
        <w:t xml:space="preserve"> </w:t>
      </w:r>
    </w:p>
    <w:p w14:paraId="419F4707" w14:textId="47B25697" w:rsidR="006A14AE" w:rsidRPr="003A36F3" w:rsidRDefault="00C20CDB"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explaining these findings, some have suggested </w:t>
      </w:r>
      <w:r w:rsidR="002F1DEE" w:rsidRPr="003A36F3">
        <w:rPr>
          <w:rFonts w:ascii="Times New Roman" w:hAnsi="Times New Roman" w:cs="Times New Roman"/>
          <w:sz w:val="24"/>
          <w:szCs w:val="24"/>
        </w:rPr>
        <w:t xml:space="preserve">that </w:t>
      </w:r>
      <w:r w:rsidRPr="003A36F3">
        <w:rPr>
          <w:rFonts w:ascii="Times New Roman" w:hAnsi="Times New Roman" w:cs="Times New Roman"/>
          <w:sz w:val="24"/>
          <w:szCs w:val="24"/>
        </w:rPr>
        <w:t xml:space="preserve">reward may act on visual working memory </w:t>
      </w:r>
      <w:r w:rsidR="0057174F" w:rsidRPr="003A36F3">
        <w:rPr>
          <w:rFonts w:ascii="Times New Roman" w:hAnsi="Times New Roman" w:cs="Times New Roman"/>
          <w:sz w:val="24"/>
          <w:szCs w:val="24"/>
        </w:rPr>
        <w:t xml:space="preserve">by </w:t>
      </w:r>
      <w:r w:rsidR="00824679">
        <w:rPr>
          <w:rFonts w:ascii="Times New Roman" w:hAnsi="Times New Roman" w:cs="Times New Roman"/>
          <w:sz w:val="24"/>
          <w:szCs w:val="24"/>
        </w:rPr>
        <w:t>enhancing</w:t>
      </w:r>
      <w:r w:rsidR="0030022C" w:rsidRPr="0030022C">
        <w:rPr>
          <w:rFonts w:ascii="Times New Roman" w:hAnsi="Times New Roman" w:cs="Times New Roman"/>
          <w:i/>
          <w:iCs/>
          <w:sz w:val="24"/>
          <w:szCs w:val="24"/>
        </w:rPr>
        <w:t xml:space="preserve"> </w:t>
      </w:r>
      <w:r w:rsidR="001C66AD" w:rsidRPr="00824679">
        <w:rPr>
          <w:rFonts w:ascii="Times New Roman" w:hAnsi="Times New Roman" w:cs="Times New Roman"/>
          <w:sz w:val="24"/>
          <w:szCs w:val="24"/>
        </w:rPr>
        <w:t>visual</w:t>
      </w:r>
      <w:r w:rsidRPr="00824679">
        <w:rPr>
          <w:rFonts w:ascii="Times New Roman" w:hAnsi="Times New Roman" w:cs="Times New Roman"/>
          <w:sz w:val="24"/>
          <w:szCs w:val="24"/>
        </w:rPr>
        <w:t xml:space="preserve"> processing</w:t>
      </w:r>
      <w:r w:rsidRPr="003A36F3">
        <w:rPr>
          <w:rFonts w:ascii="Times New Roman" w:hAnsi="Times New Roman" w:cs="Times New Roman"/>
          <w:sz w:val="24"/>
          <w:szCs w:val="24"/>
        </w:rPr>
        <w:t xml:space="preserve"> (</w:t>
      </w:r>
      <w:bookmarkStart w:id="29" w:name="_Hlk77363718"/>
      <w:r w:rsidRPr="003A36F3">
        <w:rPr>
          <w:rFonts w:ascii="Times New Roman" w:hAnsi="Times New Roman" w:cs="Times New Roman"/>
          <w:b/>
          <w:bCs/>
          <w:sz w:val="24"/>
          <w:szCs w:val="24"/>
        </w:rPr>
        <w:t>O’Brien &amp; Raymond, 2012</w:t>
      </w:r>
      <w:bookmarkEnd w:id="29"/>
      <w:r w:rsidR="0030022C">
        <w:rPr>
          <w:rFonts w:ascii="Times New Roman" w:hAnsi="Times New Roman" w:cs="Times New Roman"/>
          <w:b/>
          <w:bCs/>
          <w:sz w:val="24"/>
          <w:szCs w:val="24"/>
        </w:rPr>
        <w:t xml:space="preserve">; </w:t>
      </w:r>
      <w:proofErr w:type="spellStart"/>
      <w:r w:rsidR="0030022C" w:rsidRPr="007B4725">
        <w:rPr>
          <w:rFonts w:ascii="Times New Roman" w:hAnsi="Times New Roman" w:cs="Times New Roman"/>
          <w:b/>
          <w:bCs/>
          <w:iCs/>
          <w:sz w:val="24"/>
          <w:szCs w:val="24"/>
          <w:rPrChange w:id="30" w:author="Microsoft Office User" w:date="2021-08-18T10:27:00Z">
            <w:rPr>
              <w:rFonts w:ascii="Times New Roman" w:hAnsi="Times New Roman" w:cs="Times New Roman"/>
              <w:b/>
              <w:bCs/>
              <w:i/>
              <w:iCs/>
              <w:sz w:val="24"/>
              <w:szCs w:val="24"/>
            </w:rPr>
          </w:rPrChange>
        </w:rPr>
        <w:t>Itthipuripat</w:t>
      </w:r>
      <w:proofErr w:type="spellEnd"/>
      <w:r w:rsidR="0030022C" w:rsidRPr="007B4725">
        <w:rPr>
          <w:rFonts w:ascii="Times New Roman" w:hAnsi="Times New Roman" w:cs="Times New Roman"/>
          <w:b/>
          <w:bCs/>
          <w:iCs/>
          <w:sz w:val="24"/>
          <w:szCs w:val="24"/>
          <w:rPrChange w:id="31" w:author="Microsoft Office User" w:date="2021-08-18T10:27:00Z">
            <w:rPr>
              <w:rFonts w:ascii="Times New Roman" w:hAnsi="Times New Roman" w:cs="Times New Roman"/>
              <w:b/>
              <w:bCs/>
              <w:i/>
              <w:iCs/>
              <w:sz w:val="24"/>
              <w:szCs w:val="24"/>
            </w:rPr>
          </w:rPrChange>
        </w:rPr>
        <w:t xml:space="preserve">, Vo, Sprague and </w:t>
      </w:r>
      <w:proofErr w:type="spellStart"/>
      <w:r w:rsidR="0030022C" w:rsidRPr="007B4725">
        <w:rPr>
          <w:rFonts w:ascii="Times New Roman" w:hAnsi="Times New Roman" w:cs="Times New Roman"/>
          <w:b/>
          <w:bCs/>
          <w:iCs/>
          <w:sz w:val="24"/>
          <w:szCs w:val="24"/>
          <w:rPrChange w:id="32" w:author="Microsoft Office User" w:date="2021-08-18T10:27:00Z">
            <w:rPr>
              <w:rFonts w:ascii="Times New Roman" w:hAnsi="Times New Roman" w:cs="Times New Roman"/>
              <w:b/>
              <w:bCs/>
              <w:i/>
              <w:iCs/>
              <w:sz w:val="24"/>
              <w:szCs w:val="24"/>
            </w:rPr>
          </w:rPrChange>
        </w:rPr>
        <w:t>Serences</w:t>
      </w:r>
      <w:proofErr w:type="spellEnd"/>
      <w:r w:rsidR="0030022C" w:rsidRPr="007B4725">
        <w:rPr>
          <w:rFonts w:ascii="Times New Roman" w:hAnsi="Times New Roman" w:cs="Times New Roman"/>
          <w:b/>
          <w:bCs/>
          <w:iCs/>
          <w:sz w:val="24"/>
          <w:szCs w:val="24"/>
          <w:rPrChange w:id="33" w:author="Microsoft Office User" w:date="2021-08-18T10:27:00Z">
            <w:rPr>
              <w:rFonts w:ascii="Times New Roman" w:hAnsi="Times New Roman" w:cs="Times New Roman"/>
              <w:b/>
              <w:bCs/>
              <w:i/>
              <w:iCs/>
              <w:sz w:val="24"/>
              <w:szCs w:val="24"/>
            </w:rPr>
          </w:rPrChange>
        </w:rPr>
        <w:t>, 2019</w:t>
      </w:r>
      <w:r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or</w:t>
      </w:r>
      <w:r w:rsidR="002F1DEE" w:rsidRPr="003A36F3">
        <w:rPr>
          <w:rFonts w:ascii="Times New Roman" w:hAnsi="Times New Roman" w:cs="Times New Roman"/>
          <w:sz w:val="24"/>
          <w:szCs w:val="24"/>
        </w:rPr>
        <w:t xml:space="preserve"> by</w:t>
      </w:r>
      <w:r w:rsidR="00CB168C" w:rsidRPr="003A36F3">
        <w:rPr>
          <w:rFonts w:ascii="Times New Roman" w:hAnsi="Times New Roman" w:cs="Times New Roman"/>
          <w:sz w:val="24"/>
          <w:szCs w:val="24"/>
        </w:rPr>
        <w:t xml:space="preserve"> </w:t>
      </w:r>
      <w:r w:rsidR="0057174F" w:rsidRPr="003A36F3">
        <w:rPr>
          <w:rFonts w:ascii="Times New Roman" w:hAnsi="Times New Roman" w:cs="Times New Roman"/>
          <w:sz w:val="24"/>
          <w:szCs w:val="24"/>
        </w:rPr>
        <w:t>increasing working memory capacity</w:t>
      </w:r>
      <w:r w:rsidR="001C66AD" w:rsidRPr="003A36F3">
        <w:rPr>
          <w:rFonts w:ascii="Times New Roman" w:hAnsi="Times New Roman" w:cs="Times New Roman"/>
          <w:sz w:val="24"/>
          <w:szCs w:val="24"/>
        </w:rPr>
        <w:t xml:space="preserve"> (</w:t>
      </w:r>
      <w:bookmarkStart w:id="34" w:name="_Hlk77363723"/>
      <w:r w:rsidR="001C66AD" w:rsidRPr="003A36F3">
        <w:rPr>
          <w:rFonts w:ascii="Times New Roman" w:hAnsi="Times New Roman" w:cs="Times New Roman"/>
          <w:b/>
          <w:bCs/>
          <w:sz w:val="24"/>
          <w:szCs w:val="24"/>
        </w:rPr>
        <w:t>Kawasaki</w:t>
      </w:r>
      <w:r w:rsidR="002F1DEE" w:rsidRPr="003A36F3">
        <w:rPr>
          <w:rFonts w:ascii="Times New Roman" w:hAnsi="Times New Roman" w:cs="Times New Roman"/>
          <w:b/>
          <w:bCs/>
          <w:sz w:val="24"/>
          <w:szCs w:val="24"/>
        </w:rPr>
        <w:t xml:space="preserve"> &amp;</w:t>
      </w:r>
      <w:r w:rsidR="001C66AD" w:rsidRPr="003A36F3">
        <w:rPr>
          <w:rFonts w:ascii="Times New Roman" w:hAnsi="Times New Roman" w:cs="Times New Roman"/>
          <w:b/>
          <w:bCs/>
          <w:sz w:val="24"/>
          <w:szCs w:val="24"/>
        </w:rPr>
        <w:t>Yamaguchi, 2013</w:t>
      </w:r>
      <w:bookmarkEnd w:id="34"/>
      <w:r w:rsidR="001C66AD" w:rsidRPr="003A36F3">
        <w:rPr>
          <w:rFonts w:ascii="Times New Roman" w:hAnsi="Times New Roman" w:cs="Times New Roman"/>
          <w:sz w:val="24"/>
          <w:szCs w:val="24"/>
        </w:rPr>
        <w:t>)</w:t>
      </w:r>
      <w:r w:rsidR="0057174F"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Others have suggested </w:t>
      </w:r>
      <w:r w:rsidR="002F1DEE" w:rsidRPr="003A36F3">
        <w:rPr>
          <w:rFonts w:ascii="Times New Roman" w:hAnsi="Times New Roman" w:cs="Times New Roman"/>
          <w:sz w:val="24"/>
          <w:szCs w:val="24"/>
        </w:rPr>
        <w:t xml:space="preserve">that </w:t>
      </w:r>
      <w:r w:rsidR="00CB168C" w:rsidRPr="003A36F3">
        <w:rPr>
          <w:rFonts w:ascii="Times New Roman" w:hAnsi="Times New Roman" w:cs="Times New Roman"/>
          <w:sz w:val="24"/>
          <w:szCs w:val="24"/>
        </w:rPr>
        <w:t>reward shift</w:t>
      </w:r>
      <w:r w:rsidR="002F1DEE" w:rsidRPr="003A36F3">
        <w:rPr>
          <w:rFonts w:ascii="Times New Roman" w:hAnsi="Times New Roman" w:cs="Times New Roman"/>
          <w:sz w:val="24"/>
          <w:szCs w:val="24"/>
        </w:rPr>
        <w:t>s</w:t>
      </w:r>
      <w:r w:rsidR="00CB168C" w:rsidRPr="003A36F3">
        <w:rPr>
          <w:rFonts w:ascii="Times New Roman" w:hAnsi="Times New Roman" w:cs="Times New Roman"/>
          <w:sz w:val="24"/>
          <w:szCs w:val="24"/>
        </w:rPr>
        <w:t xml:space="preserve"> attentional allocation between items as a trade-off (</w:t>
      </w:r>
      <w:bookmarkStart w:id="35" w:name="_Hlk77363728"/>
      <w:r w:rsidR="00CB168C" w:rsidRPr="003A36F3">
        <w:rPr>
          <w:rFonts w:ascii="Times New Roman" w:hAnsi="Times New Roman" w:cs="Times New Roman"/>
          <w:b/>
          <w:bCs/>
          <w:sz w:val="24"/>
          <w:szCs w:val="24"/>
        </w:rPr>
        <w:t xml:space="preserve">Morey, Morey &amp; </w:t>
      </w:r>
      <w:proofErr w:type="spellStart"/>
      <w:r w:rsidR="00CB168C" w:rsidRPr="003A36F3">
        <w:rPr>
          <w:rFonts w:ascii="Times New Roman" w:hAnsi="Times New Roman" w:cs="Times New Roman"/>
          <w:b/>
          <w:bCs/>
          <w:sz w:val="24"/>
          <w:szCs w:val="24"/>
        </w:rPr>
        <w:t>Rouder</w:t>
      </w:r>
      <w:proofErr w:type="spellEnd"/>
      <w:r w:rsidR="00CB168C" w:rsidRPr="003A36F3">
        <w:rPr>
          <w:rFonts w:ascii="Times New Roman" w:hAnsi="Times New Roman" w:cs="Times New Roman"/>
          <w:b/>
          <w:bCs/>
          <w:sz w:val="24"/>
          <w:szCs w:val="24"/>
        </w:rPr>
        <w:t>, 2011</w:t>
      </w:r>
      <w:bookmarkEnd w:id="35"/>
      <w:r w:rsidR="00CB168C" w:rsidRPr="003A36F3">
        <w:rPr>
          <w:rFonts w:ascii="Times New Roman" w:hAnsi="Times New Roman" w:cs="Times New Roman"/>
          <w:b/>
          <w:bCs/>
          <w:sz w:val="24"/>
          <w:szCs w:val="24"/>
        </w:rPr>
        <w:t>).</w:t>
      </w:r>
      <w:r w:rsidR="0030022C">
        <w:rPr>
          <w:rFonts w:ascii="Times New Roman" w:hAnsi="Times New Roman" w:cs="Times New Roman"/>
          <w:sz w:val="24"/>
          <w:szCs w:val="24"/>
        </w:rPr>
        <w:t xml:space="preserve"> </w:t>
      </w:r>
      <w:r w:rsidR="00CB168C" w:rsidRPr="003A36F3">
        <w:rPr>
          <w:rFonts w:ascii="Times New Roman" w:hAnsi="Times New Roman" w:cs="Times New Roman"/>
          <w:sz w:val="24"/>
          <w:szCs w:val="24"/>
        </w:rPr>
        <w:t>One</w:t>
      </w:r>
      <w:r w:rsidR="0057174F" w:rsidRPr="003A36F3">
        <w:rPr>
          <w:rFonts w:ascii="Times New Roman" w:hAnsi="Times New Roman" w:cs="Times New Roman"/>
          <w:sz w:val="24"/>
          <w:szCs w:val="24"/>
        </w:rPr>
        <w:t xml:space="preserve"> </w:t>
      </w:r>
      <w:r w:rsidR="00824679">
        <w:rPr>
          <w:rFonts w:ascii="Times New Roman" w:hAnsi="Times New Roman" w:cs="Times New Roman"/>
          <w:sz w:val="24"/>
          <w:szCs w:val="24"/>
        </w:rPr>
        <w:t xml:space="preserve">such </w:t>
      </w:r>
      <w:r w:rsidR="0057174F" w:rsidRPr="003A36F3">
        <w:rPr>
          <w:rFonts w:ascii="Times New Roman" w:hAnsi="Times New Roman" w:cs="Times New Roman"/>
          <w:sz w:val="24"/>
          <w:szCs w:val="24"/>
        </w:rPr>
        <w:t xml:space="preserve">study </w:t>
      </w:r>
      <w:bookmarkStart w:id="36" w:name="_Hlk77363732"/>
      <w:r w:rsidR="0057174F" w:rsidRPr="003A36F3">
        <w:rPr>
          <w:rFonts w:ascii="Times New Roman" w:hAnsi="Times New Roman" w:cs="Times New Roman"/>
          <w:sz w:val="24"/>
          <w:szCs w:val="24"/>
        </w:rPr>
        <w:t xml:space="preserve">by </w:t>
      </w:r>
      <w:proofErr w:type="spellStart"/>
      <w:r w:rsidR="0057174F" w:rsidRPr="003A36F3">
        <w:rPr>
          <w:rFonts w:ascii="Times New Roman" w:hAnsi="Times New Roman" w:cs="Times New Roman"/>
          <w:b/>
          <w:bCs/>
          <w:sz w:val="24"/>
          <w:szCs w:val="24"/>
        </w:rPr>
        <w:t>Sandry</w:t>
      </w:r>
      <w:proofErr w:type="spellEnd"/>
      <w:r w:rsidR="0057174F" w:rsidRPr="003A36F3">
        <w:rPr>
          <w:rFonts w:ascii="Times New Roman" w:hAnsi="Times New Roman" w:cs="Times New Roman"/>
          <w:b/>
          <w:bCs/>
          <w:sz w:val="24"/>
          <w:szCs w:val="24"/>
        </w:rPr>
        <w:t xml:space="preserve"> </w:t>
      </w:r>
      <w:r w:rsidR="002F1DEE" w:rsidRPr="003A36F3">
        <w:rPr>
          <w:rFonts w:ascii="Times New Roman" w:hAnsi="Times New Roman" w:cs="Times New Roman"/>
          <w:b/>
          <w:bCs/>
          <w:sz w:val="24"/>
          <w:szCs w:val="24"/>
        </w:rPr>
        <w:t>and</w:t>
      </w:r>
      <w:r w:rsidR="0057174F" w:rsidRPr="003A36F3">
        <w:rPr>
          <w:rFonts w:ascii="Times New Roman" w:hAnsi="Times New Roman" w:cs="Times New Roman"/>
          <w:b/>
          <w:bCs/>
          <w:sz w:val="24"/>
          <w:szCs w:val="24"/>
        </w:rPr>
        <w:t xml:space="preserve"> Ricker</w:t>
      </w:r>
      <w:r w:rsidR="0057174F" w:rsidRPr="003A36F3">
        <w:rPr>
          <w:rFonts w:ascii="Times New Roman" w:hAnsi="Times New Roman" w:cs="Times New Roman"/>
          <w:sz w:val="24"/>
          <w:szCs w:val="24"/>
        </w:rPr>
        <w:t xml:space="preserve"> </w:t>
      </w:r>
      <w:bookmarkEnd w:id="36"/>
      <w:r w:rsidR="0057174F" w:rsidRPr="003A36F3">
        <w:rPr>
          <w:rFonts w:ascii="Times New Roman" w:hAnsi="Times New Roman" w:cs="Times New Roman"/>
          <w:sz w:val="24"/>
          <w:szCs w:val="24"/>
        </w:rPr>
        <w:t>(2020)</w:t>
      </w:r>
      <w:r w:rsidR="0000608E" w:rsidRPr="003A36F3">
        <w:rPr>
          <w:rFonts w:ascii="Times New Roman" w:hAnsi="Times New Roman" w:cs="Times New Roman"/>
          <w:sz w:val="24"/>
          <w:szCs w:val="24"/>
        </w:rPr>
        <w:t xml:space="preserve"> investigated whether the orientation of attention towards a list item might increase maintenance of that item in visual working memory at the expense of other items.</w:t>
      </w:r>
      <w:r w:rsidR="00CB6E29" w:rsidRPr="003A36F3">
        <w:rPr>
          <w:rFonts w:ascii="Times New Roman" w:hAnsi="Times New Roman" w:cs="Times New Roman"/>
          <w:sz w:val="24"/>
          <w:szCs w:val="24"/>
        </w:rPr>
        <w:t xml:space="preserve"> Participants were presented three sequential </w:t>
      </w:r>
      <w:r w:rsidR="00CB168C" w:rsidRPr="003A36F3">
        <w:rPr>
          <w:rFonts w:ascii="Times New Roman" w:hAnsi="Times New Roman" w:cs="Times New Roman"/>
          <w:sz w:val="24"/>
          <w:szCs w:val="24"/>
        </w:rPr>
        <w:t>shapes</w:t>
      </w:r>
      <w:r w:rsidR="00432327" w:rsidRPr="003A36F3">
        <w:rPr>
          <w:rFonts w:ascii="Times New Roman" w:hAnsi="Times New Roman" w:cs="Times New Roman"/>
          <w:sz w:val="24"/>
          <w:szCs w:val="24"/>
        </w:rPr>
        <w:t>.</w:t>
      </w:r>
      <w:r w:rsidR="00824679">
        <w:rPr>
          <w:rFonts w:ascii="Times New Roman" w:hAnsi="Times New Roman" w:cs="Times New Roman"/>
          <w:sz w:val="24"/>
          <w:szCs w:val="24"/>
        </w:rPr>
        <w:t xml:space="preserve"> </w:t>
      </w:r>
      <w:ins w:id="37" w:author="Microsoft Office User" w:date="2021-08-18T10:28:00Z">
        <w:r w:rsidR="007B4725">
          <w:rPr>
            <w:rFonts w:ascii="Times New Roman" w:hAnsi="Times New Roman" w:cs="Times New Roman"/>
            <w:sz w:val="24"/>
            <w:szCs w:val="24"/>
          </w:rPr>
          <w:t>Most i</w:t>
        </w:r>
      </w:ins>
      <w:del w:id="38" w:author="Microsoft Office User" w:date="2021-08-18T10:28:00Z">
        <w:r w:rsidR="00824679" w:rsidDel="007B4725">
          <w:rPr>
            <w:rFonts w:ascii="Times New Roman" w:hAnsi="Times New Roman" w:cs="Times New Roman"/>
            <w:sz w:val="24"/>
            <w:szCs w:val="24"/>
          </w:rPr>
          <w:delText>I</w:delText>
        </w:r>
      </w:del>
      <w:r w:rsidR="00824679">
        <w:rPr>
          <w:rFonts w:ascii="Times New Roman" w:hAnsi="Times New Roman" w:cs="Times New Roman"/>
          <w:sz w:val="24"/>
          <w:szCs w:val="24"/>
        </w:rPr>
        <w:t xml:space="preserve">tems were presented in black, but in some lists, one list item </w:t>
      </w:r>
      <w:del w:id="39" w:author="Microsoft Office User" w:date="2021-08-18T10:28:00Z">
        <w:r w:rsidR="00824679" w:rsidDel="007B4725">
          <w:rPr>
            <w:rFonts w:ascii="Times New Roman" w:hAnsi="Times New Roman" w:cs="Times New Roman"/>
            <w:sz w:val="24"/>
            <w:szCs w:val="24"/>
          </w:rPr>
          <w:delText>may be</w:delText>
        </w:r>
      </w:del>
      <w:ins w:id="40" w:author="Microsoft Office User" w:date="2021-08-18T10:28:00Z">
        <w:r w:rsidR="007B4725">
          <w:rPr>
            <w:rFonts w:ascii="Times New Roman" w:hAnsi="Times New Roman" w:cs="Times New Roman"/>
            <w:sz w:val="24"/>
            <w:szCs w:val="24"/>
          </w:rPr>
          <w:t>was</w:t>
        </w:r>
      </w:ins>
      <w:r w:rsidR="00824679">
        <w:rPr>
          <w:rFonts w:ascii="Times New Roman" w:hAnsi="Times New Roman" w:cs="Times New Roman"/>
          <w:sz w:val="24"/>
          <w:szCs w:val="24"/>
        </w:rPr>
        <w:t xml:space="preserve"> presented in red. </w:t>
      </w:r>
      <w:r w:rsidR="00411E26">
        <w:rPr>
          <w:rFonts w:ascii="Times New Roman" w:hAnsi="Times New Roman" w:cs="Times New Roman"/>
          <w:sz w:val="24"/>
          <w:szCs w:val="24"/>
        </w:rPr>
        <w:t xml:space="preserve">Participants were given a 2-alternative forced choice recognition task where they had to identify which of two shapes was presented in the list. Furthermore, </w:t>
      </w:r>
      <w:r w:rsidR="000F24A0">
        <w:rPr>
          <w:rFonts w:ascii="Times New Roman" w:hAnsi="Times New Roman" w:cs="Times New Roman"/>
          <w:sz w:val="24"/>
          <w:szCs w:val="24"/>
        </w:rPr>
        <w:t xml:space="preserve">correct </w:t>
      </w:r>
      <w:r w:rsidR="00411E26">
        <w:rPr>
          <w:rFonts w:ascii="Times New Roman" w:hAnsi="Times New Roman" w:cs="Times New Roman"/>
          <w:sz w:val="24"/>
          <w:szCs w:val="24"/>
        </w:rPr>
        <w:t>r</w:t>
      </w:r>
      <w:r w:rsidR="00824679">
        <w:rPr>
          <w:rFonts w:ascii="Times New Roman" w:hAnsi="Times New Roman" w:cs="Times New Roman"/>
          <w:sz w:val="24"/>
          <w:szCs w:val="24"/>
        </w:rPr>
        <w:t xml:space="preserve">esponses to </w:t>
      </w:r>
      <w:proofErr w:type="gramStart"/>
      <w:r w:rsidR="00824679">
        <w:rPr>
          <w:rFonts w:ascii="Times New Roman" w:hAnsi="Times New Roman" w:cs="Times New Roman"/>
          <w:sz w:val="24"/>
          <w:szCs w:val="24"/>
        </w:rPr>
        <w:t xml:space="preserve">black </w:t>
      </w:r>
      <w:r w:rsidR="000F24A0">
        <w:rPr>
          <w:rFonts w:ascii="Times New Roman" w:hAnsi="Times New Roman" w:cs="Times New Roman"/>
          <w:sz w:val="24"/>
          <w:szCs w:val="24"/>
        </w:rPr>
        <w:t>list</w:t>
      </w:r>
      <w:proofErr w:type="gramEnd"/>
      <w:r w:rsidR="000F24A0">
        <w:rPr>
          <w:rFonts w:ascii="Times New Roman" w:hAnsi="Times New Roman" w:cs="Times New Roman"/>
          <w:sz w:val="24"/>
          <w:szCs w:val="24"/>
        </w:rPr>
        <w:t xml:space="preserve"> </w:t>
      </w:r>
      <w:r w:rsidR="00824679">
        <w:rPr>
          <w:rFonts w:ascii="Times New Roman" w:hAnsi="Times New Roman" w:cs="Times New Roman"/>
          <w:sz w:val="24"/>
          <w:szCs w:val="24"/>
        </w:rPr>
        <w:t>items were worth 3 points</w:t>
      </w:r>
      <w:r w:rsidR="000F24A0">
        <w:rPr>
          <w:rFonts w:ascii="Times New Roman" w:hAnsi="Times New Roman" w:cs="Times New Roman"/>
          <w:sz w:val="24"/>
          <w:szCs w:val="24"/>
        </w:rPr>
        <w:t xml:space="preserve"> (with a 3 point penalty for incorrect responses)</w:t>
      </w:r>
      <w:r w:rsidR="00824679">
        <w:rPr>
          <w:rFonts w:ascii="Times New Roman" w:hAnsi="Times New Roman" w:cs="Times New Roman"/>
          <w:sz w:val="24"/>
          <w:szCs w:val="24"/>
        </w:rPr>
        <w:t xml:space="preserve">, but responses to red </w:t>
      </w:r>
      <w:r w:rsidR="000F24A0">
        <w:rPr>
          <w:rFonts w:ascii="Times New Roman" w:hAnsi="Times New Roman" w:cs="Times New Roman"/>
          <w:sz w:val="24"/>
          <w:szCs w:val="24"/>
        </w:rPr>
        <w:t xml:space="preserve">list </w:t>
      </w:r>
      <w:r w:rsidR="00824679">
        <w:rPr>
          <w:rFonts w:ascii="Times New Roman" w:hAnsi="Times New Roman" w:cs="Times New Roman"/>
          <w:sz w:val="24"/>
          <w:szCs w:val="24"/>
        </w:rPr>
        <w:t>items were worth 25 points</w:t>
      </w:r>
      <w:r w:rsidR="000F24A0">
        <w:rPr>
          <w:rFonts w:ascii="Times New Roman" w:hAnsi="Times New Roman" w:cs="Times New Roman"/>
          <w:sz w:val="24"/>
          <w:szCs w:val="24"/>
        </w:rPr>
        <w:t xml:space="preserve"> (with a 25 point penalty for incorrect responses)</w:t>
      </w:r>
      <w:r w:rsidR="00824679">
        <w:rPr>
          <w:rFonts w:ascii="Times New Roman" w:hAnsi="Times New Roman" w:cs="Times New Roman"/>
          <w:sz w:val="24"/>
          <w:szCs w:val="24"/>
        </w:rPr>
        <w:t>.</w:t>
      </w:r>
      <w:r w:rsidR="00411E26">
        <w:rPr>
          <w:rFonts w:ascii="Times New Roman" w:hAnsi="Times New Roman" w:cs="Times New Roman"/>
          <w:sz w:val="24"/>
          <w:szCs w:val="24"/>
        </w:rPr>
        <w:t xml:space="preserve"> There w</w:t>
      </w:r>
      <w:r w:rsidR="00CB6E29" w:rsidRPr="003A36F3">
        <w:rPr>
          <w:rFonts w:ascii="Times New Roman" w:hAnsi="Times New Roman" w:cs="Times New Roman"/>
          <w:sz w:val="24"/>
          <w:szCs w:val="24"/>
        </w:rPr>
        <w:t xml:space="preserve">as no effect on accuracy, </w:t>
      </w:r>
      <w:r w:rsidR="00432327" w:rsidRPr="003A36F3">
        <w:rPr>
          <w:rFonts w:ascii="Times New Roman" w:hAnsi="Times New Roman" w:cs="Times New Roman"/>
          <w:sz w:val="24"/>
          <w:szCs w:val="24"/>
        </w:rPr>
        <w:t xml:space="preserve">but </w:t>
      </w:r>
      <w:r w:rsidR="00CB6E29" w:rsidRPr="003A36F3">
        <w:rPr>
          <w:rFonts w:ascii="Times New Roman" w:hAnsi="Times New Roman" w:cs="Times New Roman"/>
          <w:sz w:val="24"/>
          <w:szCs w:val="24"/>
        </w:rPr>
        <w:t xml:space="preserve">response times to reward-colored items </w:t>
      </w:r>
      <w:r w:rsidR="00432327" w:rsidRPr="003A36F3">
        <w:rPr>
          <w:rFonts w:ascii="Times New Roman" w:hAnsi="Times New Roman" w:cs="Times New Roman"/>
          <w:sz w:val="24"/>
          <w:szCs w:val="24"/>
        </w:rPr>
        <w:t xml:space="preserve">were </w:t>
      </w:r>
      <w:r w:rsidR="000F24A0">
        <w:rPr>
          <w:rFonts w:ascii="Times New Roman" w:hAnsi="Times New Roman" w:cs="Times New Roman"/>
          <w:sz w:val="24"/>
          <w:szCs w:val="24"/>
        </w:rPr>
        <w:t xml:space="preserve">significantly </w:t>
      </w:r>
      <w:r w:rsidR="00432327" w:rsidRPr="003A36F3">
        <w:rPr>
          <w:rFonts w:ascii="Times New Roman" w:hAnsi="Times New Roman" w:cs="Times New Roman"/>
          <w:sz w:val="24"/>
          <w:szCs w:val="24"/>
        </w:rPr>
        <w:t>shorter. T</w:t>
      </w:r>
      <w:r w:rsidR="00CB6E29" w:rsidRPr="003A36F3">
        <w:rPr>
          <w:rFonts w:ascii="Times New Roman" w:hAnsi="Times New Roman" w:cs="Times New Roman"/>
          <w:sz w:val="24"/>
          <w:szCs w:val="24"/>
        </w:rPr>
        <w:t>h</w:t>
      </w:r>
      <w:r w:rsidR="00411E26">
        <w:rPr>
          <w:rFonts w:ascii="Times New Roman" w:hAnsi="Times New Roman" w:cs="Times New Roman"/>
          <w:sz w:val="24"/>
          <w:szCs w:val="24"/>
        </w:rPr>
        <w:t>is led the</w:t>
      </w:r>
      <w:r w:rsidR="00CB6E29" w:rsidRPr="003A36F3">
        <w:rPr>
          <w:rFonts w:ascii="Times New Roman" w:hAnsi="Times New Roman" w:cs="Times New Roman"/>
          <w:sz w:val="24"/>
          <w:szCs w:val="24"/>
        </w:rPr>
        <w:t xml:space="preserve"> authors </w:t>
      </w:r>
      <w:r w:rsidR="00411E26">
        <w:rPr>
          <w:rFonts w:ascii="Times New Roman" w:hAnsi="Times New Roman" w:cs="Times New Roman"/>
          <w:sz w:val="24"/>
          <w:szCs w:val="24"/>
        </w:rPr>
        <w:t xml:space="preserve">to </w:t>
      </w:r>
      <w:r w:rsidR="00CB6E29" w:rsidRPr="003A36F3">
        <w:rPr>
          <w:rFonts w:ascii="Times New Roman" w:hAnsi="Times New Roman" w:cs="Times New Roman"/>
          <w:sz w:val="24"/>
          <w:szCs w:val="24"/>
        </w:rPr>
        <w:t>conclud</w:t>
      </w:r>
      <w:r w:rsidR="00411E26">
        <w:rPr>
          <w:rFonts w:ascii="Times New Roman" w:hAnsi="Times New Roman" w:cs="Times New Roman"/>
          <w:sz w:val="24"/>
          <w:szCs w:val="24"/>
        </w:rPr>
        <w:t>e</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that</w:t>
      </w:r>
      <w:r w:rsidR="00CB6E29" w:rsidRPr="003A36F3">
        <w:rPr>
          <w:rFonts w:ascii="Times New Roman" w:hAnsi="Times New Roman" w:cs="Times New Roman"/>
          <w:sz w:val="24"/>
          <w:szCs w:val="24"/>
        </w:rPr>
        <w:t xml:space="preserve"> prioritized items </w:t>
      </w:r>
      <w:r w:rsidR="00CB168C" w:rsidRPr="003A36F3">
        <w:rPr>
          <w:rFonts w:ascii="Times New Roman" w:hAnsi="Times New Roman" w:cs="Times New Roman"/>
          <w:sz w:val="24"/>
          <w:szCs w:val="24"/>
        </w:rPr>
        <w:t>were being</w:t>
      </w:r>
      <w:r w:rsidR="00CB6E29" w:rsidRPr="003A36F3">
        <w:rPr>
          <w:rFonts w:ascii="Times New Roman" w:hAnsi="Times New Roman" w:cs="Times New Roman"/>
          <w:sz w:val="24"/>
          <w:szCs w:val="24"/>
        </w:rPr>
        <w:t xml:space="preserve"> </w:t>
      </w:r>
      <w:r w:rsidR="00CB168C" w:rsidRPr="003A36F3">
        <w:rPr>
          <w:rFonts w:ascii="Times New Roman" w:hAnsi="Times New Roman" w:cs="Times New Roman"/>
          <w:sz w:val="24"/>
          <w:szCs w:val="24"/>
        </w:rPr>
        <w:t xml:space="preserve">better </w:t>
      </w:r>
      <w:r w:rsidR="00CB6E29" w:rsidRPr="003A36F3">
        <w:rPr>
          <w:rFonts w:ascii="Times New Roman" w:hAnsi="Times New Roman" w:cs="Times New Roman"/>
          <w:sz w:val="24"/>
          <w:szCs w:val="24"/>
        </w:rPr>
        <w:t xml:space="preserve">maintained in working memory. </w:t>
      </w:r>
    </w:p>
    <w:p w14:paraId="38F4524D" w14:textId="410C1107" w:rsidR="00E12774" w:rsidRPr="003A36F3" w:rsidRDefault="00824679" w:rsidP="00884F7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task used by </w:t>
      </w:r>
      <w:proofErr w:type="spellStart"/>
      <w:r w:rsidRPr="00824679">
        <w:rPr>
          <w:rFonts w:ascii="Times New Roman" w:hAnsi="Times New Roman" w:cs="Times New Roman"/>
          <w:b/>
          <w:bCs/>
          <w:sz w:val="24"/>
          <w:szCs w:val="24"/>
        </w:rPr>
        <w:t>Sandry</w:t>
      </w:r>
      <w:proofErr w:type="spellEnd"/>
      <w:r w:rsidRPr="00824679">
        <w:rPr>
          <w:rFonts w:ascii="Times New Roman" w:hAnsi="Times New Roman" w:cs="Times New Roman"/>
          <w:b/>
          <w:bCs/>
          <w:sz w:val="24"/>
          <w:szCs w:val="24"/>
        </w:rPr>
        <w:t xml:space="preserve"> and Ricker (2020)</w:t>
      </w:r>
      <w:r>
        <w:rPr>
          <w:rFonts w:ascii="Times New Roman" w:hAnsi="Times New Roman" w:cs="Times New Roman"/>
          <w:sz w:val="24"/>
          <w:szCs w:val="24"/>
        </w:rPr>
        <w:t xml:space="preserve"> offers an intuitive way to measure several effects of rewarded stimuli against other non-rewarded items in a list. </w:t>
      </w:r>
      <w:r w:rsidR="00E12774" w:rsidRPr="003A36F3">
        <w:rPr>
          <w:rFonts w:ascii="Times New Roman" w:hAnsi="Times New Roman" w:cs="Times New Roman"/>
          <w:sz w:val="24"/>
          <w:szCs w:val="24"/>
        </w:rPr>
        <w:t xml:space="preserve">However, there are </w:t>
      </w:r>
      <w:r w:rsidR="000F24A0" w:rsidRPr="003A36F3">
        <w:rPr>
          <w:rFonts w:ascii="Times New Roman" w:hAnsi="Times New Roman" w:cs="Times New Roman"/>
          <w:sz w:val="24"/>
          <w:szCs w:val="24"/>
        </w:rPr>
        <w:t>a few</w:t>
      </w:r>
      <w:r w:rsidR="00E12774" w:rsidRPr="003A36F3">
        <w:rPr>
          <w:rFonts w:ascii="Times New Roman" w:hAnsi="Times New Roman" w:cs="Times New Roman"/>
          <w:sz w:val="24"/>
          <w:szCs w:val="24"/>
        </w:rPr>
        <w:t xml:space="preserve"> </w:t>
      </w:r>
      <w:r w:rsidR="00E12774" w:rsidRPr="003A36F3">
        <w:rPr>
          <w:rFonts w:ascii="Times New Roman" w:hAnsi="Times New Roman" w:cs="Times New Roman"/>
          <w:sz w:val="24"/>
          <w:szCs w:val="24"/>
        </w:rPr>
        <w:lastRenderedPageBreak/>
        <w:t>gaps left by the study. As with other studies</w:t>
      </w:r>
      <w:r w:rsidR="00432327" w:rsidRPr="003A36F3">
        <w:rPr>
          <w:rFonts w:ascii="Times New Roman" w:hAnsi="Times New Roman" w:cs="Times New Roman"/>
          <w:sz w:val="24"/>
          <w:szCs w:val="24"/>
        </w:rPr>
        <w:t xml:space="preserve"> in this domain</w:t>
      </w:r>
      <w:r w:rsidR="00E12774" w:rsidRPr="003A36F3">
        <w:rPr>
          <w:rFonts w:ascii="Times New Roman" w:hAnsi="Times New Roman" w:cs="Times New Roman"/>
          <w:sz w:val="24"/>
          <w:szCs w:val="24"/>
        </w:rPr>
        <w:t xml:space="preserve">, </w:t>
      </w:r>
      <w:r w:rsidR="00432327" w:rsidRPr="003A36F3">
        <w:rPr>
          <w:rFonts w:ascii="Times New Roman" w:hAnsi="Times New Roman" w:cs="Times New Roman"/>
          <w:sz w:val="24"/>
          <w:szCs w:val="24"/>
        </w:rPr>
        <w:t xml:space="preserve">the possible effects of reward on response bias </w:t>
      </w:r>
      <w:r w:rsidR="000F24A0">
        <w:rPr>
          <w:rFonts w:ascii="Times New Roman" w:hAnsi="Times New Roman" w:cs="Times New Roman"/>
          <w:sz w:val="24"/>
          <w:szCs w:val="24"/>
        </w:rPr>
        <w:t xml:space="preserve">cannot be </w:t>
      </w:r>
      <w:r w:rsidR="00432327" w:rsidRPr="003A36F3">
        <w:rPr>
          <w:rFonts w:ascii="Times New Roman" w:hAnsi="Times New Roman" w:cs="Times New Roman"/>
          <w:sz w:val="24"/>
          <w:szCs w:val="24"/>
        </w:rPr>
        <w:t>addressed</w:t>
      </w:r>
      <w:r w:rsidR="000F24A0">
        <w:rPr>
          <w:rFonts w:ascii="Times New Roman" w:hAnsi="Times New Roman" w:cs="Times New Roman"/>
          <w:sz w:val="24"/>
          <w:szCs w:val="24"/>
        </w:rPr>
        <w:t xml:space="preserve"> due to the use of a 2-AFC task, since it only provides </w:t>
      </w:r>
      <w:ins w:id="41" w:author="Microsoft Office User" w:date="2021-08-18T10:29:00Z">
        <w:r w:rsidR="00FB5678">
          <w:rPr>
            <w:rFonts w:ascii="Times New Roman" w:hAnsi="Times New Roman" w:cs="Times New Roman"/>
            <w:sz w:val="24"/>
            <w:szCs w:val="24"/>
          </w:rPr>
          <w:t xml:space="preserve">a measure of </w:t>
        </w:r>
      </w:ins>
      <w:r w:rsidR="000F24A0">
        <w:rPr>
          <w:rFonts w:ascii="Times New Roman" w:hAnsi="Times New Roman" w:cs="Times New Roman"/>
          <w:sz w:val="24"/>
          <w:szCs w:val="24"/>
        </w:rPr>
        <w:t>accuracy</w:t>
      </w:r>
      <w:del w:id="42" w:author="Microsoft Office User" w:date="2021-08-18T10:29:00Z">
        <w:r w:rsidR="000F24A0" w:rsidDel="00FB5678">
          <w:rPr>
            <w:rFonts w:ascii="Times New Roman" w:hAnsi="Times New Roman" w:cs="Times New Roman"/>
            <w:sz w:val="24"/>
            <w:szCs w:val="24"/>
          </w:rPr>
          <w:delText xml:space="preserve"> measures</w:delText>
        </w:r>
      </w:del>
      <w:r w:rsidR="000F24A0">
        <w:rPr>
          <w:rFonts w:ascii="Times New Roman" w:hAnsi="Times New Roman" w:cs="Times New Roman"/>
          <w:sz w:val="24"/>
          <w:szCs w:val="24"/>
        </w:rPr>
        <w:t>. As some have suggested, in a task where participants are given greater rewards for remembering some items over others, participants can voluntarily adopt different prioritization strategies</w:t>
      </w:r>
      <w:r w:rsidR="00432327" w:rsidRPr="003A36F3">
        <w:rPr>
          <w:rFonts w:ascii="Times New Roman" w:hAnsi="Times New Roman" w:cs="Times New Roman"/>
          <w:sz w:val="24"/>
          <w:szCs w:val="24"/>
        </w:rPr>
        <w:t xml:space="preserve"> </w:t>
      </w:r>
      <w:bookmarkStart w:id="43" w:name="_Hlk77363747"/>
      <w:r w:rsidR="00E12774" w:rsidRPr="003A36F3">
        <w:rPr>
          <w:rFonts w:ascii="Times New Roman" w:hAnsi="Times New Roman" w:cs="Times New Roman"/>
          <w:sz w:val="24"/>
          <w:szCs w:val="24"/>
        </w:rPr>
        <w:t>(</w:t>
      </w:r>
      <w:r w:rsidR="002C7344" w:rsidRPr="003A36F3">
        <w:rPr>
          <w:rFonts w:ascii="Times New Roman" w:hAnsi="Times New Roman" w:cs="Times New Roman"/>
          <w:b/>
          <w:bCs/>
          <w:sz w:val="24"/>
          <w:szCs w:val="24"/>
        </w:rPr>
        <w:t xml:space="preserve">Bowen, Marchesi &amp; </w:t>
      </w:r>
      <w:proofErr w:type="spellStart"/>
      <w:r w:rsidR="002C7344" w:rsidRPr="003A36F3">
        <w:rPr>
          <w:rFonts w:ascii="Times New Roman" w:hAnsi="Times New Roman" w:cs="Times New Roman"/>
          <w:b/>
          <w:bCs/>
          <w:sz w:val="24"/>
          <w:szCs w:val="24"/>
        </w:rPr>
        <w:t>Kensinger</w:t>
      </w:r>
      <w:proofErr w:type="spellEnd"/>
      <w:r w:rsidR="002C7344" w:rsidRPr="003A36F3">
        <w:rPr>
          <w:rFonts w:ascii="Times New Roman" w:hAnsi="Times New Roman" w:cs="Times New Roman"/>
          <w:b/>
          <w:bCs/>
          <w:sz w:val="24"/>
          <w:szCs w:val="24"/>
        </w:rPr>
        <w:t>, 2020</w:t>
      </w:r>
      <w:bookmarkEnd w:id="43"/>
      <w:r w:rsidR="002C7344" w:rsidRPr="003A36F3">
        <w:rPr>
          <w:rFonts w:ascii="Times New Roman" w:hAnsi="Times New Roman" w:cs="Times New Roman"/>
          <w:sz w:val="24"/>
          <w:szCs w:val="24"/>
        </w:rPr>
        <w:t>).</w:t>
      </w:r>
      <w:r w:rsidR="000F24A0">
        <w:rPr>
          <w:rFonts w:ascii="Times New Roman" w:hAnsi="Times New Roman" w:cs="Times New Roman"/>
          <w:sz w:val="24"/>
          <w:szCs w:val="24"/>
        </w:rPr>
        <w:t xml:space="preserve"> Thus, we believe it would be a fruitful endeavor to substitute a 2-AFC task with an old/new recognition task where participants could make false alarms towards a rewarded list item.</w:t>
      </w:r>
      <w:r w:rsidR="002C7344" w:rsidRPr="003A36F3">
        <w:rPr>
          <w:rFonts w:ascii="Times New Roman" w:hAnsi="Times New Roman" w:cs="Times New Roman"/>
          <w:sz w:val="24"/>
          <w:szCs w:val="24"/>
        </w:rPr>
        <w:t xml:space="preserve"> Furthermore, unlike prior studies </w:t>
      </w:r>
      <w:r w:rsidR="00432327" w:rsidRPr="003A36F3">
        <w:rPr>
          <w:rFonts w:ascii="Times New Roman" w:hAnsi="Times New Roman" w:cs="Times New Roman"/>
          <w:sz w:val="24"/>
          <w:szCs w:val="24"/>
        </w:rPr>
        <w:t xml:space="preserve">that utilized </w:t>
      </w:r>
      <w:r w:rsidR="002C7344" w:rsidRPr="003A36F3">
        <w:rPr>
          <w:rFonts w:ascii="Times New Roman" w:hAnsi="Times New Roman" w:cs="Times New Roman"/>
          <w:sz w:val="24"/>
          <w:szCs w:val="24"/>
        </w:rPr>
        <w:t xml:space="preserve">separate training and test phases, participants in </w:t>
      </w:r>
      <w:bookmarkStart w:id="44" w:name="_Hlk77363752"/>
      <w:proofErr w:type="spellStart"/>
      <w:r w:rsidR="002C7344" w:rsidRPr="003A36F3">
        <w:rPr>
          <w:rFonts w:ascii="Times New Roman" w:hAnsi="Times New Roman" w:cs="Times New Roman"/>
          <w:b/>
          <w:bCs/>
          <w:sz w:val="24"/>
          <w:szCs w:val="24"/>
        </w:rPr>
        <w:t>Sandry</w:t>
      </w:r>
      <w:proofErr w:type="spellEnd"/>
      <w:r w:rsidR="002C7344" w:rsidRPr="003A36F3">
        <w:rPr>
          <w:rFonts w:ascii="Times New Roman" w:hAnsi="Times New Roman" w:cs="Times New Roman"/>
          <w:b/>
          <w:bCs/>
          <w:sz w:val="24"/>
          <w:szCs w:val="24"/>
        </w:rPr>
        <w:t xml:space="preserve"> </w:t>
      </w:r>
      <w:r w:rsidR="00432327" w:rsidRPr="003A36F3">
        <w:rPr>
          <w:rFonts w:ascii="Times New Roman" w:hAnsi="Times New Roman" w:cs="Times New Roman"/>
          <w:b/>
          <w:bCs/>
          <w:sz w:val="24"/>
          <w:szCs w:val="24"/>
        </w:rPr>
        <w:t>and</w:t>
      </w:r>
      <w:r w:rsidR="002C7344" w:rsidRPr="003A36F3">
        <w:rPr>
          <w:rFonts w:ascii="Times New Roman" w:hAnsi="Times New Roman" w:cs="Times New Roman"/>
          <w:b/>
          <w:bCs/>
          <w:sz w:val="24"/>
          <w:szCs w:val="24"/>
        </w:rPr>
        <w:t xml:space="preserve"> Ricker’s</w:t>
      </w:r>
      <w:r w:rsidR="00F67F97" w:rsidRPr="003A36F3">
        <w:rPr>
          <w:rFonts w:ascii="Times New Roman" w:hAnsi="Times New Roman" w:cs="Times New Roman"/>
          <w:b/>
          <w:bCs/>
          <w:sz w:val="24"/>
          <w:szCs w:val="24"/>
        </w:rPr>
        <w:t xml:space="preserve"> (2020)</w:t>
      </w:r>
      <w:bookmarkEnd w:id="44"/>
      <w:r w:rsidR="002C7344" w:rsidRPr="003A36F3">
        <w:rPr>
          <w:rFonts w:ascii="Times New Roman" w:hAnsi="Times New Roman" w:cs="Times New Roman"/>
          <w:sz w:val="24"/>
          <w:szCs w:val="24"/>
        </w:rPr>
        <w:t xml:space="preserve"> experiment were rewarded </w:t>
      </w:r>
      <w:r w:rsidR="000F24A0">
        <w:rPr>
          <w:rFonts w:ascii="Times New Roman" w:hAnsi="Times New Roman" w:cs="Times New Roman"/>
          <w:sz w:val="24"/>
          <w:szCs w:val="24"/>
        </w:rPr>
        <w:t>in the memory task its</w:t>
      </w:r>
      <w:r w:rsidR="00F437E4">
        <w:rPr>
          <w:rFonts w:ascii="Times New Roman" w:hAnsi="Times New Roman" w:cs="Times New Roman"/>
          <w:sz w:val="24"/>
          <w:szCs w:val="24"/>
        </w:rPr>
        <w:t>elf. Aside from directly encouraging alternate rehearsal strategies as previously mentioned, this also limits</w:t>
      </w:r>
      <w:r w:rsidR="002C7344" w:rsidRPr="003A36F3">
        <w:rPr>
          <w:rFonts w:ascii="Times New Roman" w:hAnsi="Times New Roman" w:cs="Times New Roman"/>
          <w:sz w:val="24"/>
          <w:szCs w:val="24"/>
        </w:rPr>
        <w:t xml:space="preserve"> any interpretations about </w:t>
      </w:r>
      <w:r w:rsidR="00F437E4">
        <w:rPr>
          <w:rFonts w:ascii="Times New Roman" w:hAnsi="Times New Roman" w:cs="Times New Roman"/>
          <w:sz w:val="24"/>
          <w:szCs w:val="24"/>
        </w:rPr>
        <w:t xml:space="preserve">the extent to which learned reward associations in one task </w:t>
      </w:r>
      <w:del w:id="45" w:author="Microsoft Office User" w:date="2021-08-18T10:29:00Z">
        <w:r w:rsidR="00F437E4" w:rsidDel="00FB5678">
          <w:rPr>
            <w:rFonts w:ascii="Times New Roman" w:hAnsi="Times New Roman" w:cs="Times New Roman"/>
            <w:sz w:val="24"/>
            <w:szCs w:val="24"/>
          </w:rPr>
          <w:delText xml:space="preserve">may </w:delText>
        </w:r>
      </w:del>
      <w:r w:rsidR="00F437E4">
        <w:rPr>
          <w:rFonts w:ascii="Times New Roman" w:hAnsi="Times New Roman" w:cs="Times New Roman"/>
          <w:sz w:val="24"/>
          <w:szCs w:val="24"/>
        </w:rPr>
        <w:t>unintentionally transfer to a</w:t>
      </w:r>
      <w:del w:id="46" w:author="Microsoft Office User" w:date="2021-08-18T10:29:00Z">
        <w:r w:rsidR="00F437E4" w:rsidDel="00FB5678">
          <w:rPr>
            <w:rFonts w:ascii="Times New Roman" w:hAnsi="Times New Roman" w:cs="Times New Roman"/>
            <w:sz w:val="24"/>
            <w:szCs w:val="24"/>
          </w:rPr>
          <w:delText xml:space="preserve"> separate memory </w:delText>
        </w:r>
      </w:del>
      <w:ins w:id="47" w:author="Microsoft Office User" w:date="2021-08-18T10:29:00Z">
        <w:r w:rsidR="00FB5678">
          <w:rPr>
            <w:rFonts w:ascii="Times New Roman" w:hAnsi="Times New Roman" w:cs="Times New Roman"/>
            <w:sz w:val="24"/>
            <w:szCs w:val="24"/>
          </w:rPr>
          <w:t xml:space="preserve">nother </w:t>
        </w:r>
      </w:ins>
      <w:r w:rsidR="00F437E4">
        <w:rPr>
          <w:rFonts w:ascii="Times New Roman" w:hAnsi="Times New Roman" w:cs="Times New Roman"/>
          <w:sz w:val="24"/>
          <w:szCs w:val="24"/>
        </w:rPr>
        <w:t xml:space="preserve">task. </w:t>
      </w:r>
    </w:p>
    <w:p w14:paraId="5439CF7C" w14:textId="0EBD4B1B" w:rsidR="00A03DE9" w:rsidRPr="003A36F3" w:rsidRDefault="007A262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aim of the current study was to </w:t>
      </w:r>
      <w:r w:rsidR="00CB6801" w:rsidRPr="003A36F3">
        <w:rPr>
          <w:rFonts w:ascii="Times New Roman" w:hAnsi="Times New Roman" w:cs="Times New Roman"/>
          <w:sz w:val="24"/>
          <w:szCs w:val="24"/>
        </w:rPr>
        <w:t xml:space="preserve">more precisely </w:t>
      </w:r>
      <w:r w:rsidR="008F25D7" w:rsidRPr="003A36F3">
        <w:rPr>
          <w:rFonts w:ascii="Times New Roman" w:hAnsi="Times New Roman" w:cs="Times New Roman"/>
          <w:sz w:val="24"/>
          <w:szCs w:val="24"/>
        </w:rPr>
        <w:t>examine</w:t>
      </w:r>
      <w:r w:rsidR="00CB6801"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the impact of reward </w:t>
      </w:r>
      <w:r w:rsidR="008F25D7" w:rsidRPr="003A36F3">
        <w:rPr>
          <w:rFonts w:ascii="Times New Roman" w:hAnsi="Times New Roman" w:cs="Times New Roman"/>
          <w:sz w:val="24"/>
          <w:szCs w:val="24"/>
        </w:rPr>
        <w:t xml:space="preserve">processing </w:t>
      </w:r>
      <w:r w:rsidRPr="003A36F3">
        <w:rPr>
          <w:rFonts w:ascii="Times New Roman" w:hAnsi="Times New Roman" w:cs="Times New Roman"/>
          <w:sz w:val="24"/>
          <w:szCs w:val="24"/>
        </w:rPr>
        <w:t xml:space="preserve">on </w:t>
      </w:r>
      <w:r w:rsidR="008F25D7" w:rsidRPr="003A36F3">
        <w:rPr>
          <w:rFonts w:ascii="Times New Roman" w:hAnsi="Times New Roman" w:cs="Times New Roman"/>
          <w:sz w:val="24"/>
          <w:szCs w:val="24"/>
        </w:rPr>
        <w:t xml:space="preserve">involuntary aspects of </w:t>
      </w:r>
      <w:r w:rsidRPr="003A36F3">
        <w:rPr>
          <w:rFonts w:ascii="Times New Roman" w:hAnsi="Times New Roman" w:cs="Times New Roman"/>
          <w:sz w:val="24"/>
          <w:szCs w:val="24"/>
        </w:rPr>
        <w:t>working memory</w:t>
      </w:r>
      <w:r w:rsidR="00AF7598"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with combined </w:t>
      </w:r>
      <w:r w:rsidR="00AF7598" w:rsidRPr="003A36F3">
        <w:rPr>
          <w:rFonts w:ascii="Times New Roman" w:hAnsi="Times New Roman" w:cs="Times New Roman"/>
          <w:sz w:val="24"/>
          <w:szCs w:val="24"/>
        </w:rPr>
        <w:t>analyses</w:t>
      </w:r>
      <w:r w:rsidRPr="003A36F3">
        <w:rPr>
          <w:rFonts w:ascii="Times New Roman" w:hAnsi="Times New Roman" w:cs="Times New Roman"/>
          <w:sz w:val="24"/>
          <w:szCs w:val="24"/>
        </w:rPr>
        <w:t xml:space="preserve"> of response time, </w:t>
      </w:r>
      <w:r w:rsidR="00AF7598" w:rsidRPr="003A36F3">
        <w:rPr>
          <w:rFonts w:ascii="Times New Roman" w:hAnsi="Times New Roman" w:cs="Times New Roman"/>
          <w:sz w:val="24"/>
          <w:szCs w:val="24"/>
        </w:rPr>
        <w:t>discriminability,</w:t>
      </w:r>
      <w:r w:rsidRPr="003A36F3">
        <w:rPr>
          <w:rFonts w:ascii="Times New Roman" w:hAnsi="Times New Roman" w:cs="Times New Roman"/>
          <w:sz w:val="24"/>
          <w:szCs w:val="24"/>
        </w:rPr>
        <w:t xml:space="preserve"> and response bias. We </w:t>
      </w:r>
      <w:r w:rsidR="008F25D7" w:rsidRPr="003A36F3">
        <w:rPr>
          <w:rFonts w:ascii="Times New Roman" w:hAnsi="Times New Roman" w:cs="Times New Roman"/>
          <w:sz w:val="24"/>
          <w:szCs w:val="24"/>
        </w:rPr>
        <w:t xml:space="preserve">used </w:t>
      </w:r>
      <w:r w:rsidRPr="003A36F3">
        <w:rPr>
          <w:rFonts w:ascii="Times New Roman" w:hAnsi="Times New Roman" w:cs="Times New Roman"/>
          <w:sz w:val="24"/>
          <w:szCs w:val="24"/>
        </w:rPr>
        <w:t xml:space="preserve">the value-learning procedure of </w:t>
      </w:r>
      <w:r w:rsidRPr="003A36F3">
        <w:rPr>
          <w:rFonts w:ascii="Times New Roman" w:hAnsi="Times New Roman" w:cs="Times New Roman"/>
          <w:b/>
          <w:bCs/>
          <w:sz w:val="24"/>
          <w:szCs w:val="24"/>
        </w:rPr>
        <w:t>Anderson et al.</w:t>
      </w:r>
      <w:r w:rsidR="00A8107B" w:rsidRPr="003A36F3">
        <w:rPr>
          <w:rFonts w:ascii="Times New Roman" w:hAnsi="Times New Roman" w:cs="Times New Roman"/>
          <w:b/>
          <w:bCs/>
          <w:sz w:val="24"/>
          <w:szCs w:val="24"/>
        </w:rPr>
        <w:t xml:space="preserve"> (2011</w:t>
      </w:r>
      <w:r w:rsidR="00A8107B" w:rsidRPr="003A36F3">
        <w:rPr>
          <w:rFonts w:ascii="Times New Roman" w:hAnsi="Times New Roman" w:cs="Times New Roman"/>
          <w:sz w:val="24"/>
          <w:szCs w:val="24"/>
        </w:rPr>
        <w:t>)</w:t>
      </w:r>
      <w:r w:rsidR="008F25D7" w:rsidRPr="003A36F3">
        <w:rPr>
          <w:rFonts w:ascii="Times New Roman" w:hAnsi="Times New Roman" w:cs="Times New Roman"/>
          <w:sz w:val="24"/>
          <w:szCs w:val="24"/>
        </w:rPr>
        <w:t>, followed by</w:t>
      </w:r>
      <w:r w:rsidR="00A8107B" w:rsidRPr="003A36F3">
        <w:rPr>
          <w:rFonts w:ascii="Times New Roman" w:hAnsi="Times New Roman" w:cs="Times New Roman"/>
          <w:sz w:val="24"/>
          <w:szCs w:val="24"/>
        </w:rPr>
        <w:t xml:space="preserve"> with a visual working memory task </w:t>
      </w:r>
      <w:r w:rsidR="00F437E4">
        <w:rPr>
          <w:rFonts w:ascii="Times New Roman" w:hAnsi="Times New Roman" w:cs="Times New Roman"/>
          <w:sz w:val="24"/>
          <w:szCs w:val="24"/>
        </w:rPr>
        <w:t>based on</w:t>
      </w:r>
      <w:r w:rsidR="00A8107B" w:rsidRPr="003A36F3">
        <w:rPr>
          <w:rFonts w:ascii="Times New Roman" w:hAnsi="Times New Roman" w:cs="Times New Roman"/>
          <w:sz w:val="24"/>
          <w:szCs w:val="24"/>
        </w:rPr>
        <w:t xml:space="preserve"> </w:t>
      </w:r>
      <w:bookmarkStart w:id="48" w:name="_Hlk77363760"/>
      <w:ins w:id="49" w:author="Microsoft Office User" w:date="2021-08-18T10:30:00Z">
        <w:r w:rsidR="00FB5678">
          <w:rPr>
            <w:rFonts w:ascii="Times New Roman" w:hAnsi="Times New Roman" w:cs="Times New Roman"/>
            <w:sz w:val="24"/>
            <w:szCs w:val="24"/>
          </w:rPr>
          <w:t xml:space="preserve">the task used by </w:t>
        </w:r>
      </w:ins>
      <w:proofErr w:type="spellStart"/>
      <w:r w:rsidR="00A8107B" w:rsidRPr="003A36F3">
        <w:rPr>
          <w:rFonts w:ascii="Times New Roman" w:hAnsi="Times New Roman" w:cs="Times New Roman"/>
          <w:b/>
          <w:bCs/>
          <w:sz w:val="24"/>
          <w:szCs w:val="24"/>
        </w:rPr>
        <w:t>Sandry</w:t>
      </w:r>
      <w:proofErr w:type="spellEnd"/>
      <w:r w:rsidR="00A8107B" w:rsidRPr="003A36F3">
        <w:rPr>
          <w:rFonts w:ascii="Times New Roman" w:hAnsi="Times New Roman" w:cs="Times New Roman"/>
          <w:b/>
          <w:bCs/>
          <w:sz w:val="24"/>
          <w:szCs w:val="24"/>
        </w:rPr>
        <w:t xml:space="preserve"> </w:t>
      </w:r>
      <w:r w:rsidR="00A03DE9" w:rsidRPr="003A36F3">
        <w:rPr>
          <w:rFonts w:ascii="Times New Roman" w:hAnsi="Times New Roman" w:cs="Times New Roman"/>
          <w:b/>
          <w:bCs/>
          <w:sz w:val="24"/>
          <w:szCs w:val="24"/>
        </w:rPr>
        <w:t>and</w:t>
      </w:r>
      <w:r w:rsidR="00A8107B" w:rsidRPr="003A36F3">
        <w:rPr>
          <w:rFonts w:ascii="Times New Roman" w:hAnsi="Times New Roman" w:cs="Times New Roman"/>
          <w:b/>
          <w:bCs/>
          <w:sz w:val="24"/>
          <w:szCs w:val="24"/>
        </w:rPr>
        <w:t xml:space="preserve"> Ricker</w:t>
      </w:r>
      <w:r w:rsidR="00A03DE9" w:rsidRPr="003A36F3">
        <w:rPr>
          <w:rFonts w:ascii="Times New Roman" w:hAnsi="Times New Roman" w:cs="Times New Roman"/>
          <w:b/>
          <w:bCs/>
          <w:sz w:val="24"/>
          <w:szCs w:val="24"/>
        </w:rPr>
        <w:t xml:space="preserve">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w:t>
      </w:r>
      <w:r w:rsidR="00A8107B" w:rsidRPr="003A36F3">
        <w:rPr>
          <w:rFonts w:ascii="Times New Roman" w:hAnsi="Times New Roman" w:cs="Times New Roman"/>
          <w:sz w:val="24"/>
          <w:szCs w:val="24"/>
        </w:rPr>
        <w:t xml:space="preserve">. </w:t>
      </w:r>
      <w:bookmarkEnd w:id="48"/>
      <w:r w:rsidR="00A03DE9" w:rsidRPr="003A36F3">
        <w:rPr>
          <w:rFonts w:ascii="Times New Roman" w:hAnsi="Times New Roman" w:cs="Times New Roman"/>
          <w:sz w:val="24"/>
          <w:szCs w:val="24"/>
        </w:rPr>
        <w:t xml:space="preserve">In the learning phase, two reward amounts </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high and low</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were associated with two target colors</w:t>
      </w:r>
      <w:r w:rsidR="0042629A" w:rsidRPr="003A36F3">
        <w:rPr>
          <w:rFonts w:ascii="Times New Roman" w:hAnsi="Times New Roman" w:cs="Times New Roman"/>
          <w:sz w:val="24"/>
          <w:szCs w:val="24"/>
        </w:rPr>
        <w:t xml:space="preserve"> (red and green)</w:t>
      </w:r>
      <w:r w:rsidR="00A03DE9" w:rsidRPr="003A36F3">
        <w:rPr>
          <w:rFonts w:ascii="Times New Roman" w:hAnsi="Times New Roman" w:cs="Times New Roman"/>
          <w:sz w:val="24"/>
          <w:szCs w:val="24"/>
        </w:rPr>
        <w:t xml:space="preserve">. In the </w:t>
      </w:r>
      <w:r w:rsidR="008F25D7" w:rsidRPr="003A36F3">
        <w:rPr>
          <w:rFonts w:ascii="Times New Roman" w:hAnsi="Times New Roman" w:cs="Times New Roman"/>
          <w:sz w:val="24"/>
          <w:szCs w:val="24"/>
        </w:rPr>
        <w:t xml:space="preserve">transfer </w:t>
      </w:r>
      <w:r w:rsidR="00A03DE9" w:rsidRPr="003A36F3">
        <w:rPr>
          <w:rFonts w:ascii="Times New Roman" w:hAnsi="Times New Roman" w:cs="Times New Roman"/>
          <w:sz w:val="24"/>
          <w:szCs w:val="24"/>
        </w:rPr>
        <w:t xml:space="preserve">phase, </w:t>
      </w:r>
      <w:r w:rsidR="006A14AE" w:rsidRPr="003A36F3">
        <w:rPr>
          <w:rFonts w:ascii="Times New Roman" w:hAnsi="Times New Roman" w:cs="Times New Roman"/>
          <w:sz w:val="24"/>
          <w:szCs w:val="24"/>
        </w:rPr>
        <w:t>participants</w:t>
      </w:r>
      <w:r w:rsidR="00A03DE9" w:rsidRPr="003A36F3">
        <w:rPr>
          <w:rFonts w:ascii="Times New Roman" w:hAnsi="Times New Roman" w:cs="Times New Roman"/>
          <w:sz w:val="24"/>
          <w:szCs w:val="24"/>
        </w:rPr>
        <w:t xml:space="preserve"> were presented with a series of three </w:t>
      </w:r>
      <w:r w:rsidR="00F437E4">
        <w:rPr>
          <w:rFonts w:ascii="Times New Roman" w:hAnsi="Times New Roman" w:cs="Times New Roman"/>
          <w:sz w:val="24"/>
          <w:szCs w:val="24"/>
        </w:rPr>
        <w:t>symbols</w:t>
      </w:r>
      <w:r w:rsidR="0042629A" w:rsidRPr="003A36F3">
        <w:rPr>
          <w:rFonts w:ascii="Times New Roman" w:hAnsi="Times New Roman" w:cs="Times New Roman"/>
          <w:sz w:val="24"/>
          <w:szCs w:val="24"/>
        </w:rPr>
        <w:t xml:space="preserve"> followed by a test probe that asked </w:t>
      </w:r>
      <w:r w:rsidR="00A03DE9" w:rsidRPr="003A36F3">
        <w:rPr>
          <w:rFonts w:ascii="Times New Roman" w:hAnsi="Times New Roman" w:cs="Times New Roman"/>
          <w:sz w:val="24"/>
          <w:szCs w:val="24"/>
        </w:rPr>
        <w:t xml:space="preserve">whether the probed item was a new or old item. </w:t>
      </w:r>
      <w:r w:rsidR="0042629A" w:rsidRPr="003A36F3">
        <w:rPr>
          <w:rFonts w:ascii="Times New Roman" w:hAnsi="Times New Roman" w:cs="Times New Roman"/>
          <w:sz w:val="24"/>
          <w:szCs w:val="24"/>
        </w:rPr>
        <w:t>I</w:t>
      </w:r>
      <w:r w:rsidR="00A03DE9" w:rsidRPr="003A36F3">
        <w:rPr>
          <w:rFonts w:ascii="Times New Roman" w:hAnsi="Times New Roman" w:cs="Times New Roman"/>
          <w:sz w:val="24"/>
          <w:szCs w:val="24"/>
        </w:rPr>
        <w:t xml:space="preserve">n some lists, one item </w:t>
      </w:r>
      <w:r w:rsidR="0042629A" w:rsidRPr="003A36F3">
        <w:rPr>
          <w:rFonts w:ascii="Times New Roman" w:hAnsi="Times New Roman" w:cs="Times New Roman"/>
          <w:sz w:val="24"/>
          <w:szCs w:val="24"/>
        </w:rPr>
        <w:t>was</w:t>
      </w:r>
      <w:r w:rsidR="00A03DE9" w:rsidRPr="003A36F3">
        <w:rPr>
          <w:rFonts w:ascii="Times New Roman" w:hAnsi="Times New Roman" w:cs="Times New Roman"/>
          <w:sz w:val="24"/>
          <w:szCs w:val="24"/>
        </w:rPr>
        <w:t xml:space="preserve"> presented in a high</w:t>
      </w:r>
      <w:r w:rsidR="0042629A" w:rsidRPr="003A36F3">
        <w:rPr>
          <w:rFonts w:ascii="Times New Roman" w:hAnsi="Times New Roman" w:cs="Times New Roman"/>
          <w:sz w:val="24"/>
          <w:szCs w:val="24"/>
        </w:rPr>
        <w:t>-</w:t>
      </w:r>
      <w:r w:rsidR="00A03DE9" w:rsidRPr="003A36F3">
        <w:rPr>
          <w:rFonts w:ascii="Times New Roman" w:hAnsi="Times New Roman" w:cs="Times New Roman"/>
          <w:sz w:val="24"/>
          <w:szCs w:val="24"/>
        </w:rPr>
        <w:t xml:space="preserve"> or low</w:t>
      </w:r>
      <w:r w:rsidR="0042629A" w:rsidRPr="003A36F3">
        <w:rPr>
          <w:rFonts w:ascii="Times New Roman" w:hAnsi="Times New Roman" w:cs="Times New Roman"/>
          <w:sz w:val="24"/>
          <w:szCs w:val="24"/>
        </w:rPr>
        <w:t>-value</w:t>
      </w:r>
      <w:r w:rsidR="00A03DE9" w:rsidRPr="003A36F3">
        <w:rPr>
          <w:rFonts w:ascii="Times New Roman" w:hAnsi="Times New Roman" w:cs="Times New Roman"/>
          <w:sz w:val="24"/>
          <w:szCs w:val="24"/>
        </w:rPr>
        <w:t xml:space="preserve"> color</w:t>
      </w:r>
      <w:r w:rsidR="0042629A" w:rsidRPr="003A36F3">
        <w:rPr>
          <w:rFonts w:ascii="Times New Roman" w:hAnsi="Times New Roman" w:cs="Times New Roman"/>
          <w:sz w:val="24"/>
          <w:szCs w:val="24"/>
        </w:rPr>
        <w:t xml:space="preserve">. In lists with a colored item, the probe could be for the </w:t>
      </w:r>
      <w:r w:rsidR="00F437E4">
        <w:rPr>
          <w:rFonts w:ascii="Times New Roman" w:hAnsi="Times New Roman" w:cs="Times New Roman"/>
          <w:sz w:val="24"/>
          <w:szCs w:val="24"/>
        </w:rPr>
        <w:t>value-</w:t>
      </w:r>
      <w:r w:rsidR="0042629A" w:rsidRPr="003A36F3">
        <w:rPr>
          <w:rFonts w:ascii="Times New Roman" w:hAnsi="Times New Roman" w:cs="Times New Roman"/>
          <w:sz w:val="24"/>
          <w:szCs w:val="24"/>
        </w:rPr>
        <w:t>colored item, or it could be for a non-colored item.</w:t>
      </w:r>
      <w:r w:rsidR="00A03DE9" w:rsidRPr="003A36F3">
        <w:rPr>
          <w:rFonts w:ascii="Times New Roman" w:hAnsi="Times New Roman" w:cs="Times New Roman"/>
          <w:sz w:val="24"/>
          <w:szCs w:val="24"/>
        </w:rPr>
        <w:t xml:space="preserve"> This </w:t>
      </w:r>
      <w:r w:rsidR="00407D9F" w:rsidRPr="003A36F3">
        <w:rPr>
          <w:rFonts w:ascii="Times New Roman" w:hAnsi="Times New Roman" w:cs="Times New Roman"/>
          <w:sz w:val="24"/>
          <w:szCs w:val="24"/>
        </w:rPr>
        <w:t>experiment</w:t>
      </w:r>
      <w:r w:rsidR="00A03DE9" w:rsidRPr="003A36F3">
        <w:rPr>
          <w:rFonts w:ascii="Times New Roman" w:hAnsi="Times New Roman" w:cs="Times New Roman"/>
          <w:sz w:val="24"/>
          <w:szCs w:val="24"/>
        </w:rPr>
        <w:t xml:space="preserve"> expands on </w:t>
      </w:r>
      <w:bookmarkStart w:id="50" w:name="_Hlk77363769"/>
      <w:proofErr w:type="spellStart"/>
      <w:r w:rsidR="00A03DE9" w:rsidRPr="003A36F3">
        <w:rPr>
          <w:rFonts w:ascii="Times New Roman" w:hAnsi="Times New Roman" w:cs="Times New Roman"/>
          <w:b/>
          <w:bCs/>
          <w:sz w:val="24"/>
          <w:szCs w:val="24"/>
        </w:rPr>
        <w:t>Sandry</w:t>
      </w:r>
      <w:proofErr w:type="spellEnd"/>
      <w:r w:rsidR="00A03DE9" w:rsidRPr="003A36F3">
        <w:rPr>
          <w:rFonts w:ascii="Times New Roman" w:hAnsi="Times New Roman" w:cs="Times New Roman"/>
          <w:b/>
          <w:bCs/>
          <w:sz w:val="24"/>
          <w:szCs w:val="24"/>
        </w:rPr>
        <w:t xml:space="preserve"> and Ricker’s (</w:t>
      </w:r>
      <w:r w:rsidR="00557FA6">
        <w:rPr>
          <w:rFonts w:ascii="Times New Roman" w:hAnsi="Times New Roman" w:cs="Times New Roman"/>
          <w:b/>
          <w:bCs/>
          <w:sz w:val="24"/>
          <w:szCs w:val="24"/>
        </w:rPr>
        <w:t>2020</w:t>
      </w:r>
      <w:r w:rsidR="00A03DE9" w:rsidRPr="003A36F3">
        <w:rPr>
          <w:rFonts w:ascii="Times New Roman" w:hAnsi="Times New Roman" w:cs="Times New Roman"/>
          <w:sz w:val="24"/>
          <w:szCs w:val="24"/>
        </w:rPr>
        <w:t xml:space="preserve">) </w:t>
      </w:r>
      <w:bookmarkEnd w:id="50"/>
      <w:r w:rsidR="00407D9F" w:rsidRPr="003A36F3">
        <w:rPr>
          <w:rFonts w:ascii="Times New Roman" w:hAnsi="Times New Roman" w:cs="Times New Roman"/>
          <w:sz w:val="24"/>
          <w:szCs w:val="24"/>
        </w:rPr>
        <w:t>study in a few ways</w:t>
      </w:r>
      <w:r w:rsidR="00A03DE9" w:rsidRPr="003A36F3">
        <w:rPr>
          <w:rFonts w:ascii="Times New Roman" w:hAnsi="Times New Roman" w:cs="Times New Roman"/>
          <w:sz w:val="24"/>
          <w:szCs w:val="24"/>
        </w:rPr>
        <w:t xml:space="preserve">. By ensuring </w:t>
      </w:r>
      <w:r w:rsidR="008F25D7" w:rsidRPr="003A36F3">
        <w:rPr>
          <w:rFonts w:ascii="Times New Roman" w:hAnsi="Times New Roman" w:cs="Times New Roman"/>
          <w:sz w:val="24"/>
          <w:szCs w:val="24"/>
        </w:rPr>
        <w:t xml:space="preserve">that </w:t>
      </w:r>
      <w:r w:rsidR="00A03DE9" w:rsidRPr="003A36F3">
        <w:rPr>
          <w:rFonts w:ascii="Times New Roman" w:hAnsi="Times New Roman" w:cs="Times New Roman"/>
          <w:sz w:val="24"/>
          <w:szCs w:val="24"/>
        </w:rPr>
        <w:t xml:space="preserve">rewards are only delivered in a previous training phase and not in the test phase, we ensure </w:t>
      </w:r>
      <w:del w:id="51" w:author="Microsoft Office User" w:date="2021-08-18T10:30:00Z">
        <w:r w:rsidR="00A03DE9" w:rsidRPr="003A36F3" w:rsidDel="00FB5678">
          <w:rPr>
            <w:rFonts w:ascii="Times New Roman" w:hAnsi="Times New Roman" w:cs="Times New Roman"/>
            <w:sz w:val="24"/>
            <w:szCs w:val="24"/>
          </w:rPr>
          <w:delText xml:space="preserve">parity </w:delText>
        </w:r>
      </w:del>
      <w:ins w:id="52" w:author="Microsoft Office User" w:date="2021-08-18T10:30:00Z">
        <w:r w:rsidR="00FB5678">
          <w:rPr>
            <w:rFonts w:ascii="Times New Roman" w:hAnsi="Times New Roman" w:cs="Times New Roman"/>
            <w:sz w:val="24"/>
            <w:szCs w:val="24"/>
          </w:rPr>
          <w:t>compatibility</w:t>
        </w:r>
        <w:r w:rsidR="00FB5678" w:rsidRPr="003A36F3">
          <w:rPr>
            <w:rFonts w:ascii="Times New Roman" w:hAnsi="Times New Roman" w:cs="Times New Roman"/>
            <w:sz w:val="24"/>
            <w:szCs w:val="24"/>
          </w:rPr>
          <w:t xml:space="preserve"> </w:t>
        </w:r>
      </w:ins>
      <w:r w:rsidR="00A03DE9" w:rsidRPr="003A36F3">
        <w:rPr>
          <w:rFonts w:ascii="Times New Roman" w:hAnsi="Times New Roman" w:cs="Times New Roman"/>
          <w:sz w:val="24"/>
          <w:szCs w:val="24"/>
        </w:rPr>
        <w:t xml:space="preserve">between our findings and </w:t>
      </w:r>
      <w:r w:rsidR="00596E15" w:rsidRPr="003A36F3">
        <w:rPr>
          <w:rFonts w:ascii="Times New Roman" w:hAnsi="Times New Roman" w:cs="Times New Roman"/>
          <w:sz w:val="24"/>
          <w:szCs w:val="24"/>
        </w:rPr>
        <w:t>those of</w:t>
      </w:r>
      <w:r w:rsidR="00A03DE9" w:rsidRPr="003A36F3">
        <w:rPr>
          <w:rFonts w:ascii="Times New Roman" w:hAnsi="Times New Roman" w:cs="Times New Roman"/>
          <w:sz w:val="24"/>
          <w:szCs w:val="24"/>
        </w:rPr>
        <w:t xml:space="preserve"> VDAC literature. Furthermore, by </w:t>
      </w:r>
      <w:r w:rsidR="00407D9F" w:rsidRPr="003A36F3">
        <w:rPr>
          <w:rFonts w:ascii="Times New Roman" w:hAnsi="Times New Roman" w:cs="Times New Roman"/>
          <w:sz w:val="24"/>
          <w:szCs w:val="24"/>
        </w:rPr>
        <w:t>using an</w:t>
      </w:r>
      <w:r w:rsidR="00A03DE9" w:rsidRPr="003A36F3">
        <w:rPr>
          <w:rFonts w:ascii="Times New Roman" w:hAnsi="Times New Roman" w:cs="Times New Roman"/>
          <w:sz w:val="24"/>
          <w:szCs w:val="24"/>
        </w:rPr>
        <w:t xml:space="preserve"> old/new judgement task, we can </w:t>
      </w:r>
      <w:r w:rsidR="008F25D7" w:rsidRPr="003A36F3">
        <w:rPr>
          <w:rFonts w:ascii="Times New Roman" w:hAnsi="Times New Roman" w:cs="Times New Roman"/>
          <w:sz w:val="24"/>
          <w:szCs w:val="24"/>
        </w:rPr>
        <w:t xml:space="preserve">separate the </w:t>
      </w:r>
      <w:r w:rsidR="00A03DE9" w:rsidRPr="003A36F3">
        <w:rPr>
          <w:rFonts w:ascii="Times New Roman" w:hAnsi="Times New Roman" w:cs="Times New Roman"/>
          <w:sz w:val="24"/>
          <w:szCs w:val="24"/>
        </w:rPr>
        <w:t xml:space="preserve">effects </w:t>
      </w:r>
      <w:r w:rsidR="008F25D7" w:rsidRPr="003A36F3">
        <w:rPr>
          <w:rFonts w:ascii="Times New Roman" w:hAnsi="Times New Roman" w:cs="Times New Roman"/>
          <w:sz w:val="24"/>
          <w:szCs w:val="24"/>
        </w:rPr>
        <w:t xml:space="preserve">of reward </w:t>
      </w:r>
      <w:r w:rsidR="00A03DE9" w:rsidRPr="003A36F3">
        <w:rPr>
          <w:rFonts w:ascii="Times New Roman" w:hAnsi="Times New Roman" w:cs="Times New Roman"/>
          <w:sz w:val="24"/>
          <w:szCs w:val="24"/>
        </w:rPr>
        <w:t>on discriminability and criterion placement</w:t>
      </w:r>
      <w:r w:rsidR="00407D9F" w:rsidRPr="003A36F3">
        <w:rPr>
          <w:rFonts w:ascii="Times New Roman" w:hAnsi="Times New Roman" w:cs="Times New Roman"/>
          <w:sz w:val="24"/>
          <w:szCs w:val="24"/>
        </w:rPr>
        <w:t xml:space="preserve">, both for rewarded items and for </w:t>
      </w:r>
      <w:r w:rsidR="00596E15" w:rsidRPr="003A36F3">
        <w:rPr>
          <w:rFonts w:ascii="Times New Roman" w:hAnsi="Times New Roman" w:cs="Times New Roman"/>
          <w:sz w:val="24"/>
          <w:szCs w:val="24"/>
        </w:rPr>
        <w:t xml:space="preserve">unrewarded </w:t>
      </w:r>
      <w:r w:rsidR="00407D9F" w:rsidRPr="003A36F3">
        <w:rPr>
          <w:rFonts w:ascii="Times New Roman" w:hAnsi="Times New Roman" w:cs="Times New Roman"/>
          <w:sz w:val="24"/>
          <w:szCs w:val="24"/>
        </w:rPr>
        <w:t>items in proximity to a rewarded item.</w:t>
      </w:r>
      <w:r w:rsidR="00C802E8" w:rsidRPr="003A36F3">
        <w:rPr>
          <w:rFonts w:ascii="Times New Roman" w:hAnsi="Times New Roman" w:cs="Times New Roman"/>
          <w:sz w:val="24"/>
          <w:szCs w:val="24"/>
        </w:rPr>
        <w:t xml:space="preserve"> </w:t>
      </w:r>
    </w:p>
    <w:p w14:paraId="4C6A088A" w14:textId="3634B47B" w:rsidR="00407D9F" w:rsidRPr="003A36F3" w:rsidRDefault="00C802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We propose two hypotheses. First, if reward enhances attention </w:t>
      </w:r>
      <w:r w:rsidR="00596E15" w:rsidRPr="003A36F3">
        <w:rPr>
          <w:rFonts w:ascii="Times New Roman" w:hAnsi="Times New Roman" w:cs="Times New Roman"/>
          <w:sz w:val="24"/>
          <w:szCs w:val="24"/>
        </w:rPr>
        <w:t xml:space="preserve">in a way that </w:t>
      </w:r>
      <w:r w:rsidRPr="003A36F3">
        <w:rPr>
          <w:rFonts w:ascii="Times New Roman" w:hAnsi="Times New Roman" w:cs="Times New Roman"/>
          <w:sz w:val="24"/>
          <w:szCs w:val="24"/>
        </w:rPr>
        <w:t xml:space="preserve">boosts </w:t>
      </w:r>
      <w:r w:rsidR="00596E15" w:rsidRPr="003A36F3">
        <w:rPr>
          <w:rFonts w:ascii="Times New Roman" w:hAnsi="Times New Roman" w:cs="Times New Roman"/>
          <w:sz w:val="24"/>
          <w:szCs w:val="24"/>
        </w:rPr>
        <w:t xml:space="preserve">working </w:t>
      </w:r>
      <w:r w:rsidRPr="003A36F3">
        <w:rPr>
          <w:rFonts w:ascii="Times New Roman" w:hAnsi="Times New Roman" w:cs="Times New Roman"/>
          <w:sz w:val="24"/>
          <w:szCs w:val="24"/>
        </w:rPr>
        <w:t>memory representation, we expect to see faster response times and/or greater discriminability for items rendered in a high reward color. Alternatively, if reward-association does not boost memory, but instead simply leads to strategic shifts in response bias</w:t>
      </w:r>
      <w:r w:rsidR="00F437E4">
        <w:rPr>
          <w:rFonts w:ascii="Times New Roman" w:hAnsi="Times New Roman" w:cs="Times New Roman"/>
          <w:sz w:val="24"/>
          <w:szCs w:val="24"/>
        </w:rPr>
        <w:t xml:space="preserve"> towards rewarded items</w:t>
      </w:r>
      <w:r w:rsidRPr="003A36F3">
        <w:rPr>
          <w:rFonts w:ascii="Times New Roman" w:hAnsi="Times New Roman" w:cs="Times New Roman"/>
          <w:sz w:val="24"/>
          <w:szCs w:val="24"/>
        </w:rPr>
        <w:t xml:space="preserve">, we expect to see </w:t>
      </w:r>
      <w:r w:rsidR="008F25D7" w:rsidRPr="003A36F3">
        <w:rPr>
          <w:rFonts w:ascii="Times New Roman" w:hAnsi="Times New Roman" w:cs="Times New Roman"/>
          <w:sz w:val="24"/>
          <w:szCs w:val="24"/>
        </w:rPr>
        <w:t>a shift in</w:t>
      </w:r>
      <w:r w:rsidRPr="003A36F3">
        <w:rPr>
          <w:rFonts w:ascii="Times New Roman" w:hAnsi="Times New Roman" w:cs="Times New Roman"/>
          <w:sz w:val="24"/>
          <w:szCs w:val="24"/>
        </w:rPr>
        <w:t xml:space="preserve"> response bia</w:t>
      </w:r>
      <w:r w:rsidR="00334329">
        <w:rPr>
          <w:rFonts w:ascii="Times New Roman" w:hAnsi="Times New Roman" w:cs="Times New Roman"/>
          <w:sz w:val="24"/>
          <w:szCs w:val="24"/>
        </w:rPr>
        <w:t>s</w:t>
      </w:r>
      <w:r w:rsidRPr="003A36F3">
        <w:rPr>
          <w:rFonts w:ascii="Times New Roman" w:hAnsi="Times New Roman" w:cs="Times New Roman"/>
          <w:sz w:val="24"/>
          <w:szCs w:val="24"/>
        </w:rPr>
        <w:t xml:space="preserve">. </w:t>
      </w:r>
      <w:r w:rsidR="00F437E4">
        <w:rPr>
          <w:rFonts w:ascii="Times New Roman" w:hAnsi="Times New Roman" w:cs="Times New Roman"/>
          <w:sz w:val="24"/>
          <w:szCs w:val="24"/>
        </w:rPr>
        <w:t xml:space="preserve">Based on </w:t>
      </w:r>
      <w:ins w:id="53" w:author="Microsoft Office User" w:date="2021-08-18T10:31:00Z">
        <w:r w:rsidR="00FB5678">
          <w:rPr>
            <w:rFonts w:ascii="Times New Roman" w:hAnsi="Times New Roman" w:cs="Times New Roman"/>
            <w:sz w:val="24"/>
            <w:szCs w:val="24"/>
          </w:rPr>
          <w:t>the</w:t>
        </w:r>
      </w:ins>
      <w:del w:id="54" w:author="Microsoft Office User" w:date="2021-08-18T10:31:00Z">
        <w:r w:rsidR="00F437E4" w:rsidDel="00FB5678">
          <w:rPr>
            <w:rFonts w:ascii="Times New Roman" w:hAnsi="Times New Roman" w:cs="Times New Roman"/>
            <w:sz w:val="24"/>
            <w:szCs w:val="24"/>
          </w:rPr>
          <w:delText>a</w:delText>
        </w:r>
      </w:del>
      <w:r w:rsidR="00F437E4">
        <w:rPr>
          <w:rFonts w:ascii="Times New Roman" w:hAnsi="Times New Roman" w:cs="Times New Roman"/>
          <w:sz w:val="24"/>
          <w:szCs w:val="24"/>
        </w:rPr>
        <w:t xml:space="preserve"> </w:t>
      </w:r>
      <w:del w:id="55" w:author="Microsoft Office User" w:date="2021-08-18T10:31:00Z">
        <w:r w:rsidR="00F437E4" w:rsidDel="00FB5678">
          <w:rPr>
            <w:rFonts w:ascii="Times New Roman" w:hAnsi="Times New Roman" w:cs="Times New Roman"/>
            <w:sz w:val="24"/>
            <w:szCs w:val="24"/>
          </w:rPr>
          <w:delText xml:space="preserve">previous </w:delText>
        </w:r>
      </w:del>
      <w:r w:rsidR="00F437E4">
        <w:rPr>
          <w:rFonts w:ascii="Times New Roman" w:hAnsi="Times New Roman" w:cs="Times New Roman"/>
          <w:sz w:val="24"/>
          <w:szCs w:val="24"/>
        </w:rPr>
        <w:t>study</w:t>
      </w:r>
      <w:r w:rsidR="008F25D7" w:rsidRPr="003A36F3">
        <w:rPr>
          <w:rFonts w:ascii="Times New Roman" w:hAnsi="Times New Roman" w:cs="Times New Roman"/>
          <w:sz w:val="24"/>
          <w:szCs w:val="24"/>
        </w:rPr>
        <w:t xml:space="preserve"> </w:t>
      </w:r>
      <w:bookmarkStart w:id="56" w:name="_Hlk77363781"/>
      <w:ins w:id="57" w:author="Microsoft Office User" w:date="2021-08-18T10:31:00Z">
        <w:r w:rsidR="00FB5678">
          <w:rPr>
            <w:rFonts w:ascii="Times New Roman" w:hAnsi="Times New Roman" w:cs="Times New Roman"/>
            <w:sz w:val="24"/>
            <w:szCs w:val="24"/>
          </w:rPr>
          <w:t xml:space="preserve">by </w:t>
        </w:r>
      </w:ins>
      <w:r w:rsidRPr="004F07F1">
        <w:rPr>
          <w:rFonts w:ascii="Times New Roman" w:hAnsi="Times New Roman" w:cs="Times New Roman"/>
          <w:b/>
          <w:bCs/>
          <w:sz w:val="24"/>
          <w:szCs w:val="24"/>
        </w:rPr>
        <w:t>Bowen et al. (2020</w:t>
      </w:r>
      <w:bookmarkEnd w:id="56"/>
      <w:r w:rsidRPr="003A36F3">
        <w:rPr>
          <w:rFonts w:ascii="Times New Roman" w:hAnsi="Times New Roman" w:cs="Times New Roman"/>
          <w:sz w:val="24"/>
          <w:szCs w:val="24"/>
        </w:rPr>
        <w:t>)</w:t>
      </w:r>
      <w:r w:rsidR="008F25D7" w:rsidRPr="003A36F3">
        <w:rPr>
          <w:rFonts w:ascii="Times New Roman" w:hAnsi="Times New Roman" w:cs="Times New Roman"/>
          <w:sz w:val="24"/>
          <w:szCs w:val="24"/>
        </w:rPr>
        <w:t>, who</w:t>
      </w:r>
      <w:r w:rsidRPr="003A36F3">
        <w:rPr>
          <w:rFonts w:ascii="Times New Roman" w:hAnsi="Times New Roman" w:cs="Times New Roman"/>
          <w:sz w:val="24"/>
          <w:szCs w:val="24"/>
        </w:rPr>
        <w:t xml:space="preserve"> </w:t>
      </w:r>
      <w:r w:rsidR="00596E15" w:rsidRPr="003A36F3">
        <w:rPr>
          <w:rFonts w:ascii="Times New Roman" w:hAnsi="Times New Roman" w:cs="Times New Roman"/>
          <w:sz w:val="24"/>
          <w:szCs w:val="24"/>
        </w:rPr>
        <w:t>found</w:t>
      </w:r>
      <w:r w:rsidRPr="003A36F3">
        <w:rPr>
          <w:rFonts w:ascii="Times New Roman" w:hAnsi="Times New Roman" w:cs="Times New Roman"/>
          <w:sz w:val="24"/>
          <w:szCs w:val="24"/>
        </w:rPr>
        <w:t xml:space="preserve"> that increasing reward magnitude </w:t>
      </w:r>
      <w:r w:rsidR="00F437E4">
        <w:rPr>
          <w:rFonts w:ascii="Times New Roman" w:hAnsi="Times New Roman" w:cs="Times New Roman"/>
          <w:sz w:val="24"/>
          <w:szCs w:val="24"/>
        </w:rPr>
        <w:t xml:space="preserve">for a category of test items </w:t>
      </w:r>
      <w:r w:rsidRPr="003A36F3">
        <w:rPr>
          <w:rFonts w:ascii="Times New Roman" w:hAnsi="Times New Roman" w:cs="Times New Roman"/>
          <w:sz w:val="24"/>
          <w:szCs w:val="24"/>
        </w:rPr>
        <w:t>led to a liberal criterion shift</w:t>
      </w:r>
      <w:r w:rsidR="00F437E4">
        <w:rPr>
          <w:rFonts w:ascii="Times New Roman" w:hAnsi="Times New Roman" w:cs="Times New Roman"/>
          <w:sz w:val="24"/>
          <w:szCs w:val="24"/>
        </w:rPr>
        <w:t xml:space="preserve"> (more willingness to endorse an item as old) for items of that category, w</w:t>
      </w:r>
      <w:r w:rsidRPr="003A36F3">
        <w:rPr>
          <w:rFonts w:ascii="Times New Roman" w:hAnsi="Times New Roman" w:cs="Times New Roman"/>
          <w:sz w:val="24"/>
          <w:szCs w:val="24"/>
        </w:rPr>
        <w:t xml:space="preserve">e </w:t>
      </w:r>
      <w:r w:rsidR="00596E15" w:rsidRPr="003A36F3">
        <w:rPr>
          <w:rFonts w:ascii="Times New Roman" w:hAnsi="Times New Roman" w:cs="Times New Roman"/>
          <w:sz w:val="24"/>
          <w:szCs w:val="24"/>
        </w:rPr>
        <w:t>predict a</w:t>
      </w:r>
      <w:r w:rsidRPr="003A36F3">
        <w:rPr>
          <w:rFonts w:ascii="Times New Roman" w:hAnsi="Times New Roman" w:cs="Times New Roman"/>
          <w:sz w:val="24"/>
          <w:szCs w:val="24"/>
        </w:rPr>
        <w:t xml:space="preserve"> similar relation between reward magnitude and </w:t>
      </w:r>
      <w:r w:rsidR="00596E15" w:rsidRPr="003A36F3">
        <w:rPr>
          <w:rFonts w:ascii="Times New Roman" w:hAnsi="Times New Roman" w:cs="Times New Roman"/>
          <w:sz w:val="24"/>
          <w:szCs w:val="24"/>
        </w:rPr>
        <w:t xml:space="preserve">response bias. </w:t>
      </w:r>
    </w:p>
    <w:p w14:paraId="637CC2A3" w14:textId="7AE1EF1C" w:rsidR="00AF43CF" w:rsidRPr="003A36F3" w:rsidRDefault="00AF43CF"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Methods</w:t>
      </w:r>
    </w:p>
    <w:p w14:paraId="6C3B2933" w14:textId="7B328CA6" w:rsidR="00CE5190"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Participants</w:t>
      </w:r>
    </w:p>
    <w:p w14:paraId="3D8E0127" w14:textId="5A68AC1B" w:rsidR="00CE5190" w:rsidRPr="003A36F3" w:rsidRDefault="00557FA6" w:rsidP="00813F47">
      <w:pPr>
        <w:spacing w:line="240" w:lineRule="auto"/>
        <w:rPr>
          <w:rFonts w:ascii="Times New Roman" w:hAnsi="Times New Roman" w:cs="Times New Roman"/>
          <w:sz w:val="24"/>
          <w:szCs w:val="24"/>
        </w:rPr>
      </w:pPr>
      <w:r>
        <w:rPr>
          <w:rFonts w:ascii="Times New Roman" w:hAnsi="Times New Roman" w:cs="Times New Roman"/>
          <w:sz w:val="24"/>
          <w:szCs w:val="24"/>
        </w:rPr>
        <w:t xml:space="preserve">Seventy students </w:t>
      </w:r>
      <w:r w:rsidR="005A12FE">
        <w:rPr>
          <w:rFonts w:ascii="Times New Roman" w:hAnsi="Times New Roman" w:cs="Times New Roman"/>
          <w:sz w:val="24"/>
          <w:szCs w:val="24"/>
        </w:rPr>
        <w:t xml:space="preserve">from the University of Illinois at Urbana-Champaign </w:t>
      </w:r>
      <w:r>
        <w:rPr>
          <w:rFonts w:ascii="Times New Roman" w:hAnsi="Times New Roman" w:cs="Times New Roman"/>
          <w:sz w:val="24"/>
          <w:szCs w:val="24"/>
        </w:rPr>
        <w:t xml:space="preserve">participated in the online study in exchange for course credit. Data from </w:t>
      </w:r>
      <w:r w:rsidR="007C45B4">
        <w:rPr>
          <w:rFonts w:ascii="Times New Roman" w:hAnsi="Times New Roman" w:cs="Times New Roman"/>
          <w:sz w:val="24"/>
          <w:szCs w:val="24"/>
        </w:rPr>
        <w:t>sixty-two</w:t>
      </w:r>
      <w:r>
        <w:rPr>
          <w:rFonts w:ascii="Times New Roman" w:hAnsi="Times New Roman" w:cs="Times New Roman"/>
          <w:sz w:val="24"/>
          <w:szCs w:val="24"/>
        </w:rPr>
        <w:t xml:space="preserve"> students (</w:t>
      </w:r>
      <w:r w:rsidR="00965262">
        <w:rPr>
          <w:rFonts w:ascii="Times New Roman" w:hAnsi="Times New Roman" w:cs="Times New Roman"/>
          <w:sz w:val="24"/>
          <w:szCs w:val="24"/>
        </w:rPr>
        <w:t>46</w:t>
      </w:r>
      <w:r>
        <w:rPr>
          <w:rFonts w:ascii="Times New Roman" w:hAnsi="Times New Roman" w:cs="Times New Roman"/>
          <w:sz w:val="24"/>
          <w:szCs w:val="24"/>
        </w:rPr>
        <w:t xml:space="preserve"> female, </w:t>
      </w:r>
      <w:r w:rsidR="00965262">
        <w:rPr>
          <w:rFonts w:ascii="Times New Roman" w:hAnsi="Times New Roman" w:cs="Times New Roman"/>
          <w:sz w:val="24"/>
          <w:szCs w:val="24"/>
        </w:rPr>
        <w:t>16</w:t>
      </w:r>
      <w:r>
        <w:rPr>
          <w:rFonts w:ascii="Times New Roman" w:hAnsi="Times New Roman" w:cs="Times New Roman"/>
          <w:sz w:val="24"/>
          <w:szCs w:val="24"/>
        </w:rPr>
        <w:t xml:space="preserve"> male) were </w:t>
      </w:r>
      <w:r w:rsidR="00965262">
        <w:rPr>
          <w:rFonts w:ascii="Times New Roman" w:hAnsi="Times New Roman" w:cs="Times New Roman"/>
          <w:sz w:val="24"/>
          <w:szCs w:val="24"/>
        </w:rPr>
        <w:t>used</w:t>
      </w:r>
      <w:r>
        <w:rPr>
          <w:rFonts w:ascii="Times New Roman" w:hAnsi="Times New Roman" w:cs="Times New Roman"/>
          <w:sz w:val="24"/>
          <w:szCs w:val="24"/>
        </w:rPr>
        <w:t xml:space="preserve"> in this analysis. Data from 10 students were </w:t>
      </w:r>
      <w:r w:rsidR="00813F47">
        <w:rPr>
          <w:rFonts w:ascii="Times New Roman" w:hAnsi="Times New Roman" w:cs="Times New Roman"/>
          <w:sz w:val="24"/>
          <w:szCs w:val="24"/>
        </w:rPr>
        <w:t>excluded</w:t>
      </w:r>
      <w:r>
        <w:rPr>
          <w:rFonts w:ascii="Times New Roman" w:hAnsi="Times New Roman" w:cs="Times New Roman"/>
          <w:sz w:val="24"/>
          <w:szCs w:val="24"/>
        </w:rPr>
        <w:t xml:space="preserve"> (1 due to d</w:t>
      </w:r>
      <w:r w:rsidR="005A12FE">
        <w:rPr>
          <w:rFonts w:ascii="Times New Roman" w:hAnsi="Times New Roman" w:cs="Times New Roman"/>
          <w:sz w:val="24"/>
          <w:szCs w:val="24"/>
        </w:rPr>
        <w:t>ata collection issues</w:t>
      </w:r>
      <w:r w:rsidR="00813F47">
        <w:rPr>
          <w:rFonts w:ascii="Times New Roman" w:hAnsi="Times New Roman" w:cs="Times New Roman"/>
          <w:sz w:val="24"/>
          <w:szCs w:val="24"/>
        </w:rPr>
        <w:t>;</w:t>
      </w:r>
      <w:r w:rsidR="005A12FE">
        <w:rPr>
          <w:rFonts w:ascii="Times New Roman" w:hAnsi="Times New Roman" w:cs="Times New Roman"/>
          <w:sz w:val="24"/>
          <w:szCs w:val="24"/>
        </w:rPr>
        <w:t xml:space="preserve"> </w:t>
      </w:r>
      <w:r w:rsidR="00136D15">
        <w:rPr>
          <w:rFonts w:ascii="Times New Roman" w:hAnsi="Times New Roman" w:cs="Times New Roman"/>
          <w:sz w:val="24"/>
          <w:szCs w:val="24"/>
        </w:rPr>
        <w:t>3</w:t>
      </w:r>
      <w:r w:rsidR="005A12FE">
        <w:rPr>
          <w:rFonts w:ascii="Times New Roman" w:hAnsi="Times New Roman" w:cs="Times New Roman"/>
          <w:sz w:val="24"/>
          <w:szCs w:val="24"/>
        </w:rPr>
        <w:t xml:space="preserve"> </w:t>
      </w:r>
      <w:r>
        <w:rPr>
          <w:rFonts w:ascii="Times New Roman" w:hAnsi="Times New Roman" w:cs="Times New Roman"/>
          <w:sz w:val="24"/>
          <w:szCs w:val="24"/>
        </w:rPr>
        <w:t>due to</w:t>
      </w:r>
      <w:r w:rsidR="005A12FE">
        <w:rPr>
          <w:rFonts w:ascii="Times New Roman" w:hAnsi="Times New Roman" w:cs="Times New Roman"/>
          <w:sz w:val="24"/>
          <w:szCs w:val="24"/>
        </w:rPr>
        <w:t xml:space="preserve"> incomplete cell counts</w:t>
      </w:r>
      <w:r w:rsidR="00813F47">
        <w:rPr>
          <w:rFonts w:ascii="Times New Roman" w:hAnsi="Times New Roman" w:cs="Times New Roman"/>
          <w:sz w:val="24"/>
          <w:szCs w:val="24"/>
        </w:rPr>
        <w:t xml:space="preserve"> for our ANOVA analysis;</w:t>
      </w:r>
      <w:r w:rsidR="005A12FE">
        <w:rPr>
          <w:rFonts w:ascii="Times New Roman" w:hAnsi="Times New Roman" w:cs="Times New Roman"/>
          <w:sz w:val="24"/>
          <w:szCs w:val="24"/>
        </w:rPr>
        <w:t xml:space="preserve"> 7 due to having performed below 2 standard </w:t>
      </w:r>
      <w:r w:rsidR="007C7795">
        <w:rPr>
          <w:rFonts w:ascii="Times New Roman" w:hAnsi="Times New Roman" w:cs="Times New Roman"/>
          <w:sz w:val="24"/>
          <w:szCs w:val="24"/>
        </w:rPr>
        <w:t>deviations</w:t>
      </w:r>
      <w:r w:rsidR="005A12FE">
        <w:rPr>
          <w:rFonts w:ascii="Times New Roman" w:hAnsi="Times New Roman" w:cs="Times New Roman"/>
          <w:sz w:val="24"/>
          <w:szCs w:val="24"/>
        </w:rPr>
        <w:t xml:space="preserve"> of the group means in either the training phase or transfer phase</w:t>
      </w:r>
      <w:r w:rsidR="00813F47">
        <w:rPr>
          <w:rFonts w:ascii="Times New Roman" w:hAnsi="Times New Roman" w:cs="Times New Roman"/>
          <w:sz w:val="24"/>
          <w:szCs w:val="24"/>
        </w:rPr>
        <w:t xml:space="preserve">). We selected our sample size </w:t>
      </w:r>
      <w:r w:rsidR="00CC31FC" w:rsidRPr="003A36F3">
        <w:rPr>
          <w:rFonts w:ascii="Times New Roman" w:hAnsi="Times New Roman" w:cs="Times New Roman"/>
          <w:sz w:val="24"/>
          <w:szCs w:val="24"/>
        </w:rPr>
        <w:t xml:space="preserve">according to </w:t>
      </w:r>
      <w:r w:rsidR="005B64AA">
        <w:rPr>
          <w:rFonts w:ascii="Times New Roman" w:hAnsi="Times New Roman" w:cs="Times New Roman"/>
          <w:sz w:val="24"/>
          <w:szCs w:val="24"/>
        </w:rPr>
        <w:t xml:space="preserve">the lower bound of </w:t>
      </w:r>
      <w:r w:rsidR="00CE5190" w:rsidRPr="003A36F3">
        <w:rPr>
          <w:rFonts w:ascii="Times New Roman" w:hAnsi="Times New Roman" w:cs="Times New Roman"/>
          <w:sz w:val="24"/>
          <w:szCs w:val="24"/>
        </w:rPr>
        <w:t xml:space="preserve">effect sizes </w:t>
      </w:r>
      <w:r w:rsidR="00596E15" w:rsidRPr="003A36F3">
        <w:rPr>
          <w:rFonts w:ascii="Times New Roman" w:hAnsi="Times New Roman" w:cs="Times New Roman"/>
          <w:sz w:val="24"/>
          <w:szCs w:val="24"/>
        </w:rPr>
        <w:t xml:space="preserve">found </w:t>
      </w:r>
      <w:r w:rsidR="00CE5190" w:rsidRPr="003A36F3">
        <w:rPr>
          <w:rFonts w:ascii="Times New Roman" w:hAnsi="Times New Roman" w:cs="Times New Roman"/>
          <w:sz w:val="24"/>
          <w:szCs w:val="24"/>
        </w:rPr>
        <w:t>from</w:t>
      </w:r>
      <w:r w:rsidR="00596E15" w:rsidRPr="003A36F3">
        <w:rPr>
          <w:rFonts w:ascii="Times New Roman" w:hAnsi="Times New Roman" w:cs="Times New Roman"/>
          <w:sz w:val="24"/>
          <w:szCs w:val="24"/>
        </w:rPr>
        <w:t xml:space="preserve"> a similar study by</w:t>
      </w:r>
      <w:r w:rsidR="00CE5190" w:rsidRPr="003A36F3">
        <w:rPr>
          <w:rFonts w:ascii="Times New Roman" w:hAnsi="Times New Roman" w:cs="Times New Roman"/>
          <w:sz w:val="24"/>
          <w:szCs w:val="24"/>
        </w:rPr>
        <w:t xml:space="preserve"> </w:t>
      </w:r>
      <w:proofErr w:type="spellStart"/>
      <w:r w:rsidR="00CE5190" w:rsidRPr="003A36F3">
        <w:rPr>
          <w:rFonts w:ascii="Times New Roman" w:hAnsi="Times New Roman" w:cs="Times New Roman"/>
          <w:b/>
          <w:bCs/>
          <w:sz w:val="24"/>
          <w:szCs w:val="24"/>
        </w:rPr>
        <w:t>Sandry</w:t>
      </w:r>
      <w:proofErr w:type="spellEnd"/>
      <w:r w:rsidR="00CE5190" w:rsidRPr="003A36F3">
        <w:rPr>
          <w:rFonts w:ascii="Times New Roman" w:hAnsi="Times New Roman" w:cs="Times New Roman"/>
          <w:b/>
          <w:bCs/>
          <w:sz w:val="24"/>
          <w:szCs w:val="24"/>
        </w:rPr>
        <w:t xml:space="preserve">, </w:t>
      </w:r>
      <w:proofErr w:type="spellStart"/>
      <w:r w:rsidR="00CE5190" w:rsidRPr="003A36F3">
        <w:rPr>
          <w:rFonts w:ascii="Times New Roman" w:hAnsi="Times New Roman" w:cs="Times New Roman"/>
          <w:b/>
          <w:bCs/>
          <w:sz w:val="24"/>
          <w:szCs w:val="24"/>
        </w:rPr>
        <w:t>Schwark</w:t>
      </w:r>
      <w:proofErr w:type="spellEnd"/>
      <w:r w:rsidR="00596E15" w:rsidRPr="003A36F3">
        <w:rPr>
          <w:rFonts w:ascii="Times New Roman" w:hAnsi="Times New Roman" w:cs="Times New Roman"/>
          <w:b/>
          <w:bCs/>
          <w:sz w:val="24"/>
          <w:szCs w:val="24"/>
        </w:rPr>
        <w:t>, and</w:t>
      </w:r>
      <w:r w:rsidR="00CE5190" w:rsidRPr="003A36F3">
        <w:rPr>
          <w:rFonts w:ascii="Times New Roman" w:hAnsi="Times New Roman" w:cs="Times New Roman"/>
          <w:b/>
          <w:bCs/>
          <w:sz w:val="24"/>
          <w:szCs w:val="24"/>
        </w:rPr>
        <w:t xml:space="preserve"> MacDonald (</w:t>
      </w:r>
      <w:commentRangeStart w:id="58"/>
      <w:r w:rsidR="00CE5190" w:rsidRPr="003A36F3">
        <w:rPr>
          <w:rFonts w:ascii="Times New Roman" w:hAnsi="Times New Roman" w:cs="Times New Roman"/>
          <w:b/>
          <w:bCs/>
          <w:sz w:val="24"/>
          <w:szCs w:val="24"/>
        </w:rPr>
        <w:t>2014</w:t>
      </w:r>
      <w:commentRangeEnd w:id="58"/>
      <w:r w:rsidR="00232C67" w:rsidRPr="003A36F3">
        <w:rPr>
          <w:rStyle w:val="CommentReference"/>
          <w:rFonts w:ascii="Times New Roman" w:hAnsi="Times New Roman" w:cs="Times New Roman"/>
          <w:sz w:val="24"/>
          <w:szCs w:val="24"/>
        </w:rPr>
        <w:commentReference w:id="58"/>
      </w:r>
      <w:r w:rsidR="00CE5190" w:rsidRPr="003A36F3">
        <w:rPr>
          <w:rFonts w:ascii="Times New Roman" w:hAnsi="Times New Roman" w:cs="Times New Roman"/>
          <w:sz w:val="24"/>
          <w:szCs w:val="24"/>
        </w:rPr>
        <w:t>)</w:t>
      </w:r>
      <w:r w:rsidR="00334329">
        <w:rPr>
          <w:rFonts w:ascii="Times New Roman" w:hAnsi="Times New Roman" w:cs="Times New Roman"/>
          <w:sz w:val="24"/>
          <w:szCs w:val="24"/>
        </w:rPr>
        <w:t xml:space="preserve"> </w:t>
      </w:r>
      <w:r w:rsidR="00334329" w:rsidRPr="003A36F3">
        <w:rPr>
          <w:rFonts w:ascii="Times New Roman" w:hAnsi="Times New Roman" w:cs="Times New Roman"/>
          <w:sz w:val="24"/>
          <w:szCs w:val="24"/>
        </w:rPr>
        <w:t xml:space="preserve">(Cohen’s </w:t>
      </w:r>
      <w:r w:rsidR="00334329" w:rsidRPr="003A36F3">
        <w:rPr>
          <w:rFonts w:ascii="Times New Roman" w:hAnsi="Times New Roman" w:cs="Times New Roman"/>
          <w:i/>
          <w:iCs/>
          <w:sz w:val="24"/>
          <w:szCs w:val="24"/>
        </w:rPr>
        <w:t>d</w:t>
      </w:r>
      <w:r w:rsidR="00334329" w:rsidRPr="003A36F3">
        <w:rPr>
          <w:rFonts w:ascii="Times New Roman" w:hAnsi="Times New Roman" w:cs="Times New Roman"/>
          <w:sz w:val="24"/>
          <w:szCs w:val="24"/>
        </w:rPr>
        <w:t xml:space="preserve"> = 0.3)</w:t>
      </w:r>
      <w:r w:rsidR="00CE5190" w:rsidRPr="003A36F3">
        <w:rPr>
          <w:rFonts w:ascii="Times New Roman" w:hAnsi="Times New Roman" w:cs="Times New Roman"/>
          <w:sz w:val="24"/>
          <w:szCs w:val="24"/>
        </w:rPr>
        <w:t>.</w:t>
      </w:r>
      <w:r w:rsidR="00596E15" w:rsidRPr="003A36F3">
        <w:rPr>
          <w:rFonts w:ascii="Times New Roman" w:hAnsi="Times New Roman" w:cs="Times New Roman"/>
          <w:sz w:val="24"/>
          <w:szCs w:val="24"/>
        </w:rPr>
        <w:t xml:space="preserve"> </w:t>
      </w:r>
      <w:r w:rsidR="005B64AA">
        <w:rPr>
          <w:rFonts w:ascii="Times New Roman" w:hAnsi="Times New Roman" w:cs="Times New Roman"/>
          <w:sz w:val="24"/>
          <w:szCs w:val="24"/>
        </w:rPr>
        <w:t xml:space="preserve">We estimated needing 70 participants for a within-samples design to achieve a </w:t>
      </w:r>
      <w:ins w:id="59" w:author="Microsoft Office User" w:date="2021-08-18T10:32:00Z">
        <w:r w:rsidR="00FB5678">
          <w:rPr>
            <w:rFonts w:ascii="Times New Roman" w:hAnsi="Times New Roman" w:cs="Times New Roman"/>
            <w:sz w:val="24"/>
            <w:szCs w:val="24"/>
          </w:rPr>
          <w:t xml:space="preserve">(1 – </w:t>
        </w:r>
      </w:ins>
      <w:r w:rsidR="005B64AA">
        <w:rPr>
          <w:rFonts w:ascii="Times New Roman" w:hAnsi="Times New Roman" w:cs="Times New Roman"/>
          <w:sz w:val="24"/>
          <w:szCs w:val="24"/>
        </w:rPr>
        <w:t>beta</w:t>
      </w:r>
      <w:ins w:id="60" w:author="Microsoft Office User" w:date="2021-08-18T10:32:00Z">
        <w:r w:rsidR="00FB5678">
          <w:rPr>
            <w:rFonts w:ascii="Times New Roman" w:hAnsi="Times New Roman" w:cs="Times New Roman"/>
            <w:sz w:val="24"/>
            <w:szCs w:val="24"/>
          </w:rPr>
          <w:t>)</w:t>
        </w:r>
      </w:ins>
      <w:r w:rsidR="005B64AA">
        <w:rPr>
          <w:rFonts w:ascii="Times New Roman" w:hAnsi="Times New Roman" w:cs="Times New Roman"/>
          <w:sz w:val="24"/>
          <w:szCs w:val="24"/>
        </w:rPr>
        <w:t xml:space="preserve"> level of </w:t>
      </w:r>
      <w:ins w:id="61" w:author="Microsoft Office User" w:date="2021-08-18T10:32:00Z">
        <w:r w:rsidR="00FB5678">
          <w:rPr>
            <w:rFonts w:ascii="Times New Roman" w:hAnsi="Times New Roman" w:cs="Times New Roman"/>
            <w:sz w:val="24"/>
            <w:szCs w:val="24"/>
          </w:rPr>
          <w:t>0</w:t>
        </w:r>
      </w:ins>
      <w:r w:rsidR="005B64AA">
        <w:rPr>
          <w:rFonts w:ascii="Times New Roman" w:hAnsi="Times New Roman" w:cs="Times New Roman"/>
          <w:sz w:val="24"/>
          <w:szCs w:val="24"/>
        </w:rPr>
        <w:t xml:space="preserve">.8 at an alpha level of </w:t>
      </w:r>
      <w:commentRangeStart w:id="62"/>
      <w:r w:rsidR="005B64AA">
        <w:rPr>
          <w:rFonts w:ascii="Times New Roman" w:hAnsi="Times New Roman" w:cs="Times New Roman"/>
          <w:sz w:val="24"/>
          <w:szCs w:val="24"/>
        </w:rPr>
        <w:t>0.</w:t>
      </w:r>
      <w:ins w:id="63" w:author="Microsoft Office User" w:date="2021-08-18T10:32:00Z">
        <w:r w:rsidR="00FB5678">
          <w:rPr>
            <w:rFonts w:ascii="Times New Roman" w:hAnsi="Times New Roman" w:cs="Times New Roman"/>
            <w:sz w:val="24"/>
            <w:szCs w:val="24"/>
          </w:rPr>
          <w:t>0</w:t>
        </w:r>
      </w:ins>
      <w:r w:rsidR="005B64AA">
        <w:rPr>
          <w:rFonts w:ascii="Times New Roman" w:hAnsi="Times New Roman" w:cs="Times New Roman"/>
          <w:sz w:val="24"/>
          <w:szCs w:val="24"/>
        </w:rPr>
        <w:t>5.</w:t>
      </w:r>
      <w:commentRangeEnd w:id="62"/>
      <w:r w:rsidR="00FB5678">
        <w:rPr>
          <w:rStyle w:val="CommentReference"/>
        </w:rPr>
        <w:commentReference w:id="62"/>
      </w:r>
      <w:r w:rsidR="005B64AA">
        <w:rPr>
          <w:rFonts w:ascii="Times New Roman" w:hAnsi="Times New Roman" w:cs="Times New Roman"/>
          <w:sz w:val="24"/>
          <w:szCs w:val="24"/>
        </w:rPr>
        <w:t xml:space="preserve"> We advertised 70 participation slots and collected responses until the cutoff. </w:t>
      </w:r>
      <w:r w:rsidR="00596E15" w:rsidRPr="003A36F3">
        <w:rPr>
          <w:rFonts w:ascii="Times New Roman" w:hAnsi="Times New Roman" w:cs="Times New Roman"/>
          <w:sz w:val="24"/>
          <w:szCs w:val="24"/>
        </w:rPr>
        <w:t xml:space="preserve">All </w:t>
      </w:r>
      <w:r w:rsidR="00CC31FC" w:rsidRPr="003A36F3">
        <w:rPr>
          <w:rFonts w:ascii="Times New Roman" w:hAnsi="Times New Roman" w:cs="Times New Roman"/>
          <w:sz w:val="24"/>
          <w:szCs w:val="24"/>
        </w:rPr>
        <w:t xml:space="preserve">participants </w:t>
      </w:r>
      <w:r w:rsidR="00596E15" w:rsidRPr="003A36F3">
        <w:rPr>
          <w:rFonts w:ascii="Times New Roman" w:hAnsi="Times New Roman" w:cs="Times New Roman"/>
          <w:sz w:val="24"/>
          <w:szCs w:val="24"/>
        </w:rPr>
        <w:t>had normal or corrected-to-normal vision</w:t>
      </w:r>
      <w:r w:rsidR="00813F47">
        <w:rPr>
          <w:rFonts w:ascii="Times New Roman" w:hAnsi="Times New Roman" w:cs="Times New Roman"/>
          <w:sz w:val="24"/>
          <w:szCs w:val="24"/>
        </w:rPr>
        <w:t xml:space="preserve"> and </w:t>
      </w:r>
      <w:r w:rsidR="00596E15" w:rsidRPr="003A36F3">
        <w:rPr>
          <w:rFonts w:ascii="Times New Roman" w:hAnsi="Times New Roman" w:cs="Times New Roman"/>
          <w:sz w:val="24"/>
          <w:szCs w:val="24"/>
        </w:rPr>
        <w:t>normal color vision</w:t>
      </w:r>
      <w:r w:rsidR="00CC31FC" w:rsidRPr="003A36F3">
        <w:rPr>
          <w:rFonts w:ascii="Times New Roman" w:hAnsi="Times New Roman" w:cs="Times New Roman"/>
          <w:sz w:val="24"/>
          <w:szCs w:val="24"/>
        </w:rPr>
        <w:t xml:space="preserve">. </w:t>
      </w:r>
    </w:p>
    <w:p w14:paraId="2C84A77A" w14:textId="77777777" w:rsidR="00813F47" w:rsidRDefault="00813F47" w:rsidP="00884F75">
      <w:pPr>
        <w:spacing w:line="240" w:lineRule="auto"/>
        <w:rPr>
          <w:rFonts w:ascii="Times New Roman" w:hAnsi="Times New Roman" w:cs="Times New Roman"/>
          <w:i/>
          <w:iCs/>
          <w:sz w:val="24"/>
          <w:szCs w:val="24"/>
        </w:rPr>
      </w:pPr>
    </w:p>
    <w:p w14:paraId="0BCEFA68" w14:textId="6F3A5967" w:rsidR="00CE5190" w:rsidRPr="00D16702" w:rsidRDefault="00CE5190"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Materials</w:t>
      </w:r>
    </w:p>
    <w:p w14:paraId="3F83C630" w14:textId="1E31333C" w:rsidR="005E47F4" w:rsidRPr="003A36F3" w:rsidRDefault="005E47F4"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The study was run online</w:t>
      </w:r>
      <w:r w:rsidR="00F94722"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w:t>
      </w:r>
      <w:r w:rsidR="00F94722" w:rsidRPr="003A36F3">
        <w:rPr>
          <w:rFonts w:ascii="Times New Roman" w:hAnsi="Times New Roman" w:cs="Times New Roman"/>
          <w:sz w:val="24"/>
          <w:szCs w:val="24"/>
        </w:rPr>
        <w:t xml:space="preserve"> a university server. Stimuli were created with </w:t>
      </w:r>
      <w:r w:rsidRPr="003A36F3">
        <w:rPr>
          <w:rFonts w:ascii="Times New Roman" w:hAnsi="Times New Roman" w:cs="Times New Roman"/>
          <w:sz w:val="24"/>
          <w:szCs w:val="24"/>
        </w:rPr>
        <w:t xml:space="preserve">the </w:t>
      </w:r>
      <w:proofErr w:type="spellStart"/>
      <w:r w:rsidRPr="003A36F3">
        <w:rPr>
          <w:rFonts w:ascii="Times New Roman" w:hAnsi="Times New Roman" w:cs="Times New Roman"/>
          <w:sz w:val="24"/>
          <w:szCs w:val="24"/>
        </w:rPr>
        <w:t>JsPsych</w:t>
      </w:r>
      <w:proofErr w:type="spellEnd"/>
      <w:r w:rsidRPr="003A36F3">
        <w:rPr>
          <w:rFonts w:ascii="Times New Roman" w:hAnsi="Times New Roman" w:cs="Times New Roman"/>
          <w:sz w:val="24"/>
          <w:szCs w:val="24"/>
        </w:rPr>
        <w:t xml:space="preserve"> 6.2.0 library in </w:t>
      </w:r>
      <w:proofErr w:type="spellStart"/>
      <w:r w:rsidRPr="003A36F3">
        <w:rPr>
          <w:rFonts w:ascii="Times New Roman" w:hAnsi="Times New Roman" w:cs="Times New Roman"/>
          <w:sz w:val="24"/>
          <w:szCs w:val="24"/>
        </w:rPr>
        <w:t>Javascript</w:t>
      </w:r>
      <w:proofErr w:type="spellEnd"/>
      <w:r w:rsidR="00322A21" w:rsidRPr="003A36F3">
        <w:rPr>
          <w:rFonts w:ascii="Times New Roman" w:hAnsi="Times New Roman" w:cs="Times New Roman"/>
          <w:sz w:val="24"/>
          <w:szCs w:val="24"/>
        </w:rPr>
        <w:t xml:space="preserve"> </w:t>
      </w:r>
      <w:r w:rsidR="00322A21" w:rsidRPr="003A36F3">
        <w:rPr>
          <w:rFonts w:ascii="Times New Roman" w:hAnsi="Times New Roman" w:cs="Times New Roman"/>
          <w:b/>
          <w:bCs/>
          <w:sz w:val="24"/>
          <w:szCs w:val="24"/>
        </w:rPr>
        <w:t>(de Leeuw, 2015)</w:t>
      </w:r>
      <w:r w:rsidR="00322A21" w:rsidRPr="003A36F3">
        <w:rPr>
          <w:rFonts w:ascii="Times New Roman" w:hAnsi="Times New Roman" w:cs="Times New Roman"/>
          <w:sz w:val="24"/>
          <w:szCs w:val="24"/>
        </w:rPr>
        <w:t xml:space="preserve">. While we could not control for individual screen differences, participants with </w:t>
      </w:r>
      <w:r w:rsidR="0017119C">
        <w:rPr>
          <w:rFonts w:ascii="Times New Roman" w:hAnsi="Times New Roman" w:cs="Times New Roman"/>
          <w:sz w:val="24"/>
          <w:szCs w:val="24"/>
        </w:rPr>
        <w:t xml:space="preserve">a </w:t>
      </w:r>
      <w:r w:rsidR="00322A21" w:rsidRPr="003A36F3">
        <w:rPr>
          <w:rFonts w:ascii="Times New Roman" w:hAnsi="Times New Roman" w:cs="Times New Roman"/>
          <w:sz w:val="24"/>
          <w:szCs w:val="24"/>
        </w:rPr>
        <w:t xml:space="preserve">monitor </w:t>
      </w:r>
      <w:r w:rsidR="008F25D7" w:rsidRPr="003A36F3">
        <w:rPr>
          <w:rFonts w:ascii="Times New Roman" w:hAnsi="Times New Roman" w:cs="Times New Roman"/>
          <w:sz w:val="24"/>
          <w:szCs w:val="24"/>
        </w:rPr>
        <w:t xml:space="preserve">resolution </w:t>
      </w:r>
      <w:r w:rsidR="00322A21" w:rsidRPr="003A36F3">
        <w:rPr>
          <w:rFonts w:ascii="Times New Roman" w:hAnsi="Times New Roman" w:cs="Times New Roman"/>
          <w:sz w:val="24"/>
          <w:szCs w:val="24"/>
        </w:rPr>
        <w:t xml:space="preserve">below 480p x 480p were excluded from running the experiment.  </w:t>
      </w:r>
    </w:p>
    <w:p w14:paraId="409DEEE1" w14:textId="035FA93D" w:rsidR="00CE5190" w:rsidRPr="00D16702" w:rsidRDefault="00F94722"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Procedure</w:t>
      </w:r>
    </w:p>
    <w:p w14:paraId="33B67A43" w14:textId="4FFD5EF9" w:rsidR="00F94722" w:rsidRPr="003A36F3" w:rsidRDefault="00F94722" w:rsidP="00884F75">
      <w:pPr>
        <w:spacing w:line="240" w:lineRule="auto"/>
        <w:rPr>
          <w:rFonts w:ascii="Times New Roman" w:hAnsi="Times New Roman" w:cs="Times New Roman"/>
          <w:sz w:val="24"/>
          <w:szCs w:val="24"/>
        </w:rPr>
      </w:pPr>
      <w:r w:rsidRPr="003A36F3">
        <w:rPr>
          <w:rFonts w:ascii="Times New Roman" w:hAnsi="Times New Roman" w:cs="Times New Roman"/>
          <w:sz w:val="24"/>
          <w:szCs w:val="24"/>
        </w:rPr>
        <w:t>The experiment took about an hour to complete and was comprised of two parts.</w:t>
      </w:r>
    </w:p>
    <w:p w14:paraId="05E202DC" w14:textId="4F02EDD4" w:rsidR="00CE5190" w:rsidRPr="00D16702" w:rsidRDefault="00CE5190"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Training Task</w:t>
      </w:r>
    </w:p>
    <w:p w14:paraId="31A41ED0" w14:textId="07F011BB" w:rsidR="00CB3007" w:rsidRPr="003A36F3" w:rsidRDefault="00CE5190"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In the training phase, </w:t>
      </w:r>
      <w:r w:rsidR="00F94722" w:rsidRPr="003A36F3">
        <w:rPr>
          <w:rFonts w:ascii="Times New Roman" w:hAnsi="Times New Roman" w:cs="Times New Roman"/>
          <w:sz w:val="24"/>
          <w:szCs w:val="24"/>
        </w:rPr>
        <w:t xml:space="preserve">participants completed a visual search task </w:t>
      </w:r>
      <w:r w:rsidR="00A574FE" w:rsidRPr="003A36F3">
        <w:rPr>
          <w:rFonts w:ascii="Times New Roman" w:hAnsi="Times New Roman" w:cs="Times New Roman"/>
          <w:sz w:val="24"/>
          <w:szCs w:val="24"/>
        </w:rPr>
        <w:t>in which</w:t>
      </w:r>
      <w:r w:rsidR="00F94722" w:rsidRPr="003A36F3">
        <w:rPr>
          <w:rFonts w:ascii="Times New Roman" w:hAnsi="Times New Roman" w:cs="Times New Roman"/>
          <w:sz w:val="24"/>
          <w:szCs w:val="24"/>
        </w:rPr>
        <w:t xml:space="preserve"> they </w:t>
      </w:r>
      <w:r w:rsidR="00A574FE" w:rsidRPr="003A36F3">
        <w:rPr>
          <w:rFonts w:ascii="Times New Roman" w:hAnsi="Times New Roman" w:cs="Times New Roman"/>
          <w:sz w:val="24"/>
          <w:szCs w:val="24"/>
        </w:rPr>
        <w:t>identified</w:t>
      </w:r>
      <w:r w:rsidR="00F94722" w:rsidRPr="003A36F3">
        <w:rPr>
          <w:rFonts w:ascii="Times New Roman" w:hAnsi="Times New Roman" w:cs="Times New Roman"/>
          <w:sz w:val="24"/>
          <w:szCs w:val="24"/>
        </w:rPr>
        <w:t xml:space="preserve"> the orientation of a horizontal or vertical bar position</w:t>
      </w:r>
      <w:r w:rsidR="00334329">
        <w:rPr>
          <w:rFonts w:ascii="Times New Roman" w:hAnsi="Times New Roman" w:cs="Times New Roman"/>
          <w:sz w:val="24"/>
          <w:szCs w:val="24"/>
        </w:rPr>
        <w:t>ed</w:t>
      </w:r>
      <w:r w:rsidR="00F94722" w:rsidRPr="003A36F3">
        <w:rPr>
          <w:rFonts w:ascii="Times New Roman" w:hAnsi="Times New Roman" w:cs="Times New Roman"/>
          <w:sz w:val="24"/>
          <w:szCs w:val="24"/>
        </w:rPr>
        <w:t xml:space="preserve"> within a green or red target circle. Each trial began with a fixation </w:t>
      </w:r>
      <w:r w:rsidR="00CB3007" w:rsidRPr="003A36F3">
        <w:rPr>
          <w:rFonts w:ascii="Times New Roman" w:hAnsi="Times New Roman" w:cs="Times New Roman"/>
          <w:sz w:val="24"/>
          <w:szCs w:val="24"/>
        </w:rPr>
        <w:t xml:space="preserve">cross lasting between 400 to 600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The search display was presented for 1000 </w:t>
      </w:r>
      <w:proofErr w:type="spellStart"/>
      <w:r w:rsidR="00CB3007" w:rsidRPr="003A36F3">
        <w:rPr>
          <w:rFonts w:ascii="Times New Roman" w:hAnsi="Times New Roman" w:cs="Times New Roman"/>
          <w:sz w:val="24"/>
          <w:szCs w:val="24"/>
        </w:rPr>
        <w:t>ms</w:t>
      </w:r>
      <w:proofErr w:type="spellEnd"/>
      <w:r w:rsidR="00CB3007" w:rsidRPr="003A36F3">
        <w:rPr>
          <w:rFonts w:ascii="Times New Roman" w:hAnsi="Times New Roman" w:cs="Times New Roman"/>
          <w:sz w:val="24"/>
          <w:szCs w:val="24"/>
        </w:rPr>
        <w:t xml:space="preserve"> or until participant response</w:t>
      </w:r>
      <w:r w:rsidR="00565558" w:rsidRPr="003A36F3">
        <w:rPr>
          <w:rFonts w:ascii="Times New Roman" w:hAnsi="Times New Roman" w:cs="Times New Roman"/>
          <w:sz w:val="24"/>
          <w:szCs w:val="24"/>
        </w:rPr>
        <w:t xml:space="preserve"> and</w:t>
      </w:r>
      <w:r w:rsidR="00CB3007" w:rsidRPr="003A36F3">
        <w:rPr>
          <w:rFonts w:ascii="Times New Roman" w:hAnsi="Times New Roman" w:cs="Times New Roman"/>
          <w:sz w:val="24"/>
          <w:szCs w:val="24"/>
        </w:rPr>
        <w:t xml:space="preserve"> consisted of 6 black lines</w:t>
      </w:r>
      <w:r w:rsidR="00A574FE" w:rsidRPr="003A36F3">
        <w:rPr>
          <w:rFonts w:ascii="Times New Roman" w:hAnsi="Times New Roman" w:cs="Times New Roman"/>
          <w:sz w:val="24"/>
          <w:szCs w:val="24"/>
        </w:rPr>
        <w:t xml:space="preserve"> each</w:t>
      </w:r>
      <w:r w:rsidR="00CB3007" w:rsidRPr="003A36F3">
        <w:rPr>
          <w:rFonts w:ascii="Times New Roman" w:hAnsi="Times New Roman" w:cs="Times New Roman"/>
          <w:sz w:val="24"/>
          <w:szCs w:val="24"/>
        </w:rPr>
        <w:t xml:space="preserve"> contained within a uniquely colored circle. </w:t>
      </w:r>
      <w:r w:rsidR="00565558" w:rsidRPr="003A36F3">
        <w:rPr>
          <w:rFonts w:ascii="Times New Roman" w:hAnsi="Times New Roman" w:cs="Times New Roman"/>
          <w:sz w:val="24"/>
          <w:szCs w:val="24"/>
        </w:rPr>
        <w:t>T</w:t>
      </w:r>
      <w:r w:rsidR="00BC5143" w:rsidRPr="003A36F3">
        <w:rPr>
          <w:rFonts w:ascii="Times New Roman" w:hAnsi="Times New Roman" w:cs="Times New Roman"/>
          <w:sz w:val="24"/>
          <w:szCs w:val="24"/>
        </w:rPr>
        <w:t xml:space="preserve">he stimuli </w:t>
      </w:r>
      <w:r w:rsidR="00CB3007" w:rsidRPr="003A36F3">
        <w:rPr>
          <w:rFonts w:ascii="Times New Roman" w:hAnsi="Times New Roman" w:cs="Times New Roman"/>
          <w:sz w:val="24"/>
          <w:szCs w:val="24"/>
        </w:rPr>
        <w:t xml:space="preserve">were arranged in an equidistant circle around the fixation </w:t>
      </w:r>
      <w:commentRangeStart w:id="64"/>
      <w:r w:rsidR="00CB3007" w:rsidRPr="003A36F3">
        <w:rPr>
          <w:rFonts w:ascii="Times New Roman" w:hAnsi="Times New Roman" w:cs="Times New Roman"/>
          <w:sz w:val="24"/>
          <w:szCs w:val="24"/>
        </w:rPr>
        <w:t>cross</w:t>
      </w:r>
      <w:commentRangeEnd w:id="64"/>
      <w:r w:rsidR="00767D31">
        <w:rPr>
          <w:rStyle w:val="CommentReference"/>
        </w:rPr>
        <w:commentReference w:id="64"/>
      </w:r>
      <w:r w:rsidR="008F25D7" w:rsidRPr="003A36F3">
        <w:rPr>
          <w:rFonts w:ascii="Times New Roman" w:hAnsi="Times New Roman" w:cs="Times New Roman"/>
          <w:sz w:val="24"/>
          <w:szCs w:val="24"/>
        </w:rPr>
        <w:t>,</w:t>
      </w:r>
      <w:r w:rsidR="00CB3007" w:rsidRPr="003A36F3">
        <w:rPr>
          <w:rFonts w:ascii="Times New Roman" w:hAnsi="Times New Roman" w:cs="Times New Roman"/>
          <w:sz w:val="24"/>
          <w:szCs w:val="24"/>
        </w:rPr>
        <w:t xml:space="preserve"> as shown in </w:t>
      </w:r>
      <w:r w:rsidR="008F25D7" w:rsidRPr="00334329">
        <w:rPr>
          <w:rFonts w:ascii="Times New Roman" w:hAnsi="Times New Roman" w:cs="Times New Roman"/>
          <w:sz w:val="24"/>
          <w:szCs w:val="24"/>
        </w:rPr>
        <w:t xml:space="preserve">Figure </w:t>
      </w:r>
      <w:r w:rsidR="00334329" w:rsidRPr="00334329">
        <w:rPr>
          <w:rFonts w:ascii="Times New Roman" w:hAnsi="Times New Roman" w:cs="Times New Roman"/>
          <w:sz w:val="24"/>
          <w:szCs w:val="24"/>
        </w:rPr>
        <w:t>1</w:t>
      </w:r>
      <w:r w:rsidR="00CB3007"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Five of the six lines were randomly orientated in a diagonal direction (+45</w:t>
      </w:r>
      <w:r w:rsidR="00632EC4" w:rsidRPr="003A36F3">
        <w:rPr>
          <w:rFonts w:ascii="Times New Roman" w:hAnsi="Times New Roman" w:cs="Times New Roman"/>
          <w:sz w:val="24"/>
          <w:szCs w:val="24"/>
        </w:rPr>
        <w:t xml:space="preserve">° </w:t>
      </w:r>
      <w:r w:rsidR="00BC5143" w:rsidRPr="003A36F3">
        <w:rPr>
          <w:rFonts w:ascii="Times New Roman" w:hAnsi="Times New Roman" w:cs="Times New Roman"/>
          <w:sz w:val="24"/>
          <w:szCs w:val="24"/>
        </w:rPr>
        <w:t>or -45</w:t>
      </w:r>
      <w:r w:rsidR="00632EC4" w:rsidRPr="003A36F3">
        <w:rPr>
          <w:rFonts w:ascii="Times New Roman" w:hAnsi="Times New Roman" w:cs="Times New Roman"/>
          <w:sz w:val="24"/>
          <w:szCs w:val="24"/>
        </w:rPr>
        <w:t>°</w:t>
      </w:r>
      <w:r w:rsidR="00BC5143" w:rsidRPr="003A36F3">
        <w:rPr>
          <w:rFonts w:ascii="Times New Roman" w:hAnsi="Times New Roman" w:cs="Times New Roman"/>
          <w:sz w:val="24"/>
          <w:szCs w:val="24"/>
        </w:rPr>
        <w:t xml:space="preserve">) and each was encompassed by a non-target </w:t>
      </w:r>
      <w:r w:rsidR="00565558" w:rsidRPr="003A36F3">
        <w:rPr>
          <w:rFonts w:ascii="Times New Roman" w:hAnsi="Times New Roman" w:cs="Times New Roman"/>
          <w:sz w:val="24"/>
          <w:szCs w:val="24"/>
        </w:rPr>
        <w:t xml:space="preserve">colored </w:t>
      </w:r>
      <w:r w:rsidR="00BC5143" w:rsidRPr="003A36F3">
        <w:rPr>
          <w:rFonts w:ascii="Times New Roman" w:hAnsi="Times New Roman" w:cs="Times New Roman"/>
          <w:sz w:val="24"/>
          <w:szCs w:val="24"/>
        </w:rPr>
        <w:t>circle (cyan, blue</w:t>
      </w:r>
      <w:r w:rsidR="008F25D7" w:rsidRPr="003A36F3">
        <w:rPr>
          <w:rFonts w:ascii="Times New Roman" w:hAnsi="Times New Roman" w:cs="Times New Roman"/>
          <w:sz w:val="24"/>
          <w:szCs w:val="24"/>
        </w:rPr>
        <w:t>-</w:t>
      </w:r>
      <w:r w:rsidR="00BC5143" w:rsidRPr="003A36F3">
        <w:rPr>
          <w:rFonts w:ascii="Times New Roman" w:hAnsi="Times New Roman" w:cs="Times New Roman"/>
          <w:sz w:val="24"/>
          <w:szCs w:val="24"/>
        </w:rPr>
        <w:t>violet, black, magenta, and gold; color</w:t>
      </w:r>
      <w:r w:rsidR="008F25D7" w:rsidRPr="003A36F3">
        <w:rPr>
          <w:rFonts w:ascii="Times New Roman" w:hAnsi="Times New Roman" w:cs="Times New Roman"/>
          <w:sz w:val="24"/>
          <w:szCs w:val="24"/>
        </w:rPr>
        <w:t>s</w:t>
      </w:r>
      <w:r w:rsidR="00BC5143"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are </w:t>
      </w:r>
      <w:r w:rsidR="00BC5143" w:rsidRPr="003A36F3">
        <w:rPr>
          <w:rFonts w:ascii="Times New Roman" w:hAnsi="Times New Roman" w:cs="Times New Roman"/>
          <w:sz w:val="24"/>
          <w:szCs w:val="24"/>
        </w:rPr>
        <w:t xml:space="preserve">reported </w:t>
      </w:r>
      <w:r w:rsidR="00CC31FC" w:rsidRPr="003A36F3">
        <w:rPr>
          <w:rFonts w:ascii="Times New Roman" w:hAnsi="Times New Roman" w:cs="Times New Roman"/>
          <w:sz w:val="24"/>
          <w:szCs w:val="24"/>
        </w:rPr>
        <w:t xml:space="preserve">according to </w:t>
      </w:r>
      <w:r w:rsidR="00BC5143" w:rsidRPr="003A36F3">
        <w:rPr>
          <w:rFonts w:ascii="Times New Roman" w:hAnsi="Times New Roman" w:cs="Times New Roman"/>
          <w:sz w:val="24"/>
          <w:szCs w:val="24"/>
        </w:rPr>
        <w:t xml:space="preserve">html </w:t>
      </w:r>
      <w:r w:rsidR="00CC31FC" w:rsidRPr="003A36F3">
        <w:rPr>
          <w:rFonts w:ascii="Times New Roman" w:hAnsi="Times New Roman" w:cs="Times New Roman"/>
          <w:sz w:val="24"/>
          <w:szCs w:val="24"/>
        </w:rPr>
        <w:t>color names</w:t>
      </w:r>
      <w:r w:rsidR="00BC5143" w:rsidRPr="003A36F3">
        <w:rPr>
          <w:rFonts w:ascii="Times New Roman" w:hAnsi="Times New Roman" w:cs="Times New Roman"/>
          <w:sz w:val="24"/>
          <w:szCs w:val="24"/>
        </w:rPr>
        <w:t xml:space="preserve">). The target line was oriented </w:t>
      </w:r>
      <w:r w:rsidR="008F25D7" w:rsidRPr="003A36F3">
        <w:rPr>
          <w:rFonts w:ascii="Times New Roman" w:hAnsi="Times New Roman" w:cs="Times New Roman"/>
          <w:sz w:val="24"/>
          <w:szCs w:val="24"/>
        </w:rPr>
        <w:t xml:space="preserve">either </w:t>
      </w:r>
      <w:r w:rsidR="00BC5143" w:rsidRPr="003A36F3">
        <w:rPr>
          <w:rFonts w:ascii="Times New Roman" w:hAnsi="Times New Roman" w:cs="Times New Roman"/>
          <w:sz w:val="24"/>
          <w:szCs w:val="24"/>
        </w:rPr>
        <w:t>horizontally or vertically and was defined by a green or red circle</w:t>
      </w:r>
      <w:r w:rsidR="008F25D7"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only one target</w:t>
      </w:r>
      <w:r w:rsidR="00BC5143" w:rsidRPr="003A36F3">
        <w:rPr>
          <w:rFonts w:ascii="Times New Roman" w:hAnsi="Times New Roman" w:cs="Times New Roman"/>
          <w:sz w:val="24"/>
          <w:szCs w:val="24"/>
        </w:rPr>
        <w:t xml:space="preserve"> was presented in each trial. </w:t>
      </w:r>
      <w:r w:rsidR="00565558" w:rsidRPr="003A36F3">
        <w:rPr>
          <w:rFonts w:ascii="Times New Roman" w:hAnsi="Times New Roman" w:cs="Times New Roman"/>
          <w:sz w:val="24"/>
          <w:szCs w:val="24"/>
        </w:rPr>
        <w:t xml:space="preserve">The target was equally likely to appear in any of the six positions. </w:t>
      </w:r>
      <w:r w:rsidR="00BC5143" w:rsidRPr="003A36F3">
        <w:rPr>
          <w:rFonts w:ascii="Times New Roman" w:hAnsi="Times New Roman" w:cs="Times New Roman"/>
          <w:sz w:val="24"/>
          <w:szCs w:val="24"/>
        </w:rPr>
        <w:t>Participants were instructed to</w:t>
      </w:r>
      <w:r w:rsidR="00021D63" w:rsidRPr="003A36F3">
        <w:rPr>
          <w:rFonts w:ascii="Times New Roman" w:hAnsi="Times New Roman" w:cs="Times New Roman"/>
          <w:sz w:val="24"/>
          <w:szCs w:val="24"/>
        </w:rPr>
        <w:t xml:space="preserve"> search for a red o</w:t>
      </w:r>
      <w:r w:rsidR="00334329">
        <w:rPr>
          <w:rFonts w:ascii="Times New Roman" w:hAnsi="Times New Roman" w:cs="Times New Roman"/>
          <w:sz w:val="24"/>
          <w:szCs w:val="24"/>
        </w:rPr>
        <w:t>r</w:t>
      </w:r>
      <w:r w:rsidR="00021D63" w:rsidRPr="003A36F3">
        <w:rPr>
          <w:rFonts w:ascii="Times New Roman" w:hAnsi="Times New Roman" w:cs="Times New Roman"/>
          <w:sz w:val="24"/>
          <w:szCs w:val="24"/>
        </w:rPr>
        <w:t xml:space="preserve"> green target circle and</w:t>
      </w:r>
      <w:r w:rsidR="00BC5143" w:rsidRPr="003A36F3">
        <w:rPr>
          <w:rFonts w:ascii="Times New Roman" w:hAnsi="Times New Roman" w:cs="Times New Roman"/>
          <w:sz w:val="24"/>
          <w:szCs w:val="24"/>
        </w:rPr>
        <w:t xml:space="preserve"> </w:t>
      </w:r>
      <w:r w:rsidR="008F25D7" w:rsidRPr="003A36F3">
        <w:rPr>
          <w:rFonts w:ascii="Times New Roman" w:hAnsi="Times New Roman" w:cs="Times New Roman"/>
          <w:sz w:val="24"/>
          <w:szCs w:val="24"/>
        </w:rPr>
        <w:t xml:space="preserve">to </w:t>
      </w:r>
      <w:r w:rsidR="00BC5143" w:rsidRPr="003A36F3">
        <w:rPr>
          <w:rFonts w:ascii="Times New Roman" w:hAnsi="Times New Roman" w:cs="Times New Roman"/>
          <w:sz w:val="24"/>
          <w:szCs w:val="24"/>
        </w:rPr>
        <w:t>report as quickly and as accurately as possible the orientation of the line inside the circle by pressing “</w:t>
      </w:r>
      <w:r w:rsidR="00565558" w:rsidRPr="003A36F3">
        <w:rPr>
          <w:rFonts w:ascii="Times New Roman" w:hAnsi="Times New Roman" w:cs="Times New Roman"/>
          <w:sz w:val="24"/>
          <w:szCs w:val="24"/>
        </w:rPr>
        <w:t>Z</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 xml:space="preserve">horizontal </w:t>
      </w:r>
      <w:r w:rsidR="00BC5143" w:rsidRPr="003A36F3">
        <w:rPr>
          <w:rFonts w:ascii="Times New Roman" w:hAnsi="Times New Roman" w:cs="Times New Roman"/>
          <w:sz w:val="24"/>
          <w:szCs w:val="24"/>
        </w:rPr>
        <w:t>or “</w:t>
      </w:r>
      <w:r w:rsidR="00565558" w:rsidRPr="003A36F3">
        <w:rPr>
          <w:rFonts w:ascii="Times New Roman" w:hAnsi="Times New Roman" w:cs="Times New Roman"/>
          <w:sz w:val="24"/>
          <w:szCs w:val="24"/>
        </w:rPr>
        <w:t>M</w:t>
      </w:r>
      <w:r w:rsidR="00BC5143" w:rsidRPr="003A36F3">
        <w:rPr>
          <w:rFonts w:ascii="Times New Roman" w:hAnsi="Times New Roman" w:cs="Times New Roman"/>
          <w:sz w:val="24"/>
          <w:szCs w:val="24"/>
        </w:rPr>
        <w:t xml:space="preserve">” for </w:t>
      </w:r>
      <w:r w:rsidR="00565558" w:rsidRPr="003A36F3">
        <w:rPr>
          <w:rFonts w:ascii="Times New Roman" w:hAnsi="Times New Roman" w:cs="Times New Roman"/>
          <w:sz w:val="24"/>
          <w:szCs w:val="24"/>
        </w:rPr>
        <w:t>vertical</w:t>
      </w:r>
      <w:r w:rsidR="00BC5143" w:rsidRPr="003A36F3">
        <w:rPr>
          <w:rFonts w:ascii="Times New Roman" w:hAnsi="Times New Roman" w:cs="Times New Roman"/>
          <w:sz w:val="24"/>
          <w:szCs w:val="24"/>
        </w:rPr>
        <w:t xml:space="preserve">. </w:t>
      </w:r>
      <w:r w:rsidR="00565558" w:rsidRPr="003A36F3">
        <w:rPr>
          <w:rFonts w:ascii="Times New Roman" w:hAnsi="Times New Roman" w:cs="Times New Roman"/>
          <w:sz w:val="24"/>
          <w:szCs w:val="24"/>
        </w:rPr>
        <w:t xml:space="preserve">After the search display was presented, participants received feedback using </w:t>
      </w:r>
      <w:r w:rsidR="00A574FE" w:rsidRPr="003A36F3">
        <w:rPr>
          <w:rFonts w:ascii="Times New Roman" w:hAnsi="Times New Roman" w:cs="Times New Roman"/>
          <w:sz w:val="24"/>
          <w:szCs w:val="24"/>
        </w:rPr>
        <w:t xml:space="preserve">a point </w:t>
      </w:r>
      <w:r w:rsidR="00565558" w:rsidRPr="003A36F3">
        <w:rPr>
          <w:rFonts w:ascii="Times New Roman" w:hAnsi="Times New Roman" w:cs="Times New Roman"/>
          <w:sz w:val="24"/>
          <w:szCs w:val="24"/>
        </w:rPr>
        <w:t xml:space="preserve">display </w:t>
      </w:r>
      <w:r w:rsidR="00A574FE" w:rsidRPr="003A36F3">
        <w:rPr>
          <w:rFonts w:ascii="Times New Roman" w:hAnsi="Times New Roman" w:cs="Times New Roman"/>
          <w:sz w:val="24"/>
          <w:szCs w:val="24"/>
        </w:rPr>
        <w:t xml:space="preserve">for </w:t>
      </w:r>
      <w:r w:rsidR="00565558" w:rsidRPr="003A36F3">
        <w:rPr>
          <w:rFonts w:ascii="Times New Roman" w:hAnsi="Times New Roman" w:cs="Times New Roman"/>
          <w:sz w:val="24"/>
          <w:szCs w:val="24"/>
        </w:rPr>
        <w:t xml:space="preserve">1500 </w:t>
      </w:r>
      <w:proofErr w:type="spellStart"/>
      <w:r w:rsidR="00565558" w:rsidRPr="003A36F3">
        <w:rPr>
          <w:rFonts w:ascii="Times New Roman" w:hAnsi="Times New Roman" w:cs="Times New Roman"/>
          <w:sz w:val="24"/>
          <w:szCs w:val="24"/>
        </w:rPr>
        <w:t>ms.</w:t>
      </w:r>
      <w:proofErr w:type="spellEnd"/>
      <w:r w:rsidR="00565558" w:rsidRPr="003A36F3">
        <w:rPr>
          <w:rFonts w:ascii="Times New Roman" w:hAnsi="Times New Roman" w:cs="Times New Roman"/>
          <w:sz w:val="24"/>
          <w:szCs w:val="24"/>
        </w:rPr>
        <w:t xml:space="preserve"> Participants received “+2 points” or “+10 points” for correct responses </w:t>
      </w:r>
      <w:r w:rsidR="00CC31FC" w:rsidRPr="003A36F3">
        <w:rPr>
          <w:rFonts w:ascii="Times New Roman" w:hAnsi="Times New Roman" w:cs="Times New Roman"/>
          <w:sz w:val="24"/>
          <w:szCs w:val="24"/>
        </w:rPr>
        <w:t>and</w:t>
      </w:r>
      <w:r w:rsidR="00565558" w:rsidRPr="003A36F3">
        <w:rPr>
          <w:rFonts w:ascii="Times New Roman" w:hAnsi="Times New Roman" w:cs="Times New Roman"/>
          <w:sz w:val="24"/>
          <w:szCs w:val="24"/>
        </w:rPr>
        <w:t xml:space="preserve"> “Miss” for wrong or late responses along with a running total of how many points they ha</w:t>
      </w:r>
      <w:r w:rsidR="008F25D7" w:rsidRPr="003A36F3">
        <w:rPr>
          <w:rFonts w:ascii="Times New Roman" w:hAnsi="Times New Roman" w:cs="Times New Roman"/>
          <w:sz w:val="24"/>
          <w:szCs w:val="24"/>
        </w:rPr>
        <w:t>d</w:t>
      </w:r>
      <w:r w:rsidR="00565558" w:rsidRPr="003A36F3">
        <w:rPr>
          <w:rFonts w:ascii="Times New Roman" w:hAnsi="Times New Roman" w:cs="Times New Roman"/>
          <w:sz w:val="24"/>
          <w:szCs w:val="24"/>
        </w:rPr>
        <w:t xml:space="preserve"> earned</w:t>
      </w:r>
      <w:r w:rsidR="008F25D7" w:rsidRPr="003A36F3">
        <w:rPr>
          <w:rFonts w:ascii="Times New Roman" w:hAnsi="Times New Roman" w:cs="Times New Roman"/>
          <w:sz w:val="24"/>
          <w:szCs w:val="24"/>
        </w:rPr>
        <w:t xml:space="preserve"> thus far in the experiment</w:t>
      </w:r>
      <w:r w:rsidR="00565558" w:rsidRPr="003A36F3">
        <w:rPr>
          <w:rFonts w:ascii="Times New Roman" w:hAnsi="Times New Roman" w:cs="Times New Roman"/>
          <w:sz w:val="24"/>
          <w:szCs w:val="24"/>
        </w:rPr>
        <w:t xml:space="preserve">. </w:t>
      </w:r>
    </w:p>
    <w:p w14:paraId="4158BF4D" w14:textId="31748EAE" w:rsidR="00565558" w:rsidRPr="003A36F3" w:rsidRDefault="00D6001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For each participant, one of the two target colors (red and green) </w:t>
      </w:r>
      <w:r w:rsidR="008F25D7" w:rsidRPr="003A36F3">
        <w:rPr>
          <w:rFonts w:ascii="Times New Roman" w:hAnsi="Times New Roman" w:cs="Times New Roman"/>
          <w:sz w:val="24"/>
          <w:szCs w:val="24"/>
        </w:rPr>
        <w:t xml:space="preserve">was </w:t>
      </w:r>
      <w:r w:rsidRPr="003A36F3">
        <w:rPr>
          <w:rFonts w:ascii="Times New Roman" w:hAnsi="Times New Roman" w:cs="Times New Roman"/>
          <w:sz w:val="24"/>
          <w:szCs w:val="24"/>
        </w:rPr>
        <w:t>randomly assigned as the high</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and the other as the low</w:t>
      </w:r>
      <w:r w:rsidR="008F25D7" w:rsidRPr="003A36F3">
        <w:rPr>
          <w:rFonts w:ascii="Times New Roman" w:hAnsi="Times New Roman" w:cs="Times New Roman"/>
          <w:sz w:val="24"/>
          <w:szCs w:val="24"/>
        </w:rPr>
        <w:t>-</w:t>
      </w:r>
      <w:r w:rsidRPr="003A36F3">
        <w:rPr>
          <w:rFonts w:ascii="Times New Roman" w:hAnsi="Times New Roman" w:cs="Times New Roman"/>
          <w:sz w:val="24"/>
          <w:szCs w:val="24"/>
        </w:rPr>
        <w:t>value color. Correct responses to high-value targets had an 80% chance of receiving a higher reward amount of 10 points and a 20% chance of receiving a lower reward amount of 2 points</w:t>
      </w:r>
      <w:r w:rsidR="008F25D7" w:rsidRPr="003A36F3">
        <w:rPr>
          <w:rFonts w:ascii="Times New Roman" w:hAnsi="Times New Roman" w:cs="Times New Roman"/>
          <w:sz w:val="24"/>
          <w:szCs w:val="24"/>
        </w:rPr>
        <w:t xml:space="preserve">, with the opposite assignment </w:t>
      </w:r>
      <w:r w:rsidRPr="003A36F3">
        <w:rPr>
          <w:rFonts w:ascii="Times New Roman" w:hAnsi="Times New Roman" w:cs="Times New Roman"/>
          <w:sz w:val="24"/>
          <w:szCs w:val="24"/>
        </w:rPr>
        <w:t xml:space="preserve">for low-value targets. </w:t>
      </w:r>
      <w:r w:rsidR="007E07A2" w:rsidRPr="003A36F3">
        <w:rPr>
          <w:rFonts w:ascii="Times New Roman" w:hAnsi="Times New Roman" w:cs="Times New Roman"/>
          <w:sz w:val="24"/>
          <w:szCs w:val="24"/>
        </w:rPr>
        <w:t xml:space="preserve">Thus, </w:t>
      </w:r>
      <w:r w:rsidR="00CC31FC" w:rsidRPr="003A36F3">
        <w:rPr>
          <w:rFonts w:ascii="Times New Roman" w:hAnsi="Times New Roman" w:cs="Times New Roman"/>
          <w:sz w:val="24"/>
          <w:szCs w:val="24"/>
        </w:rPr>
        <w:t>the</w:t>
      </w:r>
      <w:r w:rsidR="007E07A2" w:rsidRPr="003A36F3">
        <w:rPr>
          <w:rFonts w:ascii="Times New Roman" w:hAnsi="Times New Roman" w:cs="Times New Roman"/>
          <w:sz w:val="24"/>
          <w:szCs w:val="24"/>
        </w:rPr>
        <w:t xml:space="preserve"> training phase imbue</w:t>
      </w:r>
      <w:r w:rsidR="00232C67" w:rsidRPr="003A36F3">
        <w:rPr>
          <w:rFonts w:ascii="Times New Roman" w:hAnsi="Times New Roman" w:cs="Times New Roman"/>
          <w:sz w:val="24"/>
          <w:szCs w:val="24"/>
        </w:rPr>
        <w:t>d</w:t>
      </w:r>
      <w:r w:rsidR="007E07A2" w:rsidRPr="003A36F3">
        <w:rPr>
          <w:rFonts w:ascii="Times New Roman" w:hAnsi="Times New Roman" w:cs="Times New Roman"/>
          <w:sz w:val="24"/>
          <w:szCs w:val="24"/>
        </w:rPr>
        <w:t xml:space="preserve"> one color with a </w:t>
      </w:r>
      <w:r w:rsidR="00232C67" w:rsidRPr="003A36F3">
        <w:rPr>
          <w:rFonts w:ascii="Times New Roman" w:hAnsi="Times New Roman" w:cs="Times New Roman"/>
          <w:sz w:val="24"/>
          <w:szCs w:val="24"/>
        </w:rPr>
        <w:t xml:space="preserve">(probabilistically) </w:t>
      </w:r>
      <w:r w:rsidR="007E07A2" w:rsidRPr="003A36F3">
        <w:rPr>
          <w:rFonts w:ascii="Times New Roman" w:hAnsi="Times New Roman" w:cs="Times New Roman"/>
          <w:sz w:val="24"/>
          <w:szCs w:val="24"/>
        </w:rPr>
        <w:t xml:space="preserve">high value and the other color with </w:t>
      </w:r>
      <w:r w:rsidR="00CC31FC" w:rsidRPr="003A36F3">
        <w:rPr>
          <w:rFonts w:ascii="Times New Roman" w:hAnsi="Times New Roman" w:cs="Times New Roman"/>
          <w:sz w:val="24"/>
          <w:szCs w:val="24"/>
        </w:rPr>
        <w:t xml:space="preserve">low </w:t>
      </w:r>
      <w:r w:rsidR="007E07A2" w:rsidRPr="003A36F3">
        <w:rPr>
          <w:rFonts w:ascii="Times New Roman" w:hAnsi="Times New Roman" w:cs="Times New Roman"/>
          <w:sz w:val="24"/>
          <w:szCs w:val="24"/>
        </w:rPr>
        <w:t>value</w:t>
      </w:r>
      <w:r w:rsidR="00CC31FC" w:rsidRPr="003A36F3">
        <w:rPr>
          <w:rFonts w:ascii="Times New Roman" w:hAnsi="Times New Roman" w:cs="Times New Roman"/>
          <w:sz w:val="24"/>
          <w:szCs w:val="24"/>
        </w:rPr>
        <w:t>.</w:t>
      </w:r>
    </w:p>
    <w:p w14:paraId="68B744B7" w14:textId="463152B2" w:rsidR="00CE5190" w:rsidRPr="003A36F3" w:rsidRDefault="007E07A2"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w:t>
      </w:r>
      <w:r w:rsidR="00232C67" w:rsidRPr="003A36F3">
        <w:rPr>
          <w:rFonts w:ascii="Times New Roman" w:hAnsi="Times New Roman" w:cs="Times New Roman"/>
          <w:sz w:val="24"/>
          <w:szCs w:val="24"/>
        </w:rPr>
        <w:t xml:space="preserve">those trials </w:t>
      </w:r>
      <w:r w:rsidRPr="003A36F3">
        <w:rPr>
          <w:rFonts w:ascii="Times New Roman" w:hAnsi="Times New Roman" w:cs="Times New Roman"/>
          <w:sz w:val="24"/>
          <w:szCs w:val="24"/>
        </w:rPr>
        <w:t>before moving to the experimental trials. Participants completed 200 experimental trials</w:t>
      </w:r>
      <w:r w:rsidR="00021D63" w:rsidRPr="003A36F3">
        <w:rPr>
          <w:rFonts w:ascii="Times New Roman" w:hAnsi="Times New Roman" w:cs="Times New Roman"/>
          <w:sz w:val="24"/>
          <w:szCs w:val="24"/>
        </w:rPr>
        <w:t xml:space="preserve"> divided in 4 blocks. </w:t>
      </w:r>
      <w:r w:rsidR="00232C67" w:rsidRPr="003A36F3">
        <w:rPr>
          <w:rFonts w:ascii="Times New Roman" w:hAnsi="Times New Roman" w:cs="Times New Roman"/>
          <w:sz w:val="24"/>
          <w:szCs w:val="24"/>
        </w:rPr>
        <w:t>B</w:t>
      </w:r>
      <w:r w:rsidR="00021D63" w:rsidRPr="003A36F3">
        <w:rPr>
          <w:rFonts w:ascii="Times New Roman" w:hAnsi="Times New Roman" w:cs="Times New Roman"/>
          <w:sz w:val="24"/>
          <w:szCs w:val="24"/>
        </w:rPr>
        <w:t>etween blocks, participants were given a 30-second break screen that r</w:t>
      </w:r>
      <w:r w:rsidRPr="003A36F3">
        <w:rPr>
          <w:rFonts w:ascii="Times New Roman" w:hAnsi="Times New Roman" w:cs="Times New Roman"/>
          <w:sz w:val="24"/>
          <w:szCs w:val="24"/>
        </w:rPr>
        <w:t>eported overall accuracy and the total number of points they have earned</w:t>
      </w:r>
      <w:r w:rsidR="00021D63" w:rsidRPr="003A36F3">
        <w:rPr>
          <w:rFonts w:ascii="Times New Roman" w:hAnsi="Times New Roman" w:cs="Times New Roman"/>
          <w:sz w:val="24"/>
          <w:szCs w:val="24"/>
        </w:rPr>
        <w:t>.</w:t>
      </w:r>
    </w:p>
    <w:p w14:paraId="59D40A47" w14:textId="051FEBBF" w:rsidR="00CE5190" w:rsidRPr="00D16702" w:rsidRDefault="00232C67" w:rsidP="00884F75">
      <w:pPr>
        <w:spacing w:line="240" w:lineRule="auto"/>
        <w:ind w:firstLine="720"/>
        <w:rPr>
          <w:rFonts w:ascii="Times New Roman" w:hAnsi="Times New Roman" w:cs="Times New Roman"/>
          <w:i/>
          <w:iCs/>
          <w:sz w:val="24"/>
          <w:szCs w:val="24"/>
        </w:rPr>
      </w:pPr>
      <w:r w:rsidRPr="00D16702">
        <w:rPr>
          <w:rFonts w:ascii="Times New Roman" w:hAnsi="Times New Roman" w:cs="Times New Roman"/>
          <w:i/>
          <w:iCs/>
          <w:sz w:val="24"/>
          <w:szCs w:val="24"/>
        </w:rPr>
        <w:t xml:space="preserve">Transfer </w:t>
      </w:r>
      <w:r w:rsidR="00CE5190" w:rsidRPr="00D16702">
        <w:rPr>
          <w:rFonts w:ascii="Times New Roman" w:hAnsi="Times New Roman" w:cs="Times New Roman"/>
          <w:i/>
          <w:iCs/>
          <w:sz w:val="24"/>
          <w:szCs w:val="24"/>
        </w:rPr>
        <w:t xml:space="preserve">phase </w:t>
      </w:r>
    </w:p>
    <w:p w14:paraId="366612E3" w14:textId="796E8223" w:rsidR="00BD5E39" w:rsidRPr="003A36F3" w:rsidRDefault="00232C67" w:rsidP="0082505D">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The test used a rapid serial visual presentation (RSVP) procedure, with each list followed by a yes-no recognition trial. </w:t>
      </w:r>
      <w:r w:rsidR="00FF66AA" w:rsidRPr="003A36F3">
        <w:rPr>
          <w:rFonts w:ascii="Times New Roman" w:hAnsi="Times New Roman" w:cs="Times New Roman"/>
          <w:sz w:val="24"/>
          <w:szCs w:val="24"/>
        </w:rPr>
        <w:t xml:space="preserve">Each trial began with a fixation cross lasting between 400 to 600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Then, three different </w:t>
      </w:r>
      <w:r w:rsidR="00334329">
        <w:rPr>
          <w:rFonts w:ascii="Times New Roman" w:hAnsi="Times New Roman" w:cs="Times New Roman"/>
          <w:sz w:val="24"/>
          <w:szCs w:val="24"/>
        </w:rPr>
        <w:t>symbols</w:t>
      </w:r>
      <w:r w:rsidR="00FF66AA" w:rsidRPr="003A36F3">
        <w:rPr>
          <w:rFonts w:ascii="Times New Roman" w:hAnsi="Times New Roman" w:cs="Times New Roman"/>
          <w:sz w:val="24"/>
          <w:szCs w:val="24"/>
        </w:rPr>
        <w:t xml:space="preserve"> were </w:t>
      </w:r>
      <w:r w:rsidR="00CC31FC" w:rsidRPr="003A36F3">
        <w:rPr>
          <w:rFonts w:ascii="Times New Roman" w:hAnsi="Times New Roman" w:cs="Times New Roman"/>
          <w:sz w:val="24"/>
          <w:szCs w:val="24"/>
        </w:rPr>
        <w:t>sequentially</w:t>
      </w:r>
      <w:r w:rsidR="00BD5E39" w:rsidRPr="003A36F3">
        <w:rPr>
          <w:rFonts w:ascii="Times New Roman" w:hAnsi="Times New Roman" w:cs="Times New Roman"/>
          <w:sz w:val="24"/>
          <w:szCs w:val="24"/>
        </w:rPr>
        <w:t xml:space="preserve"> </w:t>
      </w:r>
      <w:r w:rsidR="00FF66AA" w:rsidRPr="003A36F3">
        <w:rPr>
          <w:rFonts w:ascii="Times New Roman" w:hAnsi="Times New Roman" w:cs="Times New Roman"/>
          <w:sz w:val="24"/>
          <w:szCs w:val="24"/>
        </w:rPr>
        <w:t xml:space="preserve">presented for 500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w:t>
      </w:r>
      <w:r w:rsidR="00CC31FC" w:rsidRPr="003A36F3">
        <w:rPr>
          <w:rFonts w:ascii="Times New Roman" w:hAnsi="Times New Roman" w:cs="Times New Roman"/>
          <w:sz w:val="24"/>
          <w:szCs w:val="24"/>
        </w:rPr>
        <w:t xml:space="preserve">each </w:t>
      </w:r>
      <w:r w:rsidR="00FF66AA" w:rsidRPr="003A36F3">
        <w:rPr>
          <w:rFonts w:ascii="Times New Roman" w:hAnsi="Times New Roman" w:cs="Times New Roman"/>
          <w:sz w:val="24"/>
          <w:szCs w:val="24"/>
        </w:rPr>
        <w:t>followed by a 500</w:t>
      </w:r>
      <w:r w:rsidR="00CC31FC" w:rsidRPr="003A36F3">
        <w:rPr>
          <w:rFonts w:ascii="Times New Roman" w:hAnsi="Times New Roman" w:cs="Times New Roman"/>
          <w:sz w:val="24"/>
          <w:szCs w:val="24"/>
        </w:rPr>
        <w:t xml:space="preserve"> </w:t>
      </w:r>
      <w:proofErr w:type="spellStart"/>
      <w:r w:rsidR="00FF66AA" w:rsidRPr="003A36F3">
        <w:rPr>
          <w:rFonts w:ascii="Times New Roman" w:hAnsi="Times New Roman" w:cs="Times New Roman"/>
          <w:sz w:val="24"/>
          <w:szCs w:val="24"/>
        </w:rPr>
        <w:t>ms</w:t>
      </w:r>
      <w:proofErr w:type="spellEnd"/>
      <w:r w:rsidR="00FF66AA" w:rsidRPr="003A36F3">
        <w:rPr>
          <w:rFonts w:ascii="Times New Roman" w:hAnsi="Times New Roman" w:cs="Times New Roman"/>
          <w:sz w:val="24"/>
          <w:szCs w:val="24"/>
        </w:rPr>
        <w:t xml:space="preserve"> mask</w:t>
      </w:r>
      <w:r w:rsidRPr="003A36F3">
        <w:rPr>
          <w:rFonts w:ascii="Times New Roman" w:hAnsi="Times New Roman" w:cs="Times New Roman"/>
          <w:sz w:val="24"/>
          <w:szCs w:val="24"/>
        </w:rPr>
        <w:t>,</w:t>
      </w:r>
      <w:r w:rsidR="00BD5E39" w:rsidRPr="003A36F3">
        <w:rPr>
          <w:rFonts w:ascii="Times New Roman" w:hAnsi="Times New Roman" w:cs="Times New Roman"/>
          <w:sz w:val="24"/>
          <w:szCs w:val="24"/>
        </w:rPr>
        <w:t xml:space="preserve"> as shown in </w:t>
      </w:r>
      <w:r w:rsidR="00334329" w:rsidRPr="00334329">
        <w:rPr>
          <w:rFonts w:ascii="Times New Roman" w:hAnsi="Times New Roman" w:cs="Times New Roman"/>
          <w:sz w:val="24"/>
          <w:szCs w:val="24"/>
        </w:rPr>
        <w:t>F</w:t>
      </w:r>
      <w:r w:rsidR="00BD5E39" w:rsidRPr="00334329">
        <w:rPr>
          <w:rFonts w:ascii="Times New Roman" w:hAnsi="Times New Roman" w:cs="Times New Roman"/>
          <w:sz w:val="24"/>
          <w:szCs w:val="24"/>
        </w:rPr>
        <w:t xml:space="preserve">igure </w:t>
      </w:r>
      <w:r w:rsidR="00334329" w:rsidRPr="00334329">
        <w:rPr>
          <w:rFonts w:ascii="Times New Roman" w:hAnsi="Times New Roman" w:cs="Times New Roman"/>
          <w:sz w:val="24"/>
          <w:szCs w:val="24"/>
        </w:rPr>
        <w:t>2</w:t>
      </w:r>
      <w:r w:rsidR="00FF66AA" w:rsidRPr="00334329">
        <w:rPr>
          <w:rFonts w:ascii="Times New Roman" w:hAnsi="Times New Roman" w:cs="Times New Roman"/>
          <w:sz w:val="24"/>
          <w:szCs w:val="24"/>
        </w:rPr>
        <w:t>.</w:t>
      </w:r>
      <w:r w:rsidR="00FF66AA" w:rsidRPr="003A36F3">
        <w:rPr>
          <w:rFonts w:ascii="Times New Roman" w:hAnsi="Times New Roman" w:cs="Times New Roman"/>
          <w:sz w:val="24"/>
          <w:szCs w:val="24"/>
        </w:rPr>
        <w:t xml:space="preserve"> We used a set of 90 unique </w:t>
      </w:r>
      <w:r w:rsidR="00334329">
        <w:rPr>
          <w:rFonts w:ascii="Times New Roman" w:hAnsi="Times New Roman" w:cs="Times New Roman"/>
          <w:sz w:val="24"/>
          <w:szCs w:val="24"/>
        </w:rPr>
        <w:t>symbols</w:t>
      </w:r>
      <w:r w:rsidR="00FF66AA" w:rsidRPr="003A36F3">
        <w:rPr>
          <w:rFonts w:ascii="Times New Roman" w:hAnsi="Times New Roman" w:cs="Times New Roman"/>
          <w:sz w:val="24"/>
          <w:szCs w:val="24"/>
        </w:rPr>
        <w:t xml:space="preserve"> taken from the </w:t>
      </w:r>
      <w:commentRangeStart w:id="65"/>
      <w:r w:rsidR="00CE5190" w:rsidRPr="003A36F3">
        <w:rPr>
          <w:rFonts w:ascii="Times New Roman" w:hAnsi="Times New Roman" w:cs="Times New Roman"/>
          <w:sz w:val="24"/>
          <w:szCs w:val="24"/>
        </w:rPr>
        <w:t>Bruss</w:t>
      </w:r>
      <w:r w:rsidRPr="003A36F3">
        <w:rPr>
          <w:rFonts w:ascii="Times New Roman" w:hAnsi="Times New Roman" w:cs="Times New Roman"/>
          <w:sz w:val="24"/>
          <w:szCs w:val="24"/>
        </w:rPr>
        <w:t>el</w:t>
      </w:r>
      <w:r w:rsidR="00CE5190" w:rsidRPr="003A36F3">
        <w:rPr>
          <w:rFonts w:ascii="Times New Roman" w:hAnsi="Times New Roman" w:cs="Times New Roman"/>
          <w:sz w:val="24"/>
          <w:szCs w:val="24"/>
        </w:rPr>
        <w:t xml:space="preserve">s Artificial </w:t>
      </w:r>
      <w:commentRangeEnd w:id="65"/>
      <w:r w:rsidRPr="003A36F3">
        <w:rPr>
          <w:rStyle w:val="CommentReference"/>
          <w:rFonts w:ascii="Times New Roman" w:hAnsi="Times New Roman" w:cs="Times New Roman"/>
          <w:sz w:val="24"/>
          <w:szCs w:val="24"/>
        </w:rPr>
        <w:commentReference w:id="65"/>
      </w:r>
      <w:r w:rsidR="00CE5190" w:rsidRPr="003A36F3">
        <w:rPr>
          <w:rFonts w:ascii="Times New Roman" w:hAnsi="Times New Roman" w:cs="Times New Roman"/>
          <w:sz w:val="24"/>
          <w:szCs w:val="24"/>
        </w:rPr>
        <w:t xml:space="preserve">Character Sets </w:t>
      </w:r>
      <w:r w:rsidR="00FF66AA" w:rsidRPr="003A36F3">
        <w:rPr>
          <w:rFonts w:ascii="Times New Roman" w:hAnsi="Times New Roman" w:cs="Times New Roman"/>
          <w:sz w:val="24"/>
          <w:szCs w:val="24"/>
        </w:rPr>
        <w:t>(</w:t>
      </w:r>
      <w:r w:rsidR="00FF66AA" w:rsidRPr="003A36F3">
        <w:rPr>
          <w:rFonts w:ascii="Times New Roman" w:hAnsi="Times New Roman" w:cs="Times New Roman"/>
          <w:b/>
          <w:bCs/>
          <w:sz w:val="24"/>
          <w:szCs w:val="24"/>
        </w:rPr>
        <w:t xml:space="preserve">Vidal, Content, </w:t>
      </w:r>
      <w:r w:rsidRPr="003A36F3">
        <w:rPr>
          <w:rFonts w:ascii="Times New Roman" w:hAnsi="Times New Roman" w:cs="Times New Roman"/>
          <w:b/>
          <w:bCs/>
          <w:sz w:val="24"/>
          <w:szCs w:val="24"/>
        </w:rPr>
        <w:t xml:space="preserve">&amp; </w:t>
      </w:r>
      <w:proofErr w:type="spellStart"/>
      <w:r w:rsidR="00FF66AA" w:rsidRPr="003A36F3">
        <w:rPr>
          <w:rFonts w:ascii="Times New Roman" w:hAnsi="Times New Roman" w:cs="Times New Roman"/>
          <w:b/>
          <w:bCs/>
          <w:sz w:val="24"/>
          <w:szCs w:val="24"/>
        </w:rPr>
        <w:t>Chetail</w:t>
      </w:r>
      <w:proofErr w:type="spellEnd"/>
      <w:r w:rsidR="00FF66AA" w:rsidRPr="003A36F3">
        <w:rPr>
          <w:rFonts w:ascii="Times New Roman" w:hAnsi="Times New Roman" w:cs="Times New Roman"/>
          <w:b/>
          <w:bCs/>
          <w:sz w:val="24"/>
          <w:szCs w:val="24"/>
        </w:rPr>
        <w:t>, 2017</w:t>
      </w:r>
      <w:r w:rsidR="00FF66AA" w:rsidRPr="003A36F3">
        <w:rPr>
          <w:rFonts w:ascii="Times New Roman" w:hAnsi="Times New Roman" w:cs="Times New Roman"/>
          <w:sz w:val="24"/>
          <w:szCs w:val="24"/>
        </w:rPr>
        <w:t>)</w:t>
      </w:r>
      <w:r w:rsidRPr="003A36F3">
        <w:rPr>
          <w:rFonts w:ascii="Times New Roman" w:hAnsi="Times New Roman" w:cs="Times New Roman"/>
          <w:sz w:val="24"/>
          <w:szCs w:val="24"/>
        </w:rPr>
        <w:t>,</w:t>
      </w:r>
      <w:r w:rsidR="00FF66AA" w:rsidRPr="003A36F3">
        <w:rPr>
          <w:rFonts w:ascii="Times New Roman" w:hAnsi="Times New Roman" w:cs="Times New Roman"/>
          <w:sz w:val="24"/>
          <w:szCs w:val="24"/>
        </w:rPr>
        <w:t xml:space="preserve"> which are a set of standardized characters that emulate features of various languages without being identifiable to participants. Within each trial, characters were randomly sampled without replacement from the total stimulus set, but </w:t>
      </w:r>
      <w:r w:rsidR="00334329">
        <w:rPr>
          <w:rFonts w:ascii="Times New Roman" w:hAnsi="Times New Roman" w:cs="Times New Roman"/>
          <w:sz w:val="24"/>
          <w:szCs w:val="24"/>
        </w:rPr>
        <w:t>symbols could be</w:t>
      </w:r>
      <w:r w:rsidR="00FF66AA" w:rsidRPr="003A36F3">
        <w:rPr>
          <w:rFonts w:ascii="Times New Roman" w:hAnsi="Times New Roman" w:cs="Times New Roman"/>
          <w:sz w:val="24"/>
          <w:szCs w:val="24"/>
        </w:rPr>
        <w:t xml:space="preserve"> repeated between trials.</w:t>
      </w:r>
      <w:r w:rsidR="00BD5E39" w:rsidRPr="003A36F3">
        <w:rPr>
          <w:rFonts w:ascii="Times New Roman" w:hAnsi="Times New Roman" w:cs="Times New Roman"/>
          <w:sz w:val="24"/>
          <w:szCs w:val="24"/>
        </w:rPr>
        <w:t xml:space="preserve"> </w:t>
      </w:r>
      <w:r w:rsidR="00EA2063" w:rsidRPr="003A36F3">
        <w:rPr>
          <w:rFonts w:ascii="Times New Roman" w:hAnsi="Times New Roman" w:cs="Times New Roman"/>
          <w:sz w:val="24"/>
          <w:szCs w:val="24"/>
        </w:rPr>
        <w:t>C</w:t>
      </w:r>
      <w:r w:rsidR="00BD5E39" w:rsidRPr="003A36F3">
        <w:rPr>
          <w:rFonts w:ascii="Times New Roman" w:hAnsi="Times New Roman" w:cs="Times New Roman"/>
          <w:sz w:val="24"/>
          <w:szCs w:val="24"/>
        </w:rPr>
        <w:t xml:space="preserve">haracters were </w:t>
      </w:r>
      <w:r w:rsidRPr="003A36F3">
        <w:rPr>
          <w:rFonts w:ascii="Times New Roman" w:hAnsi="Times New Roman" w:cs="Times New Roman"/>
          <w:sz w:val="24"/>
          <w:szCs w:val="24"/>
        </w:rPr>
        <w:t xml:space="preserve">mostly </w:t>
      </w:r>
      <w:r w:rsidR="00BD5E39" w:rsidRPr="003A36F3">
        <w:rPr>
          <w:rFonts w:ascii="Times New Roman" w:hAnsi="Times New Roman" w:cs="Times New Roman"/>
          <w:sz w:val="24"/>
          <w:szCs w:val="24"/>
        </w:rPr>
        <w:t>presented in black</w:t>
      </w:r>
      <w:r w:rsidR="00EA2063" w:rsidRPr="003A36F3">
        <w:rPr>
          <w:rFonts w:ascii="Times New Roman" w:hAnsi="Times New Roman" w:cs="Times New Roman"/>
          <w:sz w:val="24"/>
          <w:szCs w:val="24"/>
        </w:rPr>
        <w:t xml:space="preserve"> but</w:t>
      </w:r>
      <w:r w:rsidRPr="003A36F3">
        <w:rPr>
          <w:rFonts w:ascii="Times New Roman" w:hAnsi="Times New Roman" w:cs="Times New Roman"/>
          <w:sz w:val="24"/>
          <w:szCs w:val="24"/>
        </w:rPr>
        <w:t>,</w:t>
      </w:r>
      <w:r w:rsidR="00EA2063" w:rsidRPr="003A36F3">
        <w:rPr>
          <w:rFonts w:ascii="Times New Roman" w:hAnsi="Times New Roman" w:cs="Times New Roman"/>
          <w:sz w:val="24"/>
          <w:szCs w:val="24"/>
        </w:rPr>
        <w:t xml:space="preserve"> on some trials, one character </w:t>
      </w:r>
      <w:r w:rsidRPr="003A36F3">
        <w:rPr>
          <w:rFonts w:ascii="Times New Roman" w:hAnsi="Times New Roman" w:cs="Times New Roman"/>
          <w:sz w:val="24"/>
          <w:szCs w:val="24"/>
        </w:rPr>
        <w:t>was</w:t>
      </w:r>
      <w:r w:rsidR="00EA2063" w:rsidRPr="003A36F3">
        <w:rPr>
          <w:rFonts w:ascii="Times New Roman" w:hAnsi="Times New Roman" w:cs="Times New Roman"/>
          <w:sz w:val="24"/>
          <w:szCs w:val="24"/>
        </w:rPr>
        <w:t xml:space="preserve"> presented in red or green. We refer to these items as high-</w:t>
      </w:r>
      <w:r w:rsidR="00334329">
        <w:rPr>
          <w:rFonts w:ascii="Times New Roman" w:hAnsi="Times New Roman" w:cs="Times New Roman"/>
          <w:sz w:val="24"/>
          <w:szCs w:val="24"/>
        </w:rPr>
        <w:t>value</w:t>
      </w:r>
      <w:r w:rsidR="00EA2063" w:rsidRPr="003A36F3">
        <w:rPr>
          <w:rFonts w:ascii="Times New Roman" w:hAnsi="Times New Roman" w:cs="Times New Roman"/>
          <w:sz w:val="24"/>
          <w:szCs w:val="24"/>
        </w:rPr>
        <w:t xml:space="preserve"> items and low-</w:t>
      </w:r>
      <w:r w:rsidR="00334329">
        <w:rPr>
          <w:rFonts w:ascii="Times New Roman" w:hAnsi="Times New Roman" w:cs="Times New Roman"/>
          <w:sz w:val="24"/>
          <w:szCs w:val="24"/>
        </w:rPr>
        <w:t>value</w:t>
      </w:r>
      <w:r w:rsidR="00EA2063" w:rsidRPr="003A36F3">
        <w:rPr>
          <w:rFonts w:ascii="Times New Roman" w:hAnsi="Times New Roman" w:cs="Times New Roman"/>
          <w:sz w:val="24"/>
          <w:szCs w:val="24"/>
        </w:rPr>
        <w:t xml:space="preserve"> items</w:t>
      </w:r>
      <w:r w:rsidR="002B7B84" w:rsidRPr="003A36F3">
        <w:rPr>
          <w:rFonts w:ascii="Times New Roman" w:hAnsi="Times New Roman" w:cs="Times New Roman"/>
          <w:sz w:val="24"/>
          <w:szCs w:val="24"/>
        </w:rPr>
        <w:t xml:space="preserve">, </w:t>
      </w:r>
      <w:r w:rsidRPr="003A36F3">
        <w:rPr>
          <w:rFonts w:ascii="Times New Roman" w:hAnsi="Times New Roman" w:cs="Times New Roman"/>
          <w:sz w:val="24"/>
          <w:szCs w:val="24"/>
        </w:rPr>
        <w:t xml:space="preserve">corresponding to their </w:t>
      </w:r>
      <w:r w:rsidR="00607659">
        <w:rPr>
          <w:rFonts w:ascii="Times New Roman" w:hAnsi="Times New Roman" w:cs="Times New Roman"/>
          <w:sz w:val="24"/>
          <w:szCs w:val="24"/>
        </w:rPr>
        <w:t>reward association from</w:t>
      </w:r>
      <w:r w:rsidRPr="003A36F3">
        <w:rPr>
          <w:rFonts w:ascii="Times New Roman" w:hAnsi="Times New Roman" w:cs="Times New Roman"/>
          <w:sz w:val="24"/>
          <w:szCs w:val="24"/>
        </w:rPr>
        <w:t xml:space="preserve"> the training phase, </w:t>
      </w:r>
      <w:r w:rsidR="002B7B84" w:rsidRPr="003A36F3">
        <w:rPr>
          <w:rFonts w:ascii="Times New Roman" w:hAnsi="Times New Roman" w:cs="Times New Roman"/>
          <w:sz w:val="24"/>
          <w:szCs w:val="24"/>
        </w:rPr>
        <w:t xml:space="preserve">but </w:t>
      </w:r>
      <w:r w:rsidR="002B7B84" w:rsidRPr="003A36F3">
        <w:rPr>
          <w:rFonts w:ascii="Times New Roman" w:hAnsi="Times New Roman" w:cs="Times New Roman"/>
          <w:sz w:val="24"/>
          <w:szCs w:val="24"/>
        </w:rPr>
        <w:lastRenderedPageBreak/>
        <w:t xml:space="preserve">it should be noted that participants did not receive any rewards in this phase, so the </w:t>
      </w:r>
      <w:r w:rsidR="00334329">
        <w:rPr>
          <w:rFonts w:ascii="Times New Roman" w:hAnsi="Times New Roman" w:cs="Times New Roman"/>
          <w:sz w:val="24"/>
          <w:szCs w:val="24"/>
        </w:rPr>
        <w:t>value</w:t>
      </w:r>
      <w:r w:rsidR="002B7B84" w:rsidRPr="003A36F3">
        <w:rPr>
          <w:rFonts w:ascii="Times New Roman" w:hAnsi="Times New Roman" w:cs="Times New Roman"/>
          <w:sz w:val="24"/>
          <w:szCs w:val="24"/>
        </w:rPr>
        <w:t xml:space="preserve"> color ha</w:t>
      </w:r>
      <w:r w:rsidRPr="003A36F3">
        <w:rPr>
          <w:rFonts w:ascii="Times New Roman" w:hAnsi="Times New Roman" w:cs="Times New Roman"/>
          <w:sz w:val="24"/>
          <w:szCs w:val="24"/>
        </w:rPr>
        <w:t>d</w:t>
      </w:r>
      <w:r w:rsidR="002B7B84" w:rsidRPr="003A36F3">
        <w:rPr>
          <w:rFonts w:ascii="Times New Roman" w:hAnsi="Times New Roman" w:cs="Times New Roman"/>
          <w:sz w:val="24"/>
          <w:szCs w:val="24"/>
        </w:rPr>
        <w:t xml:space="preserve"> no bearing on the task.</w:t>
      </w:r>
      <w:r w:rsidR="00607659">
        <w:rPr>
          <w:rFonts w:ascii="Times New Roman" w:hAnsi="Times New Roman" w:cs="Times New Roman"/>
          <w:sz w:val="24"/>
          <w:szCs w:val="24"/>
        </w:rPr>
        <w:t xml:space="preserve"> Participants were then shown a test item with a prompt to identify the item as old, meaning it was previously shown in the list, or new</w:t>
      </w:r>
      <w:r w:rsidR="0082505D">
        <w:rPr>
          <w:rFonts w:ascii="Times New Roman" w:hAnsi="Times New Roman" w:cs="Times New Roman"/>
          <w:sz w:val="24"/>
          <w:szCs w:val="24"/>
        </w:rPr>
        <w:t>, meaning it was not shown in the list</w:t>
      </w:r>
      <w:r w:rsidR="00607659">
        <w:rPr>
          <w:rFonts w:ascii="Times New Roman" w:hAnsi="Times New Roman" w:cs="Times New Roman"/>
          <w:sz w:val="24"/>
          <w:szCs w:val="24"/>
        </w:rPr>
        <w:t xml:space="preserve">. Test items were always displayed in black regardless of whether the item was rendered in color during its initial presentation. </w:t>
      </w:r>
    </w:p>
    <w:p w14:paraId="62C0D144" w14:textId="02C2FA62" w:rsidR="00B577E8" w:rsidRPr="003A36F3" w:rsidRDefault="00B577E8" w:rsidP="00C915DE">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maximize the number of critical trials, we adjusted the </w:t>
      </w:r>
      <w:r w:rsidR="005B64AA">
        <w:rPr>
          <w:rFonts w:ascii="Times New Roman" w:hAnsi="Times New Roman" w:cs="Times New Roman"/>
          <w:sz w:val="24"/>
          <w:szCs w:val="24"/>
        </w:rPr>
        <w:t>number</w:t>
      </w:r>
      <w:r w:rsidRPr="003A36F3">
        <w:rPr>
          <w:rFonts w:ascii="Times New Roman" w:hAnsi="Times New Roman" w:cs="Times New Roman"/>
          <w:sz w:val="24"/>
          <w:szCs w:val="24"/>
        </w:rPr>
        <w:t xml:space="preserve"> of old vs. new trials and the </w:t>
      </w:r>
      <w:r w:rsidR="00B36715">
        <w:rPr>
          <w:rFonts w:ascii="Times New Roman" w:hAnsi="Times New Roman" w:cs="Times New Roman"/>
          <w:sz w:val="24"/>
          <w:szCs w:val="24"/>
        </w:rPr>
        <w:t>number</w:t>
      </w:r>
      <w:r w:rsidRPr="003A36F3">
        <w:rPr>
          <w:rFonts w:ascii="Times New Roman" w:hAnsi="Times New Roman" w:cs="Times New Roman"/>
          <w:sz w:val="24"/>
          <w:szCs w:val="24"/>
        </w:rPr>
        <w:t xml:space="preserve"> of </w:t>
      </w:r>
      <w:r w:rsidR="00A12465">
        <w:rPr>
          <w:rFonts w:ascii="Times New Roman" w:hAnsi="Times New Roman" w:cs="Times New Roman"/>
          <w:sz w:val="24"/>
          <w:szCs w:val="24"/>
        </w:rPr>
        <w:t>colored to non-colored</w:t>
      </w:r>
      <w:r w:rsidRPr="003A36F3">
        <w:rPr>
          <w:rFonts w:ascii="Times New Roman" w:hAnsi="Times New Roman" w:cs="Times New Roman"/>
          <w:sz w:val="24"/>
          <w:szCs w:val="24"/>
        </w:rPr>
        <w:t xml:space="preserve"> trials.</w:t>
      </w:r>
      <w:r w:rsidR="005B64AA">
        <w:rPr>
          <w:rFonts w:ascii="Times New Roman" w:hAnsi="Times New Roman" w:cs="Times New Roman"/>
          <w:sz w:val="24"/>
          <w:szCs w:val="24"/>
        </w:rPr>
        <w:t xml:space="preserve"> </w:t>
      </w:r>
      <w:r w:rsidR="00B36715">
        <w:rPr>
          <w:rFonts w:ascii="Times New Roman" w:hAnsi="Times New Roman" w:cs="Times New Roman"/>
          <w:sz w:val="24"/>
          <w:szCs w:val="24"/>
        </w:rPr>
        <w:t xml:space="preserve">There were 120 old trials </w:t>
      </w:r>
      <w:del w:id="66" w:author="Microsoft Office User" w:date="2021-08-18T10:47:00Z">
        <w:r w:rsidR="00B36715" w:rsidDel="00767D31">
          <w:rPr>
            <w:rFonts w:ascii="Times New Roman" w:hAnsi="Times New Roman" w:cs="Times New Roman"/>
            <w:sz w:val="24"/>
            <w:szCs w:val="24"/>
          </w:rPr>
          <w:delText xml:space="preserve">to </w:delText>
        </w:r>
      </w:del>
      <w:ins w:id="67" w:author="Microsoft Office User" w:date="2021-08-18T10:47:00Z">
        <w:r w:rsidR="00767D31">
          <w:rPr>
            <w:rFonts w:ascii="Times New Roman" w:hAnsi="Times New Roman" w:cs="Times New Roman"/>
            <w:sz w:val="24"/>
            <w:szCs w:val="24"/>
          </w:rPr>
          <w:t xml:space="preserve">and </w:t>
        </w:r>
      </w:ins>
      <w:r w:rsidR="00B36715">
        <w:rPr>
          <w:rFonts w:ascii="Times New Roman" w:hAnsi="Times New Roman" w:cs="Times New Roman"/>
          <w:sz w:val="24"/>
          <w:szCs w:val="24"/>
        </w:rPr>
        <w:t xml:space="preserve">80 new trials. Of the new trials, 20 lists had no color, 30 had the high-reward color (10 for each of the three serial positions) and 30 had the low-reward color. For the old trials, 30 had no color, 45 had the high-reward color (15 in each of the three serial positions) and 45 had the low-reward color. For each condition, old targets were equally distributed in across the three serial positions. </w:t>
      </w:r>
    </w:p>
    <w:p w14:paraId="02D904F3" w14:textId="19974AA0" w:rsidR="00564F0F" w:rsidRPr="003A36F3" w:rsidRDefault="00EA2063"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After the three to-be-remembered items were presented, a test item was presented </w:t>
      </w:r>
      <w:r w:rsidR="00564F0F" w:rsidRPr="003A36F3">
        <w:rPr>
          <w:rFonts w:ascii="Times New Roman" w:hAnsi="Times New Roman" w:cs="Times New Roman"/>
          <w:sz w:val="24"/>
          <w:szCs w:val="24"/>
        </w:rPr>
        <w:t xml:space="preserve">for </w:t>
      </w:r>
      <w:r w:rsidR="002B7B84" w:rsidRPr="003A36F3">
        <w:rPr>
          <w:rFonts w:ascii="Times New Roman" w:hAnsi="Times New Roman" w:cs="Times New Roman"/>
          <w:sz w:val="24"/>
          <w:szCs w:val="24"/>
        </w:rPr>
        <w:t>2500</w:t>
      </w:r>
      <w:r w:rsidR="00564F0F" w:rsidRPr="003A36F3">
        <w:rPr>
          <w:rFonts w:ascii="Times New Roman" w:hAnsi="Times New Roman" w:cs="Times New Roman"/>
          <w:sz w:val="24"/>
          <w:szCs w:val="24"/>
        </w:rPr>
        <w:t xml:space="preserve">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or until participant response. Participants were prompted to </w:t>
      </w:r>
      <w:r w:rsidRPr="003A36F3">
        <w:rPr>
          <w:rFonts w:ascii="Times New Roman" w:hAnsi="Times New Roman" w:cs="Times New Roman"/>
          <w:sz w:val="24"/>
          <w:szCs w:val="24"/>
        </w:rPr>
        <w:t>press “Z” if</w:t>
      </w:r>
      <w:r w:rsidR="00564F0F" w:rsidRPr="003A36F3">
        <w:rPr>
          <w:rFonts w:ascii="Times New Roman" w:hAnsi="Times New Roman" w:cs="Times New Roman"/>
          <w:sz w:val="24"/>
          <w:szCs w:val="24"/>
        </w:rPr>
        <w:t xml:space="preserve"> the test item was an old item previously presented in the list o</w:t>
      </w:r>
      <w:r w:rsidR="002B7B84" w:rsidRPr="003A36F3">
        <w:rPr>
          <w:rFonts w:ascii="Times New Roman" w:hAnsi="Times New Roman" w:cs="Times New Roman"/>
          <w:sz w:val="24"/>
          <w:szCs w:val="24"/>
        </w:rPr>
        <w:t>r</w:t>
      </w:r>
      <w:r w:rsidR="00564F0F" w:rsidRPr="003A36F3">
        <w:rPr>
          <w:rFonts w:ascii="Times New Roman" w:hAnsi="Times New Roman" w:cs="Times New Roman"/>
          <w:sz w:val="24"/>
          <w:szCs w:val="24"/>
        </w:rPr>
        <w:t xml:space="preserve"> “M” if the test item was a new item that was not presented in the list. After each response, feedback was displayed for 1500 </w:t>
      </w:r>
      <w:proofErr w:type="spellStart"/>
      <w:r w:rsidR="00564F0F" w:rsidRPr="003A36F3">
        <w:rPr>
          <w:rFonts w:ascii="Times New Roman" w:hAnsi="Times New Roman" w:cs="Times New Roman"/>
          <w:sz w:val="24"/>
          <w:szCs w:val="24"/>
        </w:rPr>
        <w:t>ms</w:t>
      </w:r>
      <w:proofErr w:type="spellEnd"/>
      <w:r w:rsidR="00564F0F" w:rsidRPr="003A36F3">
        <w:rPr>
          <w:rFonts w:ascii="Times New Roman" w:hAnsi="Times New Roman" w:cs="Times New Roman"/>
          <w:sz w:val="24"/>
          <w:szCs w:val="24"/>
        </w:rPr>
        <w:t xml:space="preserve"> with “Correct” for correct responses or “Miss” for wrong or late responses. However, unlike the training phase, participants did not receive any points. </w:t>
      </w:r>
      <w:r w:rsidR="00334329">
        <w:rPr>
          <w:rFonts w:ascii="Times New Roman" w:hAnsi="Times New Roman" w:cs="Times New Roman"/>
          <w:sz w:val="24"/>
          <w:szCs w:val="24"/>
        </w:rPr>
        <w:t xml:space="preserve">The </w:t>
      </w:r>
      <w:r w:rsidR="00564F0F" w:rsidRPr="003A36F3">
        <w:rPr>
          <w:rFonts w:ascii="Times New Roman" w:hAnsi="Times New Roman" w:cs="Times New Roman"/>
          <w:sz w:val="24"/>
          <w:szCs w:val="24"/>
        </w:rPr>
        <w:t xml:space="preserve">color of list items </w:t>
      </w:r>
      <w:r w:rsidR="008F5654" w:rsidRPr="003A36F3">
        <w:rPr>
          <w:rFonts w:ascii="Times New Roman" w:hAnsi="Times New Roman" w:cs="Times New Roman"/>
          <w:sz w:val="24"/>
          <w:szCs w:val="24"/>
        </w:rPr>
        <w:t>was</w:t>
      </w:r>
      <w:r w:rsidR="00564F0F" w:rsidRPr="003A36F3">
        <w:rPr>
          <w:rFonts w:ascii="Times New Roman" w:hAnsi="Times New Roman" w:cs="Times New Roman"/>
          <w:sz w:val="24"/>
          <w:szCs w:val="24"/>
        </w:rPr>
        <w:t xml:space="preserve"> no longer relevant in this phase.</w:t>
      </w:r>
    </w:p>
    <w:p w14:paraId="500C47BE" w14:textId="5DBF90B5" w:rsidR="0011619D" w:rsidRPr="003A36F3" w:rsidRDefault="00B577E8"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Participants completed 10 practice trials with the option to repeat </w:t>
      </w:r>
      <w:ins w:id="68" w:author="Microsoft Office User" w:date="2021-08-18T10:48:00Z">
        <w:r w:rsidR="00767D31">
          <w:rPr>
            <w:rFonts w:ascii="Times New Roman" w:hAnsi="Times New Roman" w:cs="Times New Roman"/>
            <w:sz w:val="24"/>
            <w:szCs w:val="24"/>
          </w:rPr>
          <w:t xml:space="preserve">a practice set </w:t>
        </w:r>
      </w:ins>
      <w:r w:rsidRPr="003A36F3">
        <w:rPr>
          <w:rFonts w:ascii="Times New Roman" w:hAnsi="Times New Roman" w:cs="Times New Roman"/>
          <w:sz w:val="24"/>
          <w:szCs w:val="24"/>
        </w:rPr>
        <w:t xml:space="preserve">before moving to the experimental trials. </w:t>
      </w:r>
      <w:ins w:id="69" w:author="Microsoft Office User" w:date="2021-08-18T10:48:00Z">
        <w:r w:rsidR="00767D31">
          <w:rPr>
            <w:rFonts w:ascii="Times New Roman" w:hAnsi="Times New Roman" w:cs="Times New Roman"/>
            <w:sz w:val="24"/>
            <w:szCs w:val="24"/>
          </w:rPr>
          <w:t>The pr</w:t>
        </w:r>
      </w:ins>
      <w:ins w:id="70" w:author="Microsoft Office User" w:date="2021-08-18T10:49:00Z">
        <w:r w:rsidR="00767D31">
          <w:rPr>
            <w:rFonts w:ascii="Times New Roman" w:hAnsi="Times New Roman" w:cs="Times New Roman"/>
            <w:sz w:val="24"/>
            <w:szCs w:val="24"/>
          </w:rPr>
          <w:t>a</w:t>
        </w:r>
      </w:ins>
      <w:ins w:id="71" w:author="Microsoft Office User" w:date="2021-08-18T11:14:00Z">
        <w:r w:rsidR="00603484">
          <w:rPr>
            <w:rFonts w:ascii="Times New Roman" w:hAnsi="Times New Roman" w:cs="Times New Roman"/>
            <w:sz w:val="24"/>
            <w:szCs w:val="24"/>
          </w:rPr>
          <w:t>ct</w:t>
        </w:r>
      </w:ins>
      <w:ins w:id="72" w:author="Microsoft Office User" w:date="2021-08-18T10:49:00Z">
        <w:r w:rsidR="00767D31">
          <w:rPr>
            <w:rFonts w:ascii="Times New Roman" w:hAnsi="Times New Roman" w:cs="Times New Roman"/>
            <w:sz w:val="24"/>
            <w:szCs w:val="24"/>
          </w:rPr>
          <w:t xml:space="preserve">ice set </w:t>
        </w:r>
        <w:commentRangeStart w:id="73"/>
        <w:r w:rsidR="00767D31">
          <w:rPr>
            <w:rFonts w:ascii="Times New Roman" w:hAnsi="Times New Roman" w:cs="Times New Roman"/>
            <w:sz w:val="24"/>
            <w:szCs w:val="24"/>
          </w:rPr>
          <w:t>contained only black characters</w:t>
        </w:r>
        <w:commentRangeEnd w:id="73"/>
        <w:r w:rsidR="00767D31">
          <w:rPr>
            <w:rStyle w:val="CommentReference"/>
          </w:rPr>
          <w:commentReference w:id="73"/>
        </w:r>
        <w:r w:rsidR="00767D31">
          <w:rPr>
            <w:rFonts w:ascii="Times New Roman" w:hAnsi="Times New Roman" w:cs="Times New Roman"/>
            <w:sz w:val="24"/>
            <w:szCs w:val="24"/>
          </w:rPr>
          <w:t xml:space="preserve">.  </w:t>
        </w:r>
      </w:ins>
      <w:r w:rsidRPr="003A36F3">
        <w:rPr>
          <w:rFonts w:ascii="Times New Roman" w:hAnsi="Times New Roman" w:cs="Times New Roman"/>
          <w:sz w:val="24"/>
          <w:szCs w:val="24"/>
        </w:rPr>
        <w:t xml:space="preserve">Participants completed 200 experimental trials divided in 4 blocks. </w:t>
      </w:r>
      <w:r w:rsidR="00232C67" w:rsidRPr="003A36F3">
        <w:rPr>
          <w:rFonts w:ascii="Times New Roman" w:hAnsi="Times New Roman" w:cs="Times New Roman"/>
          <w:sz w:val="24"/>
          <w:szCs w:val="24"/>
        </w:rPr>
        <w:t>B</w:t>
      </w:r>
      <w:r w:rsidRPr="003A36F3">
        <w:rPr>
          <w:rFonts w:ascii="Times New Roman" w:hAnsi="Times New Roman" w:cs="Times New Roman"/>
          <w:sz w:val="24"/>
          <w:szCs w:val="24"/>
        </w:rPr>
        <w:t xml:space="preserve">etween blocks, participants were given a 30-second break screen that reported overall accuracy. </w:t>
      </w:r>
    </w:p>
    <w:p w14:paraId="30CA37D3" w14:textId="63BC7AA1" w:rsidR="000F780B" w:rsidRPr="003A36F3" w:rsidRDefault="000F780B" w:rsidP="00884F75">
      <w:pPr>
        <w:spacing w:line="240" w:lineRule="auto"/>
        <w:rPr>
          <w:rFonts w:ascii="Times New Roman" w:hAnsi="Times New Roman" w:cs="Times New Roman"/>
          <w:b/>
          <w:bCs/>
          <w:sz w:val="24"/>
          <w:szCs w:val="24"/>
        </w:rPr>
      </w:pPr>
      <w:r w:rsidRPr="003A36F3">
        <w:rPr>
          <w:rFonts w:ascii="Times New Roman" w:hAnsi="Times New Roman" w:cs="Times New Roman"/>
          <w:b/>
          <w:bCs/>
          <w:sz w:val="24"/>
          <w:szCs w:val="24"/>
        </w:rPr>
        <w:t>Results</w:t>
      </w:r>
    </w:p>
    <w:p w14:paraId="067BDC54" w14:textId="12984929" w:rsidR="00B03597" w:rsidRPr="003A36F3" w:rsidRDefault="00073FE0" w:rsidP="00884F75">
      <w:pPr>
        <w:spacing w:line="240" w:lineRule="auto"/>
        <w:rPr>
          <w:rFonts w:ascii="Times New Roman" w:hAnsi="Times New Roman" w:cs="Times New Roman"/>
          <w:sz w:val="24"/>
          <w:szCs w:val="24"/>
        </w:rPr>
      </w:pPr>
      <w:r>
        <w:rPr>
          <w:rFonts w:ascii="Times New Roman" w:hAnsi="Times New Roman" w:cs="Times New Roman"/>
          <w:sz w:val="24"/>
          <w:szCs w:val="24"/>
        </w:rPr>
        <w:t xml:space="preserve">We used </w:t>
      </w:r>
      <w:r>
        <w:rPr>
          <w:rFonts w:ascii="Times New Roman" w:hAnsi="Times New Roman" w:cs="Times New Roman"/>
          <w:i/>
          <w:iCs/>
          <w:sz w:val="24"/>
          <w:szCs w:val="24"/>
        </w:rPr>
        <w:t>t</w:t>
      </w:r>
      <w:r>
        <w:rPr>
          <w:rFonts w:ascii="Times New Roman" w:hAnsi="Times New Roman" w:cs="Times New Roman"/>
          <w:sz w:val="24"/>
          <w:szCs w:val="24"/>
        </w:rPr>
        <w:t>-tests and ANOVA tests as our primary means of analysis</w:t>
      </w:r>
      <w:r w:rsidR="00334329">
        <w:rPr>
          <w:rFonts w:ascii="Times New Roman" w:hAnsi="Times New Roman" w:cs="Times New Roman"/>
          <w:sz w:val="24"/>
          <w:szCs w:val="24"/>
        </w:rPr>
        <w:t>, but</w:t>
      </w:r>
      <w:r>
        <w:rPr>
          <w:rFonts w:ascii="Times New Roman" w:hAnsi="Times New Roman" w:cs="Times New Roman"/>
          <w:sz w:val="24"/>
          <w:szCs w:val="24"/>
        </w:rPr>
        <w:t xml:space="preserve"> </w:t>
      </w:r>
      <w:proofErr w:type="spellStart"/>
      <w:r>
        <w:rPr>
          <w:rFonts w:ascii="Times New Roman" w:hAnsi="Times New Roman" w:cs="Times New Roman"/>
          <w:sz w:val="24"/>
          <w:szCs w:val="24"/>
        </w:rPr>
        <w:t>supplemen</w:t>
      </w:r>
      <w:r w:rsidR="00334329">
        <w:rPr>
          <w:rFonts w:ascii="Times New Roman" w:hAnsi="Times New Roman" w:cs="Times New Roman"/>
          <w:sz w:val="24"/>
          <w:szCs w:val="24"/>
        </w:rPr>
        <w:t>ed</w:t>
      </w:r>
      <w:proofErr w:type="spellEnd"/>
      <w:r>
        <w:rPr>
          <w:rFonts w:ascii="Times New Roman" w:hAnsi="Times New Roman" w:cs="Times New Roman"/>
          <w:sz w:val="24"/>
          <w:szCs w:val="24"/>
        </w:rPr>
        <w:t xml:space="preserve"> these measures using </w:t>
      </w:r>
      <w:r w:rsidR="00B03597" w:rsidRPr="003A36F3">
        <w:rPr>
          <w:rFonts w:ascii="Times New Roman" w:hAnsi="Times New Roman" w:cs="Times New Roman"/>
          <w:sz w:val="24"/>
          <w:szCs w:val="24"/>
        </w:rPr>
        <w:t>Bayes factor tests. The Bayes factors presented here represent the ratio of the probability of our data given an effect is present to the probability of our data given an effect is not present.</w:t>
      </w:r>
      <w:r w:rsidR="00BC2BF7" w:rsidRPr="003A36F3">
        <w:rPr>
          <w:rFonts w:ascii="Times New Roman" w:hAnsi="Times New Roman" w:cs="Times New Roman"/>
          <w:sz w:val="24"/>
          <w:szCs w:val="24"/>
        </w:rPr>
        <w:t xml:space="preserve"> For example, a Bayes factor of 10 would be interpreted as the alternative hypotheses being 10 times more likely than the null hypotheses given the data. Conversely, a Bayes factor of 0.10 would be interpreted as the null hypotheses being 10 more likely than the alternative hypothesis given the data. </w:t>
      </w:r>
      <w:r>
        <w:rPr>
          <w:rFonts w:ascii="Times New Roman" w:hAnsi="Times New Roman" w:cs="Times New Roman"/>
          <w:sz w:val="24"/>
          <w:szCs w:val="24"/>
        </w:rPr>
        <w:t>Analyses were calculated</w:t>
      </w:r>
      <w:r w:rsidR="00B03597" w:rsidRPr="003A36F3">
        <w:rPr>
          <w:rFonts w:ascii="Times New Roman" w:hAnsi="Times New Roman" w:cs="Times New Roman"/>
          <w:sz w:val="24"/>
          <w:szCs w:val="24"/>
        </w:rPr>
        <w:t xml:space="preserve"> using </w:t>
      </w:r>
      <w:proofErr w:type="spellStart"/>
      <w:r w:rsidR="00B03597" w:rsidRPr="003A36F3">
        <w:rPr>
          <w:rFonts w:ascii="Times New Roman" w:hAnsi="Times New Roman" w:cs="Times New Roman"/>
          <w:sz w:val="24"/>
          <w:szCs w:val="24"/>
        </w:rPr>
        <w:t>BayesFactor</w:t>
      </w:r>
      <w:proofErr w:type="spellEnd"/>
      <w:r w:rsidR="00B03597" w:rsidRPr="003A36F3">
        <w:rPr>
          <w:rFonts w:ascii="Times New Roman" w:hAnsi="Times New Roman" w:cs="Times New Roman"/>
          <w:sz w:val="24"/>
          <w:szCs w:val="24"/>
        </w:rPr>
        <w:t xml:space="preserve"> version </w:t>
      </w:r>
      <w:r w:rsidRPr="00073FE0">
        <w:rPr>
          <w:rFonts w:ascii="Times New Roman" w:hAnsi="Times New Roman" w:cs="Times New Roman"/>
          <w:sz w:val="24"/>
          <w:szCs w:val="24"/>
        </w:rPr>
        <w:t>0.9.12-4.2</w:t>
      </w:r>
      <w:r>
        <w:rPr>
          <w:rFonts w:ascii="Times New Roman" w:hAnsi="Times New Roman" w:cs="Times New Roman"/>
          <w:sz w:val="24"/>
          <w:szCs w:val="24"/>
        </w:rPr>
        <w:t xml:space="preserve"> </w:t>
      </w:r>
      <w:r w:rsidR="00B03597" w:rsidRPr="003A36F3">
        <w:rPr>
          <w:rFonts w:ascii="Times New Roman" w:hAnsi="Times New Roman" w:cs="Times New Roman"/>
          <w:sz w:val="24"/>
          <w:szCs w:val="24"/>
        </w:rPr>
        <w:t xml:space="preserve">in R </w:t>
      </w:r>
      <w:r>
        <w:rPr>
          <w:rFonts w:ascii="Times New Roman" w:hAnsi="Times New Roman" w:cs="Times New Roman"/>
          <w:sz w:val="24"/>
          <w:szCs w:val="24"/>
        </w:rPr>
        <w:t>with</w:t>
      </w:r>
      <w:r w:rsidR="00B03597" w:rsidRPr="003A36F3">
        <w:rPr>
          <w:rFonts w:ascii="Times New Roman" w:hAnsi="Times New Roman" w:cs="Times New Roman"/>
          <w:sz w:val="24"/>
          <w:szCs w:val="24"/>
        </w:rPr>
        <w:t xml:space="preserve"> default settings. </w:t>
      </w:r>
    </w:p>
    <w:p w14:paraId="63C401D6" w14:textId="5E7488F9" w:rsidR="00B03597" w:rsidRPr="00D16702" w:rsidRDefault="00B03597"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Learning Phase</w:t>
      </w:r>
    </w:p>
    <w:p w14:paraId="076EB193" w14:textId="07B37141" w:rsidR="00185DA4" w:rsidRPr="003A36F3" w:rsidRDefault="00947B5C"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Mean response time to high- and low-</w:t>
      </w:r>
      <w:r w:rsidR="00E51735">
        <w:rPr>
          <w:rFonts w:ascii="Times New Roman" w:hAnsi="Times New Roman" w:cs="Times New Roman"/>
          <w:sz w:val="24"/>
          <w:szCs w:val="24"/>
        </w:rPr>
        <w:t>value</w:t>
      </w:r>
      <w:r w:rsidRPr="003A36F3">
        <w:rPr>
          <w:rFonts w:ascii="Times New Roman" w:hAnsi="Times New Roman" w:cs="Times New Roman"/>
          <w:sz w:val="24"/>
          <w:szCs w:val="24"/>
        </w:rPr>
        <w:t xml:space="preserve"> targets did not differ significantly, though participants tended to respond </w:t>
      </w:r>
      <w:ins w:id="74" w:author="Microsoft Office User" w:date="2021-08-18T10:49:00Z">
        <w:r w:rsidR="00767D31">
          <w:rPr>
            <w:rFonts w:ascii="Times New Roman" w:hAnsi="Times New Roman" w:cs="Times New Roman"/>
            <w:sz w:val="24"/>
            <w:szCs w:val="24"/>
          </w:rPr>
          <w:t xml:space="preserve">slightly </w:t>
        </w:r>
      </w:ins>
      <w:r w:rsidRPr="003A36F3">
        <w:rPr>
          <w:rFonts w:ascii="Times New Roman" w:hAnsi="Times New Roman" w:cs="Times New Roman"/>
          <w:sz w:val="24"/>
          <w:szCs w:val="24"/>
        </w:rPr>
        <w:t>faster to high-</w:t>
      </w:r>
      <w:r w:rsidR="00E51735">
        <w:rPr>
          <w:rFonts w:ascii="Times New Roman" w:hAnsi="Times New Roman" w:cs="Times New Roman"/>
          <w:sz w:val="24"/>
          <w:szCs w:val="24"/>
        </w:rPr>
        <w:t>value</w:t>
      </w:r>
      <w:r w:rsidRPr="003A36F3">
        <w:rPr>
          <w:rFonts w:ascii="Times New Roman" w:hAnsi="Times New Roman" w:cs="Times New Roman"/>
          <w:sz w:val="24"/>
          <w:szCs w:val="24"/>
        </w:rPr>
        <w:t xml:space="preserve"> targets than low</w:t>
      </w:r>
      <w:r w:rsidR="00E51735">
        <w:rPr>
          <w:rFonts w:ascii="Times New Roman" w:hAnsi="Times New Roman" w:cs="Times New Roman"/>
          <w:sz w:val="24"/>
          <w:szCs w:val="24"/>
        </w:rPr>
        <w:t xml:space="preserve">-value </w:t>
      </w:r>
      <w:r w:rsidRPr="003A36F3">
        <w:rPr>
          <w:rFonts w:ascii="Times New Roman" w:hAnsi="Times New Roman" w:cs="Times New Roman"/>
          <w:sz w:val="24"/>
          <w:szCs w:val="24"/>
        </w:rPr>
        <w:t>targets [mean difference = 4.2</w:t>
      </w:r>
      <w:r w:rsidR="00BC2BF7" w:rsidRPr="003A36F3">
        <w:rPr>
          <w:rFonts w:ascii="Times New Roman" w:hAnsi="Times New Roman" w:cs="Times New Roman"/>
          <w:sz w:val="24"/>
          <w:szCs w:val="24"/>
        </w:rPr>
        <w:t xml:space="preserve"> </w:t>
      </w:r>
      <w:proofErr w:type="spellStart"/>
      <w:r w:rsidRPr="003A36F3">
        <w:rPr>
          <w:rFonts w:ascii="Times New Roman" w:hAnsi="Times New Roman" w:cs="Times New Roman"/>
          <w:sz w:val="24"/>
          <w:szCs w:val="24"/>
        </w:rPr>
        <w:t>ms</w:t>
      </w:r>
      <w:proofErr w:type="spellEnd"/>
      <w:r w:rsidR="00BC2BF7" w:rsidRPr="003A36F3">
        <w:rPr>
          <w:rFonts w:ascii="Times New Roman" w:hAnsi="Times New Roman" w:cs="Times New Roman"/>
          <w:sz w:val="24"/>
          <w:szCs w:val="24"/>
        </w:rPr>
        <w:t xml:space="preserve">, </w:t>
      </w:r>
      <w:proofErr w:type="gramStart"/>
      <w:r w:rsidR="00BC2BF7" w:rsidRPr="003A36F3">
        <w:rPr>
          <w:rFonts w:ascii="Times New Roman" w:hAnsi="Times New Roman" w:cs="Times New Roman"/>
          <w:i/>
          <w:iCs/>
          <w:sz w:val="24"/>
          <w:szCs w:val="24"/>
        </w:rPr>
        <w:t>t</w:t>
      </w:r>
      <w:r w:rsidR="00BC2BF7" w:rsidRPr="003A36F3">
        <w:rPr>
          <w:rFonts w:ascii="Times New Roman" w:hAnsi="Times New Roman" w:cs="Times New Roman"/>
          <w:sz w:val="24"/>
          <w:szCs w:val="24"/>
        </w:rPr>
        <w:t>(</w:t>
      </w:r>
      <w:proofErr w:type="gramEnd"/>
      <w:r w:rsidR="00BC2BF7" w:rsidRPr="003A36F3">
        <w:rPr>
          <w:rFonts w:ascii="Times New Roman" w:hAnsi="Times New Roman" w:cs="Times New Roman"/>
          <w:sz w:val="24"/>
          <w:szCs w:val="24"/>
        </w:rPr>
        <w:t xml:space="preserve">61) = 1.202, </w:t>
      </w:r>
      <w:r w:rsidR="00BC2BF7" w:rsidRPr="003A36F3">
        <w:rPr>
          <w:rFonts w:ascii="Times New Roman" w:hAnsi="Times New Roman" w:cs="Times New Roman"/>
          <w:i/>
          <w:iCs/>
          <w:sz w:val="24"/>
          <w:szCs w:val="24"/>
        </w:rPr>
        <w:t>p</w:t>
      </w:r>
      <w:r w:rsidR="00BC2BF7" w:rsidRPr="003A36F3">
        <w:rPr>
          <w:rFonts w:ascii="Times New Roman" w:hAnsi="Times New Roman" w:cs="Times New Roman"/>
          <w:sz w:val="24"/>
          <w:szCs w:val="24"/>
        </w:rPr>
        <w:t xml:space="preserve"> = .234, BF = </w:t>
      </w:r>
      <w:r w:rsidR="003230D5">
        <w:rPr>
          <w:rFonts w:ascii="Times New Roman" w:hAnsi="Times New Roman" w:cs="Times New Roman"/>
          <w:sz w:val="24"/>
          <w:szCs w:val="24"/>
        </w:rPr>
        <w:t>0</w:t>
      </w:r>
      <w:r w:rsidR="00BC2BF7" w:rsidRPr="003A36F3">
        <w:rPr>
          <w:rFonts w:ascii="Times New Roman" w:hAnsi="Times New Roman" w:cs="Times New Roman"/>
          <w:sz w:val="24"/>
          <w:szCs w:val="24"/>
        </w:rPr>
        <w:t xml:space="preserve">.275]. </w:t>
      </w:r>
      <w:r w:rsidR="00BC2BF7" w:rsidRPr="00B052E2">
        <w:rPr>
          <w:rFonts w:ascii="Times New Roman" w:hAnsi="Times New Roman" w:cs="Times New Roman"/>
          <w:sz w:val="24"/>
          <w:szCs w:val="24"/>
        </w:rPr>
        <w:t>To examine the effect of reward as</w:t>
      </w:r>
      <w:r w:rsidR="00BC2BF7" w:rsidRPr="003A36F3">
        <w:rPr>
          <w:rFonts w:ascii="Times New Roman" w:hAnsi="Times New Roman" w:cs="Times New Roman"/>
          <w:sz w:val="24"/>
          <w:szCs w:val="24"/>
        </w:rPr>
        <w:t xml:space="preserve"> participants progressed through training, we binned the data in four bins of 50 trials. There was a main effect of trial block [</w:t>
      </w:r>
      <w:proofErr w:type="gramStart"/>
      <w:r w:rsidR="00BC2BF7" w:rsidRPr="003A36F3">
        <w:rPr>
          <w:rFonts w:ascii="Times New Roman" w:hAnsi="Times New Roman" w:cs="Times New Roman"/>
          <w:i/>
          <w:iCs/>
          <w:sz w:val="24"/>
          <w:szCs w:val="24"/>
        </w:rPr>
        <w:t>F</w:t>
      </w:r>
      <w:r w:rsidR="00BC2BF7" w:rsidRPr="003A36F3">
        <w:rPr>
          <w:rFonts w:ascii="Times New Roman" w:hAnsi="Times New Roman" w:cs="Times New Roman"/>
          <w:sz w:val="24"/>
          <w:szCs w:val="24"/>
        </w:rPr>
        <w:t>(</w:t>
      </w:r>
      <w:proofErr w:type="gramEnd"/>
      <w:r w:rsidR="00BC2BF7" w:rsidRPr="003A36F3">
        <w:rPr>
          <w:rFonts w:ascii="Times New Roman" w:hAnsi="Times New Roman" w:cs="Times New Roman"/>
          <w:sz w:val="24"/>
          <w:szCs w:val="24"/>
        </w:rPr>
        <w:t xml:space="preserve">3, 488) = 12.535, </w:t>
      </w:r>
      <w:r w:rsidR="00CC6B72" w:rsidRPr="003A36F3">
        <w:rPr>
          <w:rFonts w:ascii="Times New Roman" w:hAnsi="Times New Roman" w:cs="Times New Roman"/>
          <w:sz w:val="24"/>
          <w:szCs w:val="24"/>
        </w:rPr>
        <w:t>p &lt; .001, BF = 1.67×10</w:t>
      </w:r>
      <w:r w:rsidR="00CC6B72" w:rsidRPr="003A36F3">
        <w:rPr>
          <w:rFonts w:ascii="Times New Roman" w:hAnsi="Times New Roman" w:cs="Times New Roman"/>
          <w:sz w:val="24"/>
          <w:szCs w:val="24"/>
        </w:rPr>
        <w:softHyphen/>
      </w:r>
      <w:r w:rsidR="00CC6B72" w:rsidRPr="003A36F3">
        <w:rPr>
          <w:rFonts w:ascii="Times New Roman" w:hAnsi="Times New Roman" w:cs="Times New Roman"/>
          <w:sz w:val="24"/>
          <w:szCs w:val="24"/>
          <w:vertAlign w:val="superscript"/>
        </w:rPr>
        <w:t>19</w:t>
      </w:r>
      <w:r w:rsidR="00CC6B72" w:rsidRPr="003A36F3">
        <w:rPr>
          <w:rFonts w:ascii="Times New Roman" w:hAnsi="Times New Roman" w:cs="Times New Roman"/>
          <w:sz w:val="24"/>
          <w:szCs w:val="24"/>
        </w:rPr>
        <w:t>]</w:t>
      </w:r>
      <w:r w:rsidR="002C210B" w:rsidRPr="003A36F3">
        <w:rPr>
          <w:rFonts w:ascii="Times New Roman" w:hAnsi="Times New Roman" w:cs="Times New Roman"/>
          <w:sz w:val="24"/>
          <w:szCs w:val="24"/>
        </w:rPr>
        <w:t xml:space="preserve"> but no interaction between reward and trial block [</w:t>
      </w:r>
      <w:r w:rsidR="002C210B" w:rsidRPr="003A36F3">
        <w:rPr>
          <w:rFonts w:ascii="Times New Roman" w:hAnsi="Times New Roman" w:cs="Times New Roman"/>
          <w:i/>
          <w:iCs/>
          <w:sz w:val="24"/>
          <w:szCs w:val="24"/>
        </w:rPr>
        <w:t>F</w:t>
      </w:r>
      <w:r w:rsidR="002C210B" w:rsidRPr="003A36F3">
        <w:rPr>
          <w:rFonts w:ascii="Times New Roman" w:hAnsi="Times New Roman" w:cs="Times New Roman"/>
          <w:sz w:val="24"/>
          <w:szCs w:val="24"/>
        </w:rPr>
        <w:t>(3, 488) = 0.307, p &lt; .820, BF = 1.17×10</w:t>
      </w:r>
      <w:r w:rsidR="002C210B" w:rsidRPr="003A36F3">
        <w:rPr>
          <w:rFonts w:ascii="Times New Roman" w:hAnsi="Times New Roman" w:cs="Times New Roman"/>
          <w:sz w:val="24"/>
          <w:szCs w:val="24"/>
        </w:rPr>
        <w:softHyphen/>
      </w:r>
      <w:r w:rsidR="002C210B" w:rsidRPr="003A36F3">
        <w:rPr>
          <w:rFonts w:ascii="Times New Roman" w:hAnsi="Times New Roman" w:cs="Times New Roman"/>
          <w:sz w:val="24"/>
          <w:szCs w:val="24"/>
          <w:vertAlign w:val="superscript"/>
        </w:rPr>
        <w:t>17</w:t>
      </w:r>
      <w:r w:rsidR="00073FE0">
        <w:rPr>
          <w:rFonts w:ascii="Times New Roman" w:hAnsi="Times New Roman" w:cs="Times New Roman"/>
          <w:sz w:val="24"/>
          <w:szCs w:val="24"/>
        </w:rPr>
        <w:t>].</w:t>
      </w:r>
      <w:r w:rsidR="002C210B" w:rsidRPr="003A36F3">
        <w:rPr>
          <w:rFonts w:ascii="Times New Roman" w:hAnsi="Times New Roman" w:cs="Times New Roman"/>
          <w:sz w:val="24"/>
          <w:szCs w:val="24"/>
        </w:rPr>
        <w:t xml:space="preserve"> This suggests that </w:t>
      </w:r>
      <w:del w:id="75" w:author="Microsoft Office User" w:date="2021-08-18T10:50:00Z">
        <w:r w:rsidR="002C210B" w:rsidRPr="003A36F3" w:rsidDel="00767D31">
          <w:rPr>
            <w:rFonts w:ascii="Times New Roman" w:hAnsi="Times New Roman" w:cs="Times New Roman"/>
            <w:sz w:val="24"/>
            <w:szCs w:val="24"/>
          </w:rPr>
          <w:delText xml:space="preserve">while </w:delText>
        </w:r>
      </w:del>
      <w:ins w:id="76" w:author="Microsoft Office User" w:date="2021-08-18T10:50:00Z">
        <w:r w:rsidR="00767D31">
          <w:rPr>
            <w:rFonts w:ascii="Times New Roman" w:hAnsi="Times New Roman" w:cs="Times New Roman"/>
            <w:sz w:val="24"/>
            <w:szCs w:val="24"/>
          </w:rPr>
          <w:t>although</w:t>
        </w:r>
        <w:r w:rsidR="00767D31" w:rsidRPr="003A36F3">
          <w:rPr>
            <w:rFonts w:ascii="Times New Roman" w:hAnsi="Times New Roman" w:cs="Times New Roman"/>
            <w:sz w:val="24"/>
            <w:szCs w:val="24"/>
          </w:rPr>
          <w:t xml:space="preserve"> </w:t>
        </w:r>
      </w:ins>
      <w:r w:rsidR="002C210B" w:rsidRPr="003A36F3">
        <w:rPr>
          <w:rFonts w:ascii="Times New Roman" w:hAnsi="Times New Roman" w:cs="Times New Roman"/>
          <w:sz w:val="24"/>
          <w:szCs w:val="24"/>
        </w:rPr>
        <w:t xml:space="preserve">participants responded faster with more </w:t>
      </w:r>
      <w:r w:rsidR="00073FE0">
        <w:rPr>
          <w:rFonts w:ascii="Times New Roman" w:hAnsi="Times New Roman" w:cs="Times New Roman"/>
          <w:sz w:val="24"/>
          <w:szCs w:val="24"/>
        </w:rPr>
        <w:t>training</w:t>
      </w:r>
      <w:r w:rsidR="002C210B" w:rsidRPr="003A36F3">
        <w:rPr>
          <w:rFonts w:ascii="Times New Roman" w:hAnsi="Times New Roman" w:cs="Times New Roman"/>
          <w:sz w:val="24"/>
          <w:szCs w:val="24"/>
        </w:rPr>
        <w:t>, reward had</w:t>
      </w:r>
      <w:r w:rsidR="007E28E5" w:rsidRPr="003A36F3">
        <w:rPr>
          <w:rFonts w:ascii="Times New Roman" w:hAnsi="Times New Roman" w:cs="Times New Roman"/>
          <w:sz w:val="24"/>
          <w:szCs w:val="24"/>
        </w:rPr>
        <w:t xml:space="preserve"> no </w:t>
      </w:r>
      <w:ins w:id="77" w:author="Microsoft Office User" w:date="2021-08-18T10:50:00Z">
        <w:r w:rsidR="00767D31">
          <w:rPr>
            <w:rFonts w:ascii="Times New Roman" w:hAnsi="Times New Roman" w:cs="Times New Roman"/>
            <w:sz w:val="24"/>
            <w:szCs w:val="24"/>
          </w:rPr>
          <w:t xml:space="preserve">detectable </w:t>
        </w:r>
      </w:ins>
      <w:r w:rsidR="007E28E5" w:rsidRPr="003A36F3">
        <w:rPr>
          <w:rFonts w:ascii="Times New Roman" w:hAnsi="Times New Roman" w:cs="Times New Roman"/>
          <w:sz w:val="24"/>
          <w:szCs w:val="24"/>
        </w:rPr>
        <w:t xml:space="preserve">effect. </w:t>
      </w:r>
      <w:r w:rsidR="00073FE0">
        <w:rPr>
          <w:rFonts w:ascii="Times New Roman" w:hAnsi="Times New Roman" w:cs="Times New Roman"/>
          <w:sz w:val="24"/>
          <w:szCs w:val="24"/>
        </w:rPr>
        <w:t>R</w:t>
      </w:r>
      <w:r w:rsidR="007E28E5" w:rsidRPr="003A36F3">
        <w:rPr>
          <w:rFonts w:ascii="Times New Roman" w:hAnsi="Times New Roman" w:cs="Times New Roman"/>
          <w:sz w:val="24"/>
          <w:szCs w:val="24"/>
        </w:rPr>
        <w:t xml:space="preserve">esponse times by reward condition and trial block are presented in Figure </w:t>
      </w:r>
      <w:r w:rsidR="00E51735">
        <w:rPr>
          <w:rFonts w:ascii="Times New Roman" w:hAnsi="Times New Roman" w:cs="Times New Roman"/>
          <w:sz w:val="24"/>
          <w:szCs w:val="24"/>
        </w:rPr>
        <w:t>3</w:t>
      </w:r>
      <w:r w:rsidR="007E28E5" w:rsidRPr="003A36F3">
        <w:rPr>
          <w:rFonts w:ascii="Times New Roman" w:hAnsi="Times New Roman" w:cs="Times New Roman"/>
          <w:sz w:val="24"/>
          <w:szCs w:val="24"/>
        </w:rPr>
        <w:t xml:space="preserve">. </w:t>
      </w:r>
    </w:p>
    <w:p w14:paraId="06636D71" w14:textId="2EC90FEC" w:rsidR="00592773" w:rsidRPr="003A36F3" w:rsidRDefault="007E28E5" w:rsidP="00884F75">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We applied the same analyses to accurac</w:t>
      </w:r>
      <w:r w:rsidR="00073FE0">
        <w:rPr>
          <w:rFonts w:ascii="Times New Roman" w:hAnsi="Times New Roman" w:cs="Times New Roman"/>
          <w:sz w:val="24"/>
          <w:szCs w:val="24"/>
        </w:rPr>
        <w:t>y</w:t>
      </w:r>
      <w:r w:rsidRPr="003A36F3">
        <w:rPr>
          <w:rFonts w:ascii="Times New Roman" w:hAnsi="Times New Roman" w:cs="Times New Roman"/>
          <w:sz w:val="24"/>
          <w:szCs w:val="24"/>
        </w:rPr>
        <w:t xml:space="preserve">. Mean </w:t>
      </w:r>
      <w:r w:rsidR="00073FE0" w:rsidRPr="003A36F3">
        <w:rPr>
          <w:rFonts w:ascii="Times New Roman" w:hAnsi="Times New Roman" w:cs="Times New Roman"/>
          <w:sz w:val="24"/>
          <w:szCs w:val="24"/>
        </w:rPr>
        <w:t>accuracy</w:t>
      </w:r>
      <w:r w:rsidRPr="003A36F3">
        <w:rPr>
          <w:rFonts w:ascii="Times New Roman" w:hAnsi="Times New Roman" w:cs="Times New Roman"/>
          <w:sz w:val="24"/>
          <w:szCs w:val="24"/>
        </w:rPr>
        <w:t xml:space="preserve"> to high- and low-reward targets did not differ significantly [mean difference &lt; </w:t>
      </w:r>
      <w:commentRangeStart w:id="78"/>
      <w:r w:rsidRPr="003A36F3">
        <w:rPr>
          <w:rFonts w:ascii="Times New Roman" w:hAnsi="Times New Roman" w:cs="Times New Roman"/>
          <w:sz w:val="24"/>
          <w:szCs w:val="24"/>
        </w:rPr>
        <w:t xml:space="preserve">0.00 </w:t>
      </w:r>
      <w:proofErr w:type="spellStart"/>
      <w:r w:rsidRPr="003A36F3">
        <w:rPr>
          <w:rFonts w:ascii="Times New Roman" w:hAnsi="Times New Roman" w:cs="Times New Roman"/>
          <w:sz w:val="24"/>
          <w:szCs w:val="24"/>
        </w:rPr>
        <w:t>ms</w:t>
      </w:r>
      <w:commentRangeEnd w:id="78"/>
      <w:proofErr w:type="spellEnd"/>
      <w:r w:rsidR="00767D31">
        <w:rPr>
          <w:rStyle w:val="CommentReference"/>
        </w:rPr>
        <w:commentReference w:id="78"/>
      </w:r>
      <w:r w:rsidRPr="003A36F3">
        <w:rPr>
          <w:rFonts w:ascii="Times New Roman" w:hAnsi="Times New Roman" w:cs="Times New Roman"/>
          <w:sz w:val="24"/>
          <w:szCs w:val="24"/>
        </w:rPr>
        <w:t xml:space="preserve">, </w:t>
      </w:r>
      <w:proofErr w:type="gramStart"/>
      <w:r w:rsidRPr="003A36F3">
        <w:rPr>
          <w:rFonts w:ascii="Times New Roman" w:hAnsi="Times New Roman" w:cs="Times New Roman"/>
          <w:i/>
          <w:iCs/>
          <w:sz w:val="24"/>
          <w:szCs w:val="24"/>
        </w:rPr>
        <w:t>t</w:t>
      </w:r>
      <w:r w:rsidRPr="003A36F3">
        <w:rPr>
          <w:rFonts w:ascii="Times New Roman" w:hAnsi="Times New Roman" w:cs="Times New Roman"/>
          <w:sz w:val="24"/>
          <w:szCs w:val="24"/>
        </w:rPr>
        <w:t>(</w:t>
      </w:r>
      <w:proofErr w:type="gramEnd"/>
      <w:r w:rsidRPr="003A36F3">
        <w:rPr>
          <w:rFonts w:ascii="Times New Roman" w:hAnsi="Times New Roman" w:cs="Times New Roman"/>
          <w:sz w:val="24"/>
          <w:szCs w:val="24"/>
        </w:rPr>
        <w:t xml:space="preserve">61) = 0.081, </w:t>
      </w:r>
      <w:r w:rsidRPr="003A36F3">
        <w:rPr>
          <w:rFonts w:ascii="Times New Roman" w:hAnsi="Times New Roman" w:cs="Times New Roman"/>
          <w:i/>
          <w:iCs/>
          <w:sz w:val="24"/>
          <w:szCs w:val="24"/>
        </w:rPr>
        <w:t>p</w:t>
      </w:r>
      <w:r w:rsidRPr="003A36F3">
        <w:rPr>
          <w:rFonts w:ascii="Times New Roman" w:hAnsi="Times New Roman" w:cs="Times New Roman"/>
          <w:sz w:val="24"/>
          <w:szCs w:val="24"/>
        </w:rPr>
        <w:t xml:space="preserve"> = .935, BF = 0.</w:t>
      </w:r>
      <w:r w:rsidR="00E51735">
        <w:rPr>
          <w:rFonts w:ascii="Times New Roman" w:hAnsi="Times New Roman" w:cs="Times New Roman"/>
          <w:sz w:val="24"/>
          <w:szCs w:val="24"/>
        </w:rPr>
        <w:t>139</w:t>
      </w:r>
      <w:r w:rsidRPr="003A36F3">
        <w:rPr>
          <w:rFonts w:ascii="Times New Roman" w:hAnsi="Times New Roman" w:cs="Times New Roman"/>
          <w:sz w:val="24"/>
          <w:szCs w:val="24"/>
        </w:rPr>
        <w:t>]. We again binned the data in four blocks of 50 trials each. There was a main effect of trial block [</w:t>
      </w:r>
      <w:proofErr w:type="gramStart"/>
      <w:r w:rsidRPr="003A36F3">
        <w:rPr>
          <w:rFonts w:ascii="Times New Roman" w:hAnsi="Times New Roman" w:cs="Times New Roman"/>
          <w:i/>
          <w:iCs/>
          <w:sz w:val="24"/>
          <w:szCs w:val="24"/>
        </w:rPr>
        <w:t>F</w:t>
      </w:r>
      <w:r w:rsidRPr="003A36F3">
        <w:rPr>
          <w:rFonts w:ascii="Times New Roman" w:hAnsi="Times New Roman" w:cs="Times New Roman"/>
          <w:sz w:val="24"/>
          <w:szCs w:val="24"/>
        </w:rPr>
        <w:t>(</w:t>
      </w:r>
      <w:proofErr w:type="gramEnd"/>
      <w:r w:rsidRPr="003A36F3">
        <w:rPr>
          <w:rFonts w:ascii="Times New Roman" w:hAnsi="Times New Roman" w:cs="Times New Roman"/>
          <w:sz w:val="24"/>
          <w:szCs w:val="24"/>
        </w:rPr>
        <w:t>3, 488) = 9.782, p &lt; .001, BF = 1.</w:t>
      </w:r>
      <w:r w:rsidR="00D5351E" w:rsidRPr="003A36F3">
        <w:rPr>
          <w:rFonts w:ascii="Times New Roman" w:hAnsi="Times New Roman" w:cs="Times New Roman"/>
          <w:sz w:val="24"/>
          <w:szCs w:val="24"/>
        </w:rPr>
        <w:t>44</w:t>
      </w:r>
      <w:r w:rsidRPr="003A36F3">
        <w:rPr>
          <w:rFonts w:ascii="Times New Roman" w:hAnsi="Times New Roman" w:cs="Times New Roman"/>
          <w:sz w:val="24"/>
          <w:szCs w:val="24"/>
        </w:rPr>
        <w:t>×10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9</w:t>
      </w:r>
      <w:r w:rsidRPr="003A36F3">
        <w:rPr>
          <w:rFonts w:ascii="Times New Roman" w:hAnsi="Times New Roman" w:cs="Times New Roman"/>
          <w:sz w:val="24"/>
          <w:szCs w:val="24"/>
        </w:rPr>
        <w:t>]</w:t>
      </w:r>
      <w:r w:rsidR="00D5351E" w:rsidRPr="003A36F3">
        <w:rPr>
          <w:rFonts w:ascii="Times New Roman" w:hAnsi="Times New Roman" w:cs="Times New Roman"/>
          <w:sz w:val="24"/>
          <w:szCs w:val="24"/>
        </w:rPr>
        <w:t xml:space="preserve"> </w:t>
      </w:r>
      <w:r w:rsidRPr="003A36F3">
        <w:rPr>
          <w:rFonts w:ascii="Times New Roman" w:hAnsi="Times New Roman" w:cs="Times New Roman"/>
          <w:sz w:val="24"/>
          <w:szCs w:val="24"/>
        </w:rPr>
        <w:t>but no interaction between reward and trial block [</w:t>
      </w:r>
      <w:r w:rsidRPr="003A36F3">
        <w:rPr>
          <w:rFonts w:ascii="Times New Roman" w:hAnsi="Times New Roman" w:cs="Times New Roman"/>
          <w:i/>
          <w:iCs/>
          <w:sz w:val="24"/>
          <w:szCs w:val="24"/>
        </w:rPr>
        <w:t>F</w:t>
      </w:r>
      <w:r w:rsidRPr="003A36F3">
        <w:rPr>
          <w:rFonts w:ascii="Times New Roman" w:hAnsi="Times New Roman" w:cs="Times New Roman"/>
          <w:sz w:val="24"/>
          <w:szCs w:val="24"/>
        </w:rPr>
        <w:t>(3, 488) = 0.</w:t>
      </w:r>
      <w:r w:rsidR="00D5351E" w:rsidRPr="003A36F3">
        <w:rPr>
          <w:rFonts w:ascii="Times New Roman" w:hAnsi="Times New Roman" w:cs="Times New Roman"/>
          <w:sz w:val="24"/>
          <w:szCs w:val="24"/>
        </w:rPr>
        <w:t>736</w:t>
      </w:r>
      <w:r w:rsidRPr="003A36F3">
        <w:rPr>
          <w:rFonts w:ascii="Times New Roman" w:hAnsi="Times New Roman" w:cs="Times New Roman"/>
          <w:sz w:val="24"/>
          <w:szCs w:val="24"/>
        </w:rPr>
        <w:t xml:space="preserve">, p </w:t>
      </w:r>
      <w:r w:rsidR="00D5351E" w:rsidRPr="003A36F3">
        <w:rPr>
          <w:rFonts w:ascii="Times New Roman" w:hAnsi="Times New Roman" w:cs="Times New Roman"/>
          <w:sz w:val="24"/>
          <w:szCs w:val="24"/>
        </w:rPr>
        <w:t>=.531</w:t>
      </w:r>
      <w:r w:rsidRPr="003A36F3">
        <w:rPr>
          <w:rFonts w:ascii="Times New Roman" w:hAnsi="Times New Roman" w:cs="Times New Roman"/>
          <w:sz w:val="24"/>
          <w:szCs w:val="24"/>
        </w:rPr>
        <w:t>, BF = 1.17×10</w:t>
      </w:r>
      <w:r w:rsidRPr="003A36F3">
        <w:rPr>
          <w:rFonts w:ascii="Times New Roman" w:hAnsi="Times New Roman" w:cs="Times New Roman"/>
          <w:sz w:val="24"/>
          <w:szCs w:val="24"/>
        </w:rPr>
        <w:softHyphen/>
      </w:r>
      <w:r w:rsidRPr="003A36F3">
        <w:rPr>
          <w:rFonts w:ascii="Times New Roman" w:hAnsi="Times New Roman" w:cs="Times New Roman"/>
          <w:sz w:val="24"/>
          <w:szCs w:val="24"/>
          <w:vertAlign w:val="superscript"/>
        </w:rPr>
        <w:t>17</w:t>
      </w:r>
      <w:r w:rsidR="00073FE0">
        <w:rPr>
          <w:rFonts w:ascii="Times New Roman" w:hAnsi="Times New Roman" w:cs="Times New Roman"/>
          <w:sz w:val="24"/>
          <w:szCs w:val="24"/>
        </w:rPr>
        <w:t>.</w:t>
      </w:r>
      <w:r w:rsidRPr="003A36F3">
        <w:rPr>
          <w:rFonts w:ascii="Times New Roman" w:hAnsi="Times New Roman" w:cs="Times New Roman"/>
          <w:sz w:val="24"/>
          <w:szCs w:val="24"/>
        </w:rPr>
        <w:t xml:space="preserve"> </w:t>
      </w:r>
      <w:r w:rsidR="00D5351E" w:rsidRPr="003A36F3">
        <w:rPr>
          <w:rFonts w:ascii="Times New Roman" w:hAnsi="Times New Roman" w:cs="Times New Roman"/>
          <w:sz w:val="24"/>
          <w:szCs w:val="24"/>
        </w:rPr>
        <w:t xml:space="preserve">Again, this suggests that while there was an </w:t>
      </w:r>
      <w:r w:rsidR="00D5351E" w:rsidRPr="003A36F3">
        <w:rPr>
          <w:rFonts w:ascii="Times New Roman" w:hAnsi="Times New Roman" w:cs="Times New Roman"/>
          <w:sz w:val="24"/>
          <w:szCs w:val="24"/>
        </w:rPr>
        <w:lastRenderedPageBreak/>
        <w:t>effect of practice on accuracy, there was no effect of reward or any interaction</w:t>
      </w:r>
      <w:r w:rsidR="00073FE0">
        <w:rPr>
          <w:rFonts w:ascii="Times New Roman" w:hAnsi="Times New Roman" w:cs="Times New Roman"/>
          <w:sz w:val="24"/>
          <w:szCs w:val="24"/>
        </w:rPr>
        <w:t xml:space="preserve"> between practice and reward</w:t>
      </w:r>
      <w:r w:rsidR="00D5351E" w:rsidRPr="003A36F3">
        <w:rPr>
          <w:rFonts w:ascii="Times New Roman" w:hAnsi="Times New Roman" w:cs="Times New Roman"/>
          <w:sz w:val="24"/>
          <w:szCs w:val="24"/>
        </w:rPr>
        <w:t>. Accuracy</w:t>
      </w:r>
      <w:r w:rsidRPr="003A36F3">
        <w:rPr>
          <w:rFonts w:ascii="Times New Roman" w:hAnsi="Times New Roman" w:cs="Times New Roman"/>
          <w:sz w:val="24"/>
          <w:szCs w:val="24"/>
        </w:rPr>
        <w:t xml:space="preserve"> by reward condition and trial block are presented in Figure </w:t>
      </w:r>
      <w:r w:rsidR="003230D5">
        <w:rPr>
          <w:rFonts w:ascii="Times New Roman" w:hAnsi="Times New Roman" w:cs="Times New Roman"/>
          <w:sz w:val="24"/>
          <w:szCs w:val="24"/>
        </w:rPr>
        <w:t>3</w:t>
      </w:r>
      <w:r w:rsidRPr="003A36F3">
        <w:rPr>
          <w:rFonts w:ascii="Times New Roman" w:hAnsi="Times New Roman" w:cs="Times New Roman"/>
          <w:sz w:val="24"/>
          <w:szCs w:val="24"/>
        </w:rPr>
        <w:t xml:space="preserve">. </w:t>
      </w:r>
    </w:p>
    <w:p w14:paraId="1AE78B4B" w14:textId="773AC498" w:rsidR="00592773" w:rsidRPr="00D16702" w:rsidRDefault="00592773" w:rsidP="00884F75">
      <w:pPr>
        <w:spacing w:line="240" w:lineRule="auto"/>
        <w:rPr>
          <w:rFonts w:ascii="Times New Roman" w:hAnsi="Times New Roman" w:cs="Times New Roman"/>
          <w:i/>
          <w:iCs/>
          <w:sz w:val="24"/>
          <w:szCs w:val="24"/>
        </w:rPr>
      </w:pPr>
      <w:r w:rsidRPr="00D16702">
        <w:rPr>
          <w:rFonts w:ascii="Times New Roman" w:hAnsi="Times New Roman" w:cs="Times New Roman"/>
          <w:i/>
          <w:iCs/>
          <w:sz w:val="24"/>
          <w:szCs w:val="24"/>
        </w:rPr>
        <w:t>Transfer Phase</w:t>
      </w:r>
    </w:p>
    <w:p w14:paraId="398DC6F1" w14:textId="0849E140" w:rsidR="00C90091" w:rsidRDefault="00D65A94" w:rsidP="00633C3E">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primary</w:t>
      </w:r>
      <w:r w:rsidR="00C90091" w:rsidRPr="003A36F3">
        <w:rPr>
          <w:rFonts w:ascii="Times New Roman" w:hAnsi="Times New Roman" w:cs="Times New Roman"/>
          <w:sz w:val="24"/>
          <w:szCs w:val="24"/>
        </w:rPr>
        <w:t xml:space="preserve"> interest was</w:t>
      </w:r>
      <w:r>
        <w:rPr>
          <w:rFonts w:ascii="Times New Roman" w:hAnsi="Times New Roman" w:cs="Times New Roman"/>
          <w:sz w:val="24"/>
          <w:szCs w:val="24"/>
        </w:rPr>
        <w:t xml:space="preserve"> whether</w:t>
      </w:r>
      <w:r w:rsidR="00C90091" w:rsidRPr="003A36F3">
        <w:rPr>
          <w:rFonts w:ascii="Times New Roman" w:hAnsi="Times New Roman" w:cs="Times New Roman"/>
          <w:sz w:val="24"/>
          <w:szCs w:val="24"/>
        </w:rPr>
        <w:t xml:space="preserve"> reward associations from the </w:t>
      </w:r>
      <w:r>
        <w:rPr>
          <w:rFonts w:ascii="Times New Roman" w:hAnsi="Times New Roman" w:cs="Times New Roman"/>
          <w:sz w:val="24"/>
          <w:szCs w:val="24"/>
        </w:rPr>
        <w:t xml:space="preserve">learning </w:t>
      </w:r>
      <w:r w:rsidR="00C90091" w:rsidRPr="003A36F3">
        <w:rPr>
          <w:rFonts w:ascii="Times New Roman" w:hAnsi="Times New Roman" w:cs="Times New Roman"/>
          <w:sz w:val="24"/>
          <w:szCs w:val="24"/>
        </w:rPr>
        <w:t xml:space="preserve">phase would </w:t>
      </w:r>
      <w:r>
        <w:rPr>
          <w:rFonts w:ascii="Times New Roman" w:hAnsi="Times New Roman" w:cs="Times New Roman"/>
          <w:sz w:val="24"/>
          <w:szCs w:val="24"/>
        </w:rPr>
        <w:t xml:space="preserve">transfer over and affect performance on a </w:t>
      </w:r>
      <w:r w:rsidR="00C90091" w:rsidRPr="003A36F3">
        <w:rPr>
          <w:rFonts w:ascii="Times New Roman" w:hAnsi="Times New Roman" w:cs="Times New Roman"/>
          <w:sz w:val="24"/>
          <w:szCs w:val="24"/>
        </w:rPr>
        <w:t>visual working memory tes</w:t>
      </w:r>
      <w:r>
        <w:rPr>
          <w:rFonts w:ascii="Times New Roman" w:hAnsi="Times New Roman" w:cs="Times New Roman"/>
          <w:sz w:val="24"/>
          <w:szCs w:val="24"/>
        </w:rPr>
        <w:t>t</w:t>
      </w:r>
      <w:r w:rsidR="00C90091" w:rsidRPr="003A36F3">
        <w:rPr>
          <w:rFonts w:ascii="Times New Roman" w:hAnsi="Times New Roman" w:cs="Times New Roman"/>
          <w:sz w:val="24"/>
          <w:szCs w:val="24"/>
        </w:rPr>
        <w:t xml:space="preserve">. </w:t>
      </w:r>
      <w:r>
        <w:rPr>
          <w:rFonts w:ascii="Times New Roman" w:hAnsi="Times New Roman" w:cs="Times New Roman"/>
          <w:sz w:val="24"/>
          <w:szCs w:val="24"/>
        </w:rPr>
        <w:t xml:space="preserve">We measured performance using a signal detection theory framework (Green &amp; </w:t>
      </w:r>
      <w:proofErr w:type="spellStart"/>
      <w:r>
        <w:rPr>
          <w:rFonts w:ascii="Times New Roman" w:hAnsi="Times New Roman" w:cs="Times New Roman"/>
          <w:sz w:val="24"/>
          <w:szCs w:val="24"/>
        </w:rPr>
        <w:t>Swets</w:t>
      </w:r>
      <w:proofErr w:type="spellEnd"/>
      <w:r>
        <w:rPr>
          <w:rFonts w:ascii="Times New Roman" w:hAnsi="Times New Roman" w:cs="Times New Roman"/>
          <w:sz w:val="24"/>
          <w:szCs w:val="24"/>
        </w:rPr>
        <w:t xml:space="preserve">, 1996) </w:t>
      </w:r>
      <w:r w:rsidR="00633C3E">
        <w:rPr>
          <w:rFonts w:ascii="Times New Roman" w:hAnsi="Times New Roman" w:cs="Times New Roman"/>
          <w:sz w:val="24"/>
          <w:szCs w:val="24"/>
        </w:rPr>
        <w:t>including</w:t>
      </w:r>
      <w:r>
        <w:rPr>
          <w:rFonts w:ascii="Times New Roman" w:hAnsi="Times New Roman" w:cs="Times New Roman"/>
          <w:sz w:val="24"/>
          <w:szCs w:val="24"/>
        </w:rPr>
        <w:t xml:space="preserve"> </w:t>
      </w:r>
      <w:r w:rsidR="0074238D">
        <w:rPr>
          <w:rFonts w:ascii="Times New Roman" w:hAnsi="Times New Roman" w:cs="Times New Roman"/>
          <w:sz w:val="24"/>
          <w:szCs w:val="24"/>
        </w:rPr>
        <w:t>discriminability</w:t>
      </w:r>
      <w:r>
        <w:rPr>
          <w:rFonts w:ascii="Times New Roman" w:hAnsi="Times New Roman" w:cs="Times New Roman"/>
          <w:sz w:val="24"/>
          <w:szCs w:val="24"/>
        </w:rPr>
        <w:t xml:space="preserve"> (</w:t>
      </w:r>
      <w:r>
        <w:rPr>
          <w:rFonts w:ascii="Times New Roman" w:hAnsi="Times New Roman" w:cs="Times New Roman"/>
          <w:i/>
          <w:iCs/>
          <w:sz w:val="24"/>
          <w:szCs w:val="24"/>
        </w:rPr>
        <w:t>d’</w:t>
      </w:r>
      <w:r>
        <w:rPr>
          <w:rFonts w:ascii="Times New Roman" w:hAnsi="Times New Roman" w:cs="Times New Roman"/>
          <w:sz w:val="24"/>
          <w:szCs w:val="24"/>
        </w:rPr>
        <w:t>)</w:t>
      </w:r>
      <w:r w:rsidR="00633C3E">
        <w:rPr>
          <w:rFonts w:ascii="Times New Roman" w:hAnsi="Times New Roman" w:cs="Times New Roman"/>
          <w:sz w:val="24"/>
          <w:szCs w:val="24"/>
        </w:rPr>
        <w:t>,</w:t>
      </w:r>
      <w:r>
        <w:rPr>
          <w:rFonts w:ascii="Times New Roman" w:hAnsi="Times New Roman" w:cs="Times New Roman"/>
          <w:sz w:val="24"/>
          <w:szCs w:val="24"/>
        </w:rPr>
        <w:t xml:space="preserve"> </w:t>
      </w:r>
      <w:r w:rsidR="0074238D">
        <w:rPr>
          <w:rFonts w:ascii="Times New Roman" w:hAnsi="Times New Roman" w:cs="Times New Roman"/>
          <w:sz w:val="24"/>
          <w:szCs w:val="24"/>
        </w:rPr>
        <w:t xml:space="preserve">criterion placement </w:t>
      </w:r>
      <w:r>
        <w:rPr>
          <w:rFonts w:ascii="Times New Roman" w:hAnsi="Times New Roman" w:cs="Times New Roman"/>
          <w:sz w:val="24"/>
          <w:szCs w:val="24"/>
        </w:rPr>
        <w:t xml:space="preserve">(c), and </w:t>
      </w:r>
      <w:ins w:id="79" w:author="Microsoft Office User" w:date="2021-08-18T10:51:00Z">
        <w:r w:rsidR="00767D31">
          <w:rPr>
            <w:rFonts w:ascii="Times New Roman" w:hAnsi="Times New Roman" w:cs="Times New Roman"/>
            <w:sz w:val="24"/>
            <w:szCs w:val="24"/>
          </w:rPr>
          <w:t xml:space="preserve">supplemented these measures with </w:t>
        </w:r>
      </w:ins>
      <w:r>
        <w:rPr>
          <w:rFonts w:ascii="Times New Roman" w:hAnsi="Times New Roman" w:cs="Times New Roman"/>
          <w:sz w:val="24"/>
          <w:szCs w:val="24"/>
        </w:rPr>
        <w:t xml:space="preserve">response time. </w:t>
      </w:r>
      <w:r w:rsidR="00633C3E">
        <w:rPr>
          <w:rFonts w:ascii="Times New Roman" w:hAnsi="Times New Roman" w:cs="Times New Roman"/>
          <w:sz w:val="24"/>
          <w:szCs w:val="24"/>
        </w:rPr>
        <w:t xml:space="preserve">All </w:t>
      </w:r>
      <w:r w:rsidR="00633C3E" w:rsidRPr="00633C3E">
        <w:rPr>
          <w:rFonts w:ascii="Times New Roman" w:hAnsi="Times New Roman" w:cs="Times New Roman"/>
          <w:i/>
          <w:iCs/>
          <w:sz w:val="24"/>
          <w:szCs w:val="24"/>
        </w:rPr>
        <w:t>d'</w:t>
      </w:r>
      <w:r w:rsidR="00722C90" w:rsidRPr="003A36F3">
        <w:rPr>
          <w:rFonts w:ascii="Times New Roman" w:hAnsi="Times New Roman" w:cs="Times New Roman"/>
          <w:sz w:val="24"/>
          <w:szCs w:val="24"/>
        </w:rPr>
        <w:t xml:space="preserve"> </w:t>
      </w:r>
      <w:r w:rsidR="00633C3E">
        <w:rPr>
          <w:rFonts w:ascii="Times New Roman" w:hAnsi="Times New Roman" w:cs="Times New Roman"/>
          <w:sz w:val="24"/>
          <w:szCs w:val="24"/>
        </w:rPr>
        <w:t>values were edge corrected for extreme values (</w:t>
      </w:r>
      <w:r w:rsidR="00633C3E" w:rsidRPr="00633C3E">
        <w:rPr>
          <w:rFonts w:ascii="Times New Roman" w:hAnsi="Times New Roman" w:cs="Times New Roman"/>
          <w:i/>
          <w:iCs/>
          <w:sz w:val="24"/>
          <w:szCs w:val="24"/>
        </w:rPr>
        <w:t>d</w:t>
      </w:r>
      <w:r w:rsidR="00633C3E">
        <w:rPr>
          <w:rFonts w:ascii="Times New Roman" w:hAnsi="Times New Roman" w:cs="Times New Roman"/>
          <w:i/>
          <w:iCs/>
          <w:sz w:val="24"/>
          <w:szCs w:val="24"/>
        </w:rPr>
        <w:t>’</w:t>
      </w:r>
      <w:r w:rsidR="00633C3E">
        <w:rPr>
          <w:rFonts w:ascii="Times New Roman" w:hAnsi="Times New Roman" w:cs="Times New Roman"/>
          <w:sz w:val="24"/>
          <w:szCs w:val="24"/>
        </w:rPr>
        <w:t xml:space="preserve"> of 0 or 1) using </w:t>
      </w:r>
      <w:r w:rsidR="00FF6346" w:rsidRPr="00FF6346">
        <w:rPr>
          <w:rFonts w:ascii="Times New Roman" w:hAnsi="Times New Roman" w:cs="Times New Roman"/>
          <w:sz w:val="24"/>
          <w:szCs w:val="24"/>
        </w:rPr>
        <w:t>Macmillan and Kaplan’s (1985) 1/(2N) rule for proportions</w:t>
      </w:r>
      <w:r w:rsidR="00633C3E">
        <w:rPr>
          <w:rFonts w:ascii="Times New Roman" w:hAnsi="Times New Roman" w:cs="Times New Roman"/>
          <w:sz w:val="24"/>
          <w:szCs w:val="24"/>
        </w:rPr>
        <w:t>.</w:t>
      </w:r>
      <w:r w:rsidR="00722C90" w:rsidRPr="003A36F3">
        <w:rPr>
          <w:rFonts w:ascii="Times New Roman" w:hAnsi="Times New Roman" w:cs="Times New Roman"/>
          <w:sz w:val="24"/>
          <w:szCs w:val="24"/>
        </w:rPr>
        <w:t xml:space="preserve"> </w:t>
      </w:r>
    </w:p>
    <w:p w14:paraId="2B98D7D5" w14:textId="368F5AB7" w:rsidR="003230D5" w:rsidRDefault="00D001BA" w:rsidP="003C0C04">
      <w:pPr>
        <w:spacing w:line="240" w:lineRule="auto"/>
        <w:ind w:firstLine="720"/>
        <w:rPr>
          <w:rFonts w:ascii="Times New Roman" w:hAnsi="Times New Roman" w:cs="Times New Roman"/>
          <w:sz w:val="24"/>
          <w:szCs w:val="24"/>
        </w:rPr>
      </w:pPr>
      <w:r w:rsidRPr="003A36F3">
        <w:rPr>
          <w:rFonts w:ascii="Times New Roman" w:hAnsi="Times New Roman" w:cs="Times New Roman"/>
          <w:sz w:val="24"/>
          <w:szCs w:val="24"/>
        </w:rPr>
        <w:t xml:space="preserve">To examine the overall effect of reward </w:t>
      </w:r>
      <w:r w:rsidR="00A90F94">
        <w:rPr>
          <w:rFonts w:ascii="Times New Roman" w:hAnsi="Times New Roman" w:cs="Times New Roman"/>
          <w:sz w:val="24"/>
          <w:szCs w:val="24"/>
        </w:rPr>
        <w:t>on performance</w:t>
      </w:r>
      <w:r w:rsidRPr="003A36F3">
        <w:rPr>
          <w:rFonts w:ascii="Times New Roman" w:hAnsi="Times New Roman" w:cs="Times New Roman"/>
          <w:sz w:val="24"/>
          <w:szCs w:val="24"/>
        </w:rPr>
        <w:t>, we</w:t>
      </w:r>
      <w:r w:rsidR="00A90F94">
        <w:rPr>
          <w:rFonts w:ascii="Times New Roman" w:hAnsi="Times New Roman" w:cs="Times New Roman"/>
          <w:sz w:val="24"/>
          <w:szCs w:val="24"/>
        </w:rPr>
        <w:t xml:space="preserve"> </w:t>
      </w:r>
      <w:r w:rsidRPr="003A36F3">
        <w:rPr>
          <w:rFonts w:ascii="Times New Roman" w:hAnsi="Times New Roman" w:cs="Times New Roman"/>
          <w:sz w:val="24"/>
          <w:szCs w:val="24"/>
        </w:rPr>
        <w:t xml:space="preserve">collapsed responses </w:t>
      </w:r>
      <w:r w:rsidR="00A90F94">
        <w:rPr>
          <w:rFonts w:ascii="Times New Roman" w:hAnsi="Times New Roman" w:cs="Times New Roman"/>
          <w:sz w:val="24"/>
          <w:szCs w:val="24"/>
        </w:rPr>
        <w:t>into three groups corresponding to the reward condition (high, low, and control). For each participant, we calculated the number of hits</w:t>
      </w:r>
      <w:r w:rsidR="003C0C04">
        <w:rPr>
          <w:rFonts w:ascii="Times New Roman" w:hAnsi="Times New Roman" w:cs="Times New Roman"/>
          <w:sz w:val="24"/>
          <w:szCs w:val="24"/>
        </w:rPr>
        <w:t xml:space="preserve">, </w:t>
      </w:r>
      <w:ins w:id="80" w:author="Microsoft Office User" w:date="2021-08-18T10:51:00Z">
        <w:r w:rsidR="00767D31">
          <w:rPr>
            <w:rFonts w:ascii="Times New Roman" w:hAnsi="Times New Roman" w:cs="Times New Roman"/>
            <w:sz w:val="24"/>
            <w:szCs w:val="24"/>
          </w:rPr>
          <w:t xml:space="preserve">the </w:t>
        </w:r>
      </w:ins>
      <w:r w:rsidR="003C0C04">
        <w:rPr>
          <w:rFonts w:ascii="Times New Roman" w:hAnsi="Times New Roman" w:cs="Times New Roman"/>
          <w:sz w:val="24"/>
          <w:szCs w:val="24"/>
        </w:rPr>
        <w:t xml:space="preserve">median response time </w:t>
      </w:r>
      <w:r w:rsidR="00A90F94">
        <w:rPr>
          <w:rFonts w:ascii="Times New Roman" w:hAnsi="Times New Roman" w:cs="Times New Roman"/>
          <w:sz w:val="24"/>
          <w:szCs w:val="24"/>
        </w:rPr>
        <w:t>that participant</w:t>
      </w:r>
      <w:r w:rsidR="003C0C04">
        <w:rPr>
          <w:rFonts w:ascii="Times New Roman" w:hAnsi="Times New Roman" w:cs="Times New Roman"/>
          <w:sz w:val="24"/>
          <w:szCs w:val="24"/>
        </w:rPr>
        <w:t>s</w:t>
      </w:r>
      <w:r w:rsidR="00A90F94">
        <w:rPr>
          <w:rFonts w:ascii="Times New Roman" w:hAnsi="Times New Roman" w:cs="Times New Roman"/>
          <w:sz w:val="24"/>
          <w:szCs w:val="24"/>
        </w:rPr>
        <w:t xml:space="preserve"> made </w:t>
      </w:r>
      <w:r w:rsidR="003C0C04">
        <w:rPr>
          <w:rFonts w:ascii="Times New Roman" w:hAnsi="Times New Roman" w:cs="Times New Roman"/>
          <w:sz w:val="24"/>
          <w:szCs w:val="24"/>
        </w:rPr>
        <w:t>across</w:t>
      </w:r>
      <w:r w:rsidR="00A90F94">
        <w:rPr>
          <w:rFonts w:ascii="Times New Roman" w:hAnsi="Times New Roman" w:cs="Times New Roman"/>
          <w:sz w:val="24"/>
          <w:szCs w:val="24"/>
        </w:rPr>
        <w:t xml:space="preserve"> lists in which the test item was the </w:t>
      </w:r>
      <w:r w:rsidR="003230D5">
        <w:rPr>
          <w:rFonts w:ascii="Times New Roman" w:hAnsi="Times New Roman" w:cs="Times New Roman"/>
          <w:sz w:val="24"/>
          <w:szCs w:val="24"/>
        </w:rPr>
        <w:t>value-</w:t>
      </w:r>
      <w:r w:rsidR="00A90F94">
        <w:rPr>
          <w:rFonts w:ascii="Times New Roman" w:hAnsi="Times New Roman" w:cs="Times New Roman"/>
          <w:sz w:val="24"/>
          <w:szCs w:val="24"/>
        </w:rPr>
        <w:t xml:space="preserve">colored item for each given reward condition (e.g., a list where the test item and the </w:t>
      </w:r>
      <w:r w:rsidR="003C0C04">
        <w:rPr>
          <w:rFonts w:ascii="Times New Roman" w:hAnsi="Times New Roman" w:cs="Times New Roman"/>
          <w:sz w:val="24"/>
          <w:szCs w:val="24"/>
        </w:rPr>
        <w:t>reward-</w:t>
      </w:r>
      <w:r w:rsidR="00A90F94">
        <w:rPr>
          <w:rFonts w:ascii="Times New Roman" w:hAnsi="Times New Roman" w:cs="Times New Roman"/>
          <w:sz w:val="24"/>
          <w:szCs w:val="24"/>
        </w:rPr>
        <w:t xml:space="preserve">colored item was in serial position 1). </w:t>
      </w:r>
      <w:r w:rsidR="003C0C04">
        <w:rPr>
          <w:rFonts w:ascii="Times New Roman" w:hAnsi="Times New Roman" w:cs="Times New Roman"/>
          <w:sz w:val="24"/>
          <w:szCs w:val="24"/>
        </w:rPr>
        <w:t>This was compared to the control condition which had no colored item.</w:t>
      </w:r>
      <w:r w:rsidRPr="003A36F3">
        <w:rPr>
          <w:rFonts w:ascii="Times New Roman" w:hAnsi="Times New Roman" w:cs="Times New Roman"/>
          <w:sz w:val="24"/>
          <w:szCs w:val="24"/>
        </w:rPr>
        <w:t xml:space="preserve"> </w:t>
      </w:r>
      <w:r w:rsidR="003230D5">
        <w:rPr>
          <w:rFonts w:ascii="Times New Roman" w:hAnsi="Times New Roman" w:cs="Times New Roman"/>
          <w:sz w:val="24"/>
          <w:szCs w:val="24"/>
        </w:rPr>
        <w:t xml:space="preserve">We counted our false alarm rate according to the number of “old” responses towards lists containing a value-colored item or no colored item where the prompted item was a new item. Therefore, in a list where the value-colored item was the first item, participants could produce a hit if the prompt contained an old item or participants could produce a corresponding false alarm if the prompt contained a new item. </w:t>
      </w:r>
    </w:p>
    <w:p w14:paraId="35E516F0" w14:textId="39574529" w:rsidR="005D5D10" w:rsidRPr="00264117" w:rsidRDefault="004A4E06" w:rsidP="003C0C04">
      <w:pPr>
        <w:spacing w:line="240" w:lineRule="auto"/>
        <w:ind w:firstLine="720"/>
        <w:rPr>
          <w:rFonts w:ascii="Times New Roman" w:hAnsi="Times New Roman" w:cs="Times New Roman"/>
          <w:sz w:val="24"/>
          <w:szCs w:val="24"/>
        </w:rPr>
      </w:pPr>
      <w:r w:rsidRPr="00264117">
        <w:rPr>
          <w:rFonts w:ascii="Times New Roman" w:hAnsi="Times New Roman" w:cs="Times New Roman"/>
          <w:sz w:val="24"/>
          <w:szCs w:val="24"/>
        </w:rPr>
        <w:t>Means for</w:t>
      </w:r>
      <w:r w:rsidR="00A30EB7" w:rsidRPr="00264117">
        <w:rPr>
          <w:rFonts w:ascii="Times New Roman" w:hAnsi="Times New Roman" w:cs="Times New Roman"/>
          <w:sz w:val="24"/>
          <w:szCs w:val="24"/>
        </w:rPr>
        <w:t xml:space="preserve"> collapsed hit rate, false alarm rate, response times, and calculated </w:t>
      </w:r>
      <w:r w:rsidR="00A30EB7" w:rsidRPr="00264117">
        <w:rPr>
          <w:rFonts w:ascii="Times New Roman" w:hAnsi="Times New Roman" w:cs="Times New Roman"/>
          <w:i/>
          <w:iCs/>
          <w:sz w:val="24"/>
          <w:szCs w:val="24"/>
        </w:rPr>
        <w:t>d’</w:t>
      </w:r>
      <w:r w:rsidR="00A30EB7" w:rsidRPr="00264117">
        <w:rPr>
          <w:rFonts w:ascii="Times New Roman" w:hAnsi="Times New Roman" w:cs="Times New Roman"/>
          <w:sz w:val="24"/>
          <w:szCs w:val="24"/>
        </w:rPr>
        <w:t xml:space="preserve"> and c values </w:t>
      </w:r>
      <w:r w:rsidRPr="00264117">
        <w:rPr>
          <w:rFonts w:ascii="Times New Roman" w:hAnsi="Times New Roman" w:cs="Times New Roman"/>
          <w:sz w:val="24"/>
          <w:szCs w:val="24"/>
        </w:rPr>
        <w:t xml:space="preserve">are shown in </w:t>
      </w:r>
      <w:r w:rsidR="00A40480">
        <w:rPr>
          <w:rFonts w:ascii="Times New Roman" w:hAnsi="Times New Roman" w:cs="Times New Roman"/>
          <w:sz w:val="24"/>
          <w:szCs w:val="24"/>
        </w:rPr>
        <w:t>Table 1</w:t>
      </w:r>
      <w:r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O</w:t>
      </w:r>
      <w:r w:rsidR="00D001BA" w:rsidRPr="00264117">
        <w:rPr>
          <w:rFonts w:ascii="Times New Roman" w:hAnsi="Times New Roman" w:cs="Times New Roman"/>
          <w:sz w:val="24"/>
          <w:szCs w:val="24"/>
        </w:rPr>
        <w:t>ne-way (</w:t>
      </w:r>
      <w:r w:rsidR="0074238D">
        <w:rPr>
          <w:rFonts w:ascii="Times New Roman" w:hAnsi="Times New Roman" w:cs="Times New Roman"/>
          <w:sz w:val="24"/>
          <w:szCs w:val="24"/>
        </w:rPr>
        <w:t>color value</w:t>
      </w:r>
      <w:r w:rsidR="00D001BA" w:rsidRPr="00264117">
        <w:rPr>
          <w:rFonts w:ascii="Times New Roman" w:hAnsi="Times New Roman" w:cs="Times New Roman"/>
          <w:sz w:val="24"/>
          <w:szCs w:val="24"/>
        </w:rPr>
        <w:t>: high</w:t>
      </w:r>
      <w:r w:rsidR="0074238D">
        <w:rPr>
          <w:rFonts w:ascii="Times New Roman" w:hAnsi="Times New Roman" w:cs="Times New Roman"/>
          <w:sz w:val="24"/>
          <w:szCs w:val="24"/>
        </w:rPr>
        <w:t xml:space="preserve"> vs.</w:t>
      </w:r>
      <w:r w:rsidR="00D001BA" w:rsidRPr="00264117">
        <w:rPr>
          <w:rFonts w:ascii="Times New Roman" w:hAnsi="Times New Roman" w:cs="Times New Roman"/>
          <w:sz w:val="24"/>
          <w:szCs w:val="24"/>
        </w:rPr>
        <w:t xml:space="preserve"> low</w:t>
      </w:r>
      <w:r w:rsidR="0074238D">
        <w:rPr>
          <w:rFonts w:ascii="Times New Roman" w:hAnsi="Times New Roman" w:cs="Times New Roman"/>
          <w:sz w:val="24"/>
          <w:szCs w:val="24"/>
        </w:rPr>
        <w:t xml:space="preserve"> vs.</w:t>
      </w:r>
      <w:r w:rsidR="00D001BA" w:rsidRPr="00264117">
        <w:rPr>
          <w:rFonts w:ascii="Times New Roman" w:hAnsi="Times New Roman" w:cs="Times New Roman"/>
          <w:sz w:val="24"/>
          <w:szCs w:val="24"/>
        </w:rPr>
        <w:t xml:space="preserve"> control) repeated measures ANOVA</w:t>
      </w:r>
      <w:r w:rsidR="002B7637" w:rsidRPr="00264117">
        <w:rPr>
          <w:rFonts w:ascii="Times New Roman" w:hAnsi="Times New Roman" w:cs="Times New Roman"/>
          <w:sz w:val="24"/>
          <w:szCs w:val="24"/>
        </w:rPr>
        <w:t>s</w:t>
      </w:r>
      <w:r w:rsidR="00D001BA"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were</w:t>
      </w:r>
      <w:r w:rsidR="00253833" w:rsidRPr="00264117">
        <w:rPr>
          <w:rFonts w:ascii="Times New Roman" w:hAnsi="Times New Roman" w:cs="Times New Roman"/>
          <w:sz w:val="24"/>
          <w:szCs w:val="24"/>
        </w:rPr>
        <w:t xml:space="preserve"> performed on </w:t>
      </w:r>
      <w:r w:rsidR="002B7637" w:rsidRPr="00264117">
        <w:rPr>
          <w:rFonts w:ascii="Times New Roman" w:hAnsi="Times New Roman" w:cs="Times New Roman"/>
          <w:sz w:val="24"/>
          <w:szCs w:val="24"/>
        </w:rPr>
        <w:t>each performance measure</w:t>
      </w:r>
      <w:r w:rsidR="00253833" w:rsidRPr="00264117">
        <w:rPr>
          <w:rFonts w:ascii="Times New Roman" w:hAnsi="Times New Roman" w:cs="Times New Roman"/>
          <w:sz w:val="24"/>
          <w:szCs w:val="24"/>
        </w:rPr>
        <w:t xml:space="preserve">. No significant difference was found between </w:t>
      </w:r>
      <w:r w:rsidR="00436F4E">
        <w:rPr>
          <w:rFonts w:ascii="Times New Roman" w:hAnsi="Times New Roman" w:cs="Times New Roman"/>
          <w:sz w:val="24"/>
          <w:szCs w:val="24"/>
        </w:rPr>
        <w:t xml:space="preserve">value conditions for </w:t>
      </w:r>
      <w:r w:rsidR="002B7637" w:rsidRPr="00264117">
        <w:rPr>
          <w:rFonts w:ascii="Times New Roman" w:hAnsi="Times New Roman" w:cs="Times New Roman"/>
          <w:sz w:val="24"/>
          <w:szCs w:val="24"/>
        </w:rPr>
        <w:t>hit rate</w:t>
      </w:r>
      <w:r w:rsidR="00253833" w:rsidRPr="00264117">
        <w:rPr>
          <w:rFonts w:ascii="Times New Roman" w:hAnsi="Times New Roman" w:cs="Times New Roman"/>
          <w:sz w:val="24"/>
          <w:szCs w:val="24"/>
        </w:rPr>
        <w:t xml:space="preserve"> [</w:t>
      </w:r>
      <w:proofErr w:type="gramStart"/>
      <w:r w:rsidR="00253833" w:rsidRPr="00264117">
        <w:rPr>
          <w:rFonts w:ascii="Times New Roman" w:hAnsi="Times New Roman" w:cs="Times New Roman"/>
          <w:i/>
          <w:iCs/>
          <w:sz w:val="24"/>
          <w:szCs w:val="24"/>
        </w:rPr>
        <w:t>F</w:t>
      </w:r>
      <w:r w:rsidR="00253833" w:rsidRPr="00264117">
        <w:rPr>
          <w:rFonts w:ascii="Times New Roman" w:hAnsi="Times New Roman" w:cs="Times New Roman"/>
          <w:sz w:val="24"/>
          <w:szCs w:val="24"/>
        </w:rPr>
        <w:t>(</w:t>
      </w:r>
      <w:proofErr w:type="gramEnd"/>
      <w:r w:rsidR="00264117" w:rsidRPr="00264117">
        <w:rPr>
          <w:rFonts w:ascii="Times New Roman" w:hAnsi="Times New Roman" w:cs="Times New Roman"/>
          <w:sz w:val="24"/>
          <w:szCs w:val="24"/>
        </w:rPr>
        <w:t>2</w:t>
      </w:r>
      <w:r w:rsidR="00253833"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122)</w:t>
      </w:r>
      <w:r w:rsidR="00253833" w:rsidRPr="00264117">
        <w:rPr>
          <w:rFonts w:ascii="Times New Roman" w:hAnsi="Times New Roman" w:cs="Times New Roman"/>
          <w:sz w:val="24"/>
          <w:szCs w:val="24"/>
        </w:rPr>
        <w:t xml:space="preserve"> = </w:t>
      </w:r>
      <w:r w:rsidR="00264117" w:rsidRPr="00264117">
        <w:rPr>
          <w:rFonts w:ascii="Times New Roman" w:hAnsi="Times New Roman" w:cs="Times New Roman"/>
          <w:sz w:val="24"/>
          <w:szCs w:val="24"/>
        </w:rPr>
        <w:t>0.718</w:t>
      </w:r>
      <w:r w:rsidR="00253833" w:rsidRPr="00264117">
        <w:rPr>
          <w:rFonts w:ascii="Times New Roman" w:hAnsi="Times New Roman" w:cs="Times New Roman"/>
          <w:sz w:val="24"/>
          <w:szCs w:val="24"/>
        </w:rPr>
        <w:t xml:space="preserve">, p </w:t>
      </w:r>
      <w:r w:rsidR="002B7637"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w:t>
      </w:r>
      <w:r w:rsidR="00264117" w:rsidRPr="00264117">
        <w:t xml:space="preserve"> </w:t>
      </w:r>
      <w:r w:rsidR="00264117" w:rsidRPr="00264117">
        <w:rPr>
          <w:rFonts w:ascii="Times New Roman" w:hAnsi="Times New Roman" w:cs="Times New Roman"/>
          <w:sz w:val="24"/>
          <w:szCs w:val="24"/>
        </w:rPr>
        <w:t>490</w:t>
      </w:r>
      <w:r w:rsidR="00253833"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0.1006</w:t>
      </w:r>
      <w:r w:rsidR="00253833" w:rsidRPr="00264117">
        <w:rPr>
          <w:rFonts w:ascii="Times New Roman" w:hAnsi="Times New Roman" w:cs="Times New Roman"/>
          <w:sz w:val="24"/>
          <w:szCs w:val="24"/>
        </w:rPr>
        <w:t>]</w:t>
      </w:r>
      <w:r w:rsidR="002B7637" w:rsidRPr="00264117">
        <w:rPr>
          <w:rFonts w:ascii="Times New Roman" w:hAnsi="Times New Roman" w:cs="Times New Roman"/>
          <w:sz w:val="24"/>
          <w:szCs w:val="24"/>
        </w:rPr>
        <w:t>, false alarm rate, [</w:t>
      </w:r>
      <w:proofErr w:type="gramStart"/>
      <w:r w:rsidR="00264117" w:rsidRPr="00264117">
        <w:rPr>
          <w:rFonts w:ascii="Times New Roman" w:hAnsi="Times New Roman" w:cs="Times New Roman"/>
          <w:i/>
          <w:iCs/>
          <w:sz w:val="24"/>
          <w:szCs w:val="24"/>
        </w:rPr>
        <w:t>F</w:t>
      </w:r>
      <w:r w:rsidR="00264117" w:rsidRPr="00264117">
        <w:rPr>
          <w:rFonts w:ascii="Times New Roman" w:hAnsi="Times New Roman" w:cs="Times New Roman"/>
          <w:sz w:val="24"/>
          <w:szCs w:val="24"/>
        </w:rPr>
        <w:t>(</w:t>
      </w:r>
      <w:proofErr w:type="gramEnd"/>
      <w:r w:rsidR="00264117" w:rsidRPr="00264117">
        <w:rPr>
          <w:rFonts w:ascii="Times New Roman" w:hAnsi="Times New Roman" w:cs="Times New Roman"/>
          <w:sz w:val="24"/>
          <w:szCs w:val="24"/>
        </w:rPr>
        <w:t>2, 122)</w:t>
      </w:r>
      <w:r w:rsidR="002B7637" w:rsidRPr="00264117">
        <w:rPr>
          <w:rFonts w:ascii="Times New Roman" w:hAnsi="Times New Roman" w:cs="Times New Roman"/>
          <w:sz w:val="24"/>
          <w:szCs w:val="24"/>
        </w:rPr>
        <w:t xml:space="preserve"> = </w:t>
      </w:r>
      <w:r w:rsidR="00264117" w:rsidRPr="00264117">
        <w:rPr>
          <w:rFonts w:ascii="Times New Roman" w:hAnsi="Times New Roman" w:cs="Times New Roman"/>
          <w:sz w:val="24"/>
          <w:szCs w:val="24"/>
        </w:rPr>
        <w:t>2.600</w:t>
      </w:r>
      <w:r w:rsidR="002B7637"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.078</w:t>
      </w:r>
      <w:r w:rsidR="002B7637"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0.5093</w:t>
      </w:r>
      <w:r w:rsidR="002B7637" w:rsidRPr="00264117">
        <w:rPr>
          <w:rFonts w:ascii="Times New Roman" w:hAnsi="Times New Roman" w:cs="Times New Roman"/>
          <w:sz w:val="24"/>
          <w:szCs w:val="24"/>
        </w:rPr>
        <w:t xml:space="preserve">], </w:t>
      </w:r>
      <w:r w:rsidR="0074238D">
        <w:rPr>
          <w:rFonts w:ascii="Times New Roman" w:hAnsi="Times New Roman" w:cs="Times New Roman"/>
          <w:sz w:val="24"/>
          <w:szCs w:val="24"/>
        </w:rPr>
        <w:t>discriminability</w:t>
      </w:r>
      <w:r w:rsidR="002B7637" w:rsidRPr="00264117">
        <w:rPr>
          <w:rFonts w:ascii="Times New Roman" w:hAnsi="Times New Roman" w:cs="Times New Roman"/>
          <w:sz w:val="24"/>
          <w:szCs w:val="24"/>
        </w:rPr>
        <w:t xml:space="preserve"> [</w:t>
      </w:r>
      <w:r w:rsidR="0074238D" w:rsidRPr="0074238D">
        <w:rPr>
          <w:rFonts w:ascii="Times New Roman" w:hAnsi="Times New Roman" w:cs="Times New Roman"/>
          <w:i/>
          <w:iCs/>
          <w:sz w:val="24"/>
          <w:szCs w:val="24"/>
        </w:rPr>
        <w:t>F</w:t>
      </w:r>
      <w:r w:rsidR="0074238D" w:rsidRPr="0074238D">
        <w:rPr>
          <w:rFonts w:ascii="Times New Roman" w:hAnsi="Times New Roman" w:cs="Times New Roman"/>
          <w:sz w:val="24"/>
          <w:szCs w:val="24"/>
        </w:rPr>
        <w:t>(2,122)</w:t>
      </w:r>
      <w:r w:rsidR="002B7637" w:rsidRPr="0074238D">
        <w:rPr>
          <w:rFonts w:ascii="Times New Roman" w:hAnsi="Times New Roman" w:cs="Times New Roman"/>
          <w:sz w:val="24"/>
          <w:szCs w:val="24"/>
        </w:rPr>
        <w:t>=</w:t>
      </w:r>
      <w:r w:rsidR="002B7637" w:rsidRPr="00264117">
        <w:rPr>
          <w:rFonts w:ascii="Times New Roman" w:hAnsi="Times New Roman" w:cs="Times New Roman"/>
          <w:sz w:val="24"/>
          <w:szCs w:val="24"/>
        </w:rPr>
        <w:t xml:space="preserve"> </w:t>
      </w:r>
      <w:r w:rsidR="00264117" w:rsidRPr="00264117">
        <w:rPr>
          <w:rFonts w:ascii="Times New Roman" w:hAnsi="Times New Roman" w:cs="Times New Roman"/>
          <w:sz w:val="24"/>
          <w:szCs w:val="24"/>
        </w:rPr>
        <w:t>0.402</w:t>
      </w:r>
      <w:r w:rsidR="002B7637"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.670</w:t>
      </w:r>
      <w:r w:rsidR="002B7637"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0.0790</w:t>
      </w:r>
      <w:r w:rsidR="002B7637" w:rsidRPr="00264117">
        <w:rPr>
          <w:rFonts w:ascii="Times New Roman" w:hAnsi="Times New Roman" w:cs="Times New Roman"/>
          <w:sz w:val="24"/>
          <w:szCs w:val="24"/>
        </w:rPr>
        <w:t xml:space="preserve">], </w:t>
      </w:r>
      <w:r w:rsidR="0074238D">
        <w:rPr>
          <w:rFonts w:ascii="Times New Roman" w:hAnsi="Times New Roman" w:cs="Times New Roman"/>
          <w:sz w:val="24"/>
          <w:szCs w:val="24"/>
        </w:rPr>
        <w:t>criterion</w:t>
      </w:r>
      <w:r w:rsidR="00A9177E" w:rsidRPr="00264117">
        <w:rPr>
          <w:rFonts w:ascii="Times New Roman" w:hAnsi="Times New Roman" w:cs="Times New Roman"/>
          <w:sz w:val="24"/>
          <w:szCs w:val="24"/>
        </w:rPr>
        <w:t>, [</w:t>
      </w:r>
      <w:r w:rsidR="00A9177E" w:rsidRPr="00264117">
        <w:rPr>
          <w:rFonts w:ascii="Times New Roman" w:hAnsi="Times New Roman" w:cs="Times New Roman"/>
          <w:i/>
          <w:iCs/>
          <w:sz w:val="24"/>
          <w:szCs w:val="24"/>
        </w:rPr>
        <w:t>F</w:t>
      </w:r>
      <w:r w:rsidR="00A9177E" w:rsidRPr="00264117">
        <w:rPr>
          <w:rFonts w:ascii="Times New Roman" w:hAnsi="Times New Roman" w:cs="Times New Roman"/>
          <w:sz w:val="24"/>
          <w:szCs w:val="24"/>
        </w:rPr>
        <w:t>(</w:t>
      </w:r>
      <w:r w:rsidR="0074238D">
        <w:rPr>
          <w:rFonts w:ascii="Times New Roman" w:hAnsi="Times New Roman" w:cs="Times New Roman"/>
          <w:sz w:val="24"/>
          <w:szCs w:val="24"/>
        </w:rPr>
        <w:t>2</w:t>
      </w:r>
      <w:r w:rsidR="00A9177E" w:rsidRPr="00264117">
        <w:rPr>
          <w:rFonts w:ascii="Times New Roman" w:hAnsi="Times New Roman" w:cs="Times New Roman"/>
          <w:sz w:val="24"/>
          <w:szCs w:val="24"/>
        </w:rPr>
        <w:t>,</w:t>
      </w:r>
      <w:r w:rsidR="0074238D">
        <w:rPr>
          <w:rFonts w:ascii="Times New Roman" w:hAnsi="Times New Roman" w:cs="Times New Roman"/>
          <w:sz w:val="24"/>
          <w:szCs w:val="24"/>
        </w:rPr>
        <w:t>122</w:t>
      </w:r>
      <w:r w:rsidR="00A9177E" w:rsidRPr="00264117">
        <w:rPr>
          <w:rFonts w:ascii="Times New Roman" w:hAnsi="Times New Roman" w:cs="Times New Roman"/>
          <w:sz w:val="24"/>
          <w:szCs w:val="24"/>
        </w:rPr>
        <w:t xml:space="preserve"> ) = </w:t>
      </w:r>
      <w:r w:rsidR="00264117" w:rsidRPr="00264117">
        <w:rPr>
          <w:rFonts w:ascii="Times New Roman" w:hAnsi="Times New Roman" w:cs="Times New Roman"/>
          <w:sz w:val="24"/>
          <w:szCs w:val="24"/>
        </w:rPr>
        <w:t>1.784</w:t>
      </w:r>
      <w:r w:rsidR="00A9177E" w:rsidRPr="00264117">
        <w:rPr>
          <w:rFonts w:ascii="Times New Roman" w:hAnsi="Times New Roman" w:cs="Times New Roman"/>
          <w:sz w:val="24"/>
          <w:szCs w:val="24"/>
        </w:rPr>
        <w:t xml:space="preserve">, p = </w:t>
      </w:r>
      <w:r w:rsidR="00264117" w:rsidRPr="00264117">
        <w:rPr>
          <w:rFonts w:ascii="Times New Roman" w:hAnsi="Times New Roman" w:cs="Times New Roman"/>
          <w:sz w:val="24"/>
          <w:szCs w:val="24"/>
        </w:rPr>
        <w:t>.172</w:t>
      </w:r>
      <w:r w:rsidR="00A9177E" w:rsidRPr="00264117">
        <w:rPr>
          <w:rFonts w:ascii="Times New Roman" w:hAnsi="Times New Roman" w:cs="Times New Roman"/>
          <w:sz w:val="24"/>
          <w:szCs w:val="24"/>
        </w:rPr>
        <w:t xml:space="preserve">, BF = </w:t>
      </w:r>
      <w:r w:rsidR="00264117" w:rsidRPr="00264117">
        <w:rPr>
          <w:rFonts w:ascii="Times New Roman" w:hAnsi="Times New Roman" w:cs="Times New Roman"/>
          <w:sz w:val="24"/>
          <w:szCs w:val="24"/>
        </w:rPr>
        <w:t>0.2610</w:t>
      </w:r>
      <w:r w:rsidR="00A9177E" w:rsidRPr="00264117">
        <w:rPr>
          <w:rFonts w:ascii="Times New Roman" w:hAnsi="Times New Roman" w:cs="Times New Roman"/>
          <w:sz w:val="24"/>
          <w:szCs w:val="24"/>
        </w:rPr>
        <w:t>]</w:t>
      </w:r>
      <w:r w:rsidR="00264117" w:rsidRPr="00264117">
        <w:rPr>
          <w:rFonts w:ascii="Times New Roman" w:hAnsi="Times New Roman" w:cs="Times New Roman"/>
          <w:sz w:val="24"/>
          <w:szCs w:val="24"/>
        </w:rPr>
        <w:t xml:space="preserve">, </w:t>
      </w:r>
      <w:r w:rsidR="002B7637" w:rsidRPr="00264117">
        <w:rPr>
          <w:rFonts w:ascii="Times New Roman" w:hAnsi="Times New Roman" w:cs="Times New Roman"/>
          <w:sz w:val="24"/>
          <w:szCs w:val="24"/>
        </w:rPr>
        <w:t>and response time</w:t>
      </w:r>
      <w:r w:rsidR="00264117" w:rsidRPr="00264117">
        <w:rPr>
          <w:rFonts w:ascii="Times New Roman" w:hAnsi="Times New Roman" w:cs="Times New Roman"/>
          <w:sz w:val="24"/>
          <w:szCs w:val="24"/>
        </w:rPr>
        <w:t xml:space="preserve"> [</w:t>
      </w:r>
      <w:r w:rsidR="00264117" w:rsidRPr="00264117">
        <w:rPr>
          <w:rFonts w:ascii="Times New Roman" w:hAnsi="Times New Roman" w:cs="Times New Roman"/>
          <w:i/>
          <w:iCs/>
          <w:sz w:val="24"/>
          <w:szCs w:val="24"/>
        </w:rPr>
        <w:t>F</w:t>
      </w:r>
      <w:r w:rsidR="00264117" w:rsidRPr="00264117">
        <w:rPr>
          <w:rFonts w:ascii="Times New Roman" w:hAnsi="Times New Roman" w:cs="Times New Roman"/>
          <w:sz w:val="24"/>
          <w:szCs w:val="24"/>
        </w:rPr>
        <w:t>(2, 122) = 0.129, p = .971, BF = 0.0618].</w:t>
      </w:r>
    </w:p>
    <w:p w14:paraId="7D03F462" w14:textId="1053462F" w:rsidR="00A9177E" w:rsidRDefault="00A9177E" w:rsidP="003C0C04">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additionally performed planned comparisons between high- and low-</w:t>
      </w:r>
      <w:r w:rsidR="0074238D">
        <w:rPr>
          <w:rFonts w:ascii="Times New Roman" w:hAnsi="Times New Roman" w:cs="Times New Roman"/>
          <w:sz w:val="24"/>
          <w:szCs w:val="24"/>
        </w:rPr>
        <w:t>value</w:t>
      </w:r>
      <w:r>
        <w:rPr>
          <w:rFonts w:ascii="Times New Roman" w:hAnsi="Times New Roman" w:cs="Times New Roman"/>
          <w:sz w:val="24"/>
          <w:szCs w:val="24"/>
        </w:rPr>
        <w:t xml:space="preserve"> </w:t>
      </w:r>
      <w:r w:rsidR="00436F4E">
        <w:rPr>
          <w:rFonts w:ascii="Times New Roman" w:hAnsi="Times New Roman" w:cs="Times New Roman"/>
          <w:sz w:val="24"/>
          <w:szCs w:val="24"/>
        </w:rPr>
        <w:t>lists</w:t>
      </w:r>
      <w:r w:rsidR="005D5D10">
        <w:rPr>
          <w:rFonts w:ascii="Times New Roman" w:hAnsi="Times New Roman" w:cs="Times New Roman"/>
          <w:sz w:val="24"/>
          <w:szCs w:val="24"/>
        </w:rPr>
        <w:t>.</w:t>
      </w:r>
      <w:r w:rsidR="0074238D">
        <w:rPr>
          <w:rFonts w:ascii="Times New Roman" w:hAnsi="Times New Roman" w:cs="Times New Roman"/>
          <w:sz w:val="24"/>
          <w:szCs w:val="24"/>
        </w:rPr>
        <w:t xml:space="preserve"> This analysis compares whether the magnitude of reward changes how participants respond to an item. This is necessary since a simple reward vs. control comparison may be confounded by valued items having a unique color.</w:t>
      </w:r>
      <w:r w:rsidR="005D5D10">
        <w:rPr>
          <w:rFonts w:ascii="Times New Roman" w:hAnsi="Times New Roman" w:cs="Times New Roman"/>
          <w:sz w:val="24"/>
          <w:szCs w:val="24"/>
        </w:rPr>
        <w:t xml:space="preserve"> </w:t>
      </w:r>
      <w:r w:rsidR="00A40480">
        <w:rPr>
          <w:rFonts w:ascii="Times New Roman" w:hAnsi="Times New Roman" w:cs="Times New Roman"/>
          <w:sz w:val="24"/>
          <w:szCs w:val="24"/>
        </w:rPr>
        <w:t xml:space="preserve">A summary of comparisons is presented in Table 2. </w:t>
      </w:r>
      <w:r w:rsidR="005D5D10" w:rsidRPr="003A36F3">
        <w:rPr>
          <w:rFonts w:ascii="Times New Roman" w:hAnsi="Times New Roman" w:cs="Times New Roman"/>
          <w:sz w:val="24"/>
          <w:szCs w:val="24"/>
        </w:rPr>
        <w:t xml:space="preserve">No significant difference was found between </w:t>
      </w:r>
      <w:r w:rsidR="005D5D10">
        <w:rPr>
          <w:rFonts w:ascii="Times New Roman" w:hAnsi="Times New Roman" w:cs="Times New Roman"/>
          <w:sz w:val="24"/>
          <w:szCs w:val="24"/>
        </w:rPr>
        <w:t>high- and low-reward conditions for hit rate</w:t>
      </w:r>
      <w:r w:rsidR="005D5D10" w:rsidRPr="003A36F3">
        <w:rPr>
          <w:rFonts w:ascii="Times New Roman" w:hAnsi="Times New Roman" w:cs="Times New Roman"/>
          <w:sz w:val="24"/>
          <w:szCs w:val="24"/>
        </w:rPr>
        <w:t xml:space="preserve"> </w:t>
      </w:r>
      <w:r w:rsidR="00A40480" w:rsidRPr="00264117">
        <w:rPr>
          <w:rFonts w:ascii="Times New Roman" w:hAnsi="Times New Roman" w:cs="Times New Roman"/>
          <w:sz w:val="24"/>
          <w:szCs w:val="24"/>
        </w:rPr>
        <w:t>[</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(2, 122) = 0.</w:t>
      </w:r>
      <w:r w:rsidR="00A40480">
        <w:rPr>
          <w:rFonts w:ascii="Times New Roman" w:hAnsi="Times New Roman" w:cs="Times New Roman"/>
          <w:sz w:val="24"/>
          <w:szCs w:val="24"/>
        </w:rPr>
        <w:t>104</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916</w:t>
      </w:r>
      <w:r w:rsidR="00A40480" w:rsidRPr="00264117">
        <w:rPr>
          <w:rFonts w:ascii="Times New Roman" w:hAnsi="Times New Roman" w:cs="Times New Roman"/>
          <w:sz w:val="24"/>
          <w:szCs w:val="24"/>
        </w:rPr>
        <w:t>, BF = 0.1</w:t>
      </w:r>
      <w:r w:rsidR="00A40480">
        <w:rPr>
          <w:rFonts w:ascii="Times New Roman" w:hAnsi="Times New Roman" w:cs="Times New Roman"/>
          <w:sz w:val="24"/>
          <w:szCs w:val="24"/>
        </w:rPr>
        <w:t>398</w:t>
      </w:r>
      <w:r w:rsidR="00A40480" w:rsidRPr="00264117">
        <w:rPr>
          <w:rFonts w:ascii="Times New Roman" w:hAnsi="Times New Roman" w:cs="Times New Roman"/>
          <w:sz w:val="24"/>
          <w:szCs w:val="24"/>
        </w:rPr>
        <w:t>], false alarm rate,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 xml:space="preserve">(2, 122) = </w:t>
      </w:r>
      <w:r w:rsidR="00A40480">
        <w:rPr>
          <w:rFonts w:ascii="Times New Roman" w:hAnsi="Times New Roman" w:cs="Times New Roman"/>
          <w:sz w:val="24"/>
          <w:szCs w:val="24"/>
        </w:rPr>
        <w:t>1.618</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110</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4762</w:t>
      </w:r>
      <w:r w:rsidR="00A40480" w:rsidRPr="00264117">
        <w:rPr>
          <w:rFonts w:ascii="Times New Roman" w:hAnsi="Times New Roman" w:cs="Times New Roman"/>
          <w:sz w:val="24"/>
          <w:szCs w:val="24"/>
        </w:rPr>
        <w:t xml:space="preserve">], </w:t>
      </w:r>
      <w:r w:rsidR="00A40480">
        <w:rPr>
          <w:rFonts w:ascii="Times New Roman" w:hAnsi="Times New Roman" w:cs="Times New Roman"/>
          <w:sz w:val="24"/>
          <w:szCs w:val="24"/>
        </w:rPr>
        <w:t>discriminability</w:t>
      </w:r>
      <w:r w:rsidR="00A40480" w:rsidRPr="00264117">
        <w:rPr>
          <w:rFonts w:ascii="Times New Roman" w:hAnsi="Times New Roman" w:cs="Times New Roman"/>
          <w:sz w:val="24"/>
          <w:szCs w:val="24"/>
        </w:rPr>
        <w:t xml:space="preserve"> [</w:t>
      </w:r>
      <w:r w:rsidR="00A40480" w:rsidRPr="0074238D">
        <w:rPr>
          <w:rFonts w:ascii="Times New Roman" w:hAnsi="Times New Roman" w:cs="Times New Roman"/>
          <w:i/>
          <w:iCs/>
          <w:sz w:val="24"/>
          <w:szCs w:val="24"/>
        </w:rPr>
        <w:t>F</w:t>
      </w:r>
      <w:r w:rsidR="00A40480" w:rsidRPr="0074238D">
        <w:rPr>
          <w:rFonts w:ascii="Times New Roman" w:hAnsi="Times New Roman" w:cs="Times New Roman"/>
          <w:sz w:val="24"/>
          <w:szCs w:val="24"/>
        </w:rPr>
        <w:t>(2,122)=</w:t>
      </w:r>
      <w:r w:rsidR="00A40480" w:rsidRPr="00264117">
        <w:rPr>
          <w:rFonts w:ascii="Times New Roman" w:hAnsi="Times New Roman" w:cs="Times New Roman"/>
          <w:sz w:val="24"/>
          <w:szCs w:val="24"/>
        </w:rPr>
        <w:t xml:space="preserve"> 0.</w:t>
      </w:r>
      <w:r w:rsidR="00A40480">
        <w:rPr>
          <w:rFonts w:ascii="Times New Roman" w:hAnsi="Times New Roman" w:cs="Times New Roman"/>
          <w:sz w:val="24"/>
          <w:szCs w:val="24"/>
        </w:rPr>
        <w:t>289</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773</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1447</w:t>
      </w:r>
      <w:r w:rsidR="00A40480" w:rsidRPr="00264117">
        <w:rPr>
          <w:rFonts w:ascii="Times New Roman" w:hAnsi="Times New Roman" w:cs="Times New Roman"/>
          <w:sz w:val="24"/>
          <w:szCs w:val="24"/>
        </w:rPr>
        <w:t xml:space="preserve">], </w:t>
      </w:r>
      <w:r w:rsidR="00A40480">
        <w:rPr>
          <w:rFonts w:ascii="Times New Roman" w:hAnsi="Times New Roman" w:cs="Times New Roman"/>
          <w:sz w:val="24"/>
          <w:szCs w:val="24"/>
        </w:rPr>
        <w:t>criterion</w:t>
      </w:r>
      <w:r w:rsidR="00A40480" w:rsidRPr="00264117">
        <w:rPr>
          <w:rFonts w:ascii="Times New Roman" w:hAnsi="Times New Roman" w:cs="Times New Roman"/>
          <w:sz w:val="24"/>
          <w:szCs w:val="24"/>
        </w:rPr>
        <w:t>,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w:t>
      </w:r>
      <w:r w:rsidR="00A40480">
        <w:rPr>
          <w:rFonts w:ascii="Times New Roman" w:hAnsi="Times New Roman" w:cs="Times New Roman"/>
          <w:sz w:val="24"/>
          <w:szCs w:val="24"/>
        </w:rPr>
        <w:t>2</w:t>
      </w:r>
      <w:r w:rsidR="00A40480" w:rsidRPr="00264117">
        <w:rPr>
          <w:rFonts w:ascii="Times New Roman" w:hAnsi="Times New Roman" w:cs="Times New Roman"/>
          <w:sz w:val="24"/>
          <w:szCs w:val="24"/>
        </w:rPr>
        <w:t>,</w:t>
      </w:r>
      <w:r w:rsidR="00A40480">
        <w:rPr>
          <w:rFonts w:ascii="Times New Roman" w:hAnsi="Times New Roman" w:cs="Times New Roman"/>
          <w:sz w:val="24"/>
          <w:szCs w:val="24"/>
        </w:rPr>
        <w:t>122</w:t>
      </w:r>
      <w:r w:rsidR="00A40480" w:rsidRPr="00264117">
        <w:rPr>
          <w:rFonts w:ascii="Times New Roman" w:hAnsi="Times New Roman" w:cs="Times New Roman"/>
          <w:sz w:val="24"/>
          <w:szCs w:val="24"/>
        </w:rPr>
        <w:t xml:space="preserve"> ) = </w:t>
      </w:r>
      <w:r w:rsidR="00A40480">
        <w:rPr>
          <w:rFonts w:ascii="Times New Roman" w:hAnsi="Times New Roman" w:cs="Times New Roman"/>
          <w:sz w:val="24"/>
          <w:szCs w:val="24"/>
        </w:rPr>
        <w:t>0.896</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338</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1994</w:t>
      </w:r>
      <w:r w:rsidR="00A40480" w:rsidRPr="00264117">
        <w:rPr>
          <w:rFonts w:ascii="Times New Roman" w:hAnsi="Times New Roman" w:cs="Times New Roman"/>
          <w:sz w:val="24"/>
          <w:szCs w:val="24"/>
        </w:rPr>
        <w:t>], and response time [</w:t>
      </w:r>
      <w:r w:rsidR="00A40480" w:rsidRPr="00264117">
        <w:rPr>
          <w:rFonts w:ascii="Times New Roman" w:hAnsi="Times New Roman" w:cs="Times New Roman"/>
          <w:i/>
          <w:iCs/>
          <w:sz w:val="24"/>
          <w:szCs w:val="24"/>
        </w:rPr>
        <w:t>F</w:t>
      </w:r>
      <w:r w:rsidR="00A40480" w:rsidRPr="00264117">
        <w:rPr>
          <w:rFonts w:ascii="Times New Roman" w:hAnsi="Times New Roman" w:cs="Times New Roman"/>
          <w:sz w:val="24"/>
          <w:szCs w:val="24"/>
        </w:rPr>
        <w:t>(2, 122) = 0.</w:t>
      </w:r>
      <w:r w:rsidR="00A40480">
        <w:rPr>
          <w:rFonts w:ascii="Times New Roman" w:hAnsi="Times New Roman" w:cs="Times New Roman"/>
          <w:sz w:val="24"/>
          <w:szCs w:val="24"/>
        </w:rPr>
        <w:t>379</w:t>
      </w:r>
      <w:r w:rsidR="00A40480" w:rsidRPr="00264117">
        <w:rPr>
          <w:rFonts w:ascii="Times New Roman" w:hAnsi="Times New Roman" w:cs="Times New Roman"/>
          <w:sz w:val="24"/>
          <w:szCs w:val="24"/>
        </w:rPr>
        <w:t>, p = .</w:t>
      </w:r>
      <w:r w:rsidR="00A40480">
        <w:rPr>
          <w:rFonts w:ascii="Times New Roman" w:hAnsi="Times New Roman" w:cs="Times New Roman"/>
          <w:sz w:val="24"/>
          <w:szCs w:val="24"/>
        </w:rPr>
        <w:t>705</w:t>
      </w:r>
      <w:r w:rsidR="00A40480" w:rsidRPr="00264117">
        <w:rPr>
          <w:rFonts w:ascii="Times New Roman" w:hAnsi="Times New Roman" w:cs="Times New Roman"/>
          <w:sz w:val="24"/>
          <w:szCs w:val="24"/>
        </w:rPr>
        <w:t>, BF = 0.</w:t>
      </w:r>
      <w:r w:rsidR="00A40480">
        <w:rPr>
          <w:rFonts w:ascii="Times New Roman" w:hAnsi="Times New Roman" w:cs="Times New Roman"/>
          <w:sz w:val="24"/>
          <w:szCs w:val="24"/>
        </w:rPr>
        <w:t>1489</w:t>
      </w:r>
      <w:r w:rsidR="00A40480" w:rsidRPr="00264117">
        <w:rPr>
          <w:rFonts w:ascii="Times New Roman" w:hAnsi="Times New Roman" w:cs="Times New Roman"/>
          <w:sz w:val="24"/>
          <w:szCs w:val="24"/>
        </w:rPr>
        <w:t>].</w:t>
      </w:r>
    </w:p>
    <w:p w14:paraId="22B55AD3" w14:textId="3D43E39E" w:rsidR="00A20EF0" w:rsidRDefault="00A40480" w:rsidP="008E439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t>
      </w:r>
      <w:r w:rsidR="004A4E06" w:rsidRPr="008E439F">
        <w:rPr>
          <w:rFonts w:ascii="Times New Roman" w:hAnsi="Times New Roman" w:cs="Times New Roman"/>
          <w:sz w:val="24"/>
          <w:szCs w:val="24"/>
        </w:rPr>
        <w:t xml:space="preserve">analyzed the effect of reward according to individual serial positions. </w:t>
      </w:r>
      <w:r w:rsidR="00436F4E">
        <w:rPr>
          <w:rFonts w:ascii="Times New Roman" w:hAnsi="Times New Roman" w:cs="Times New Roman"/>
          <w:sz w:val="24"/>
          <w:szCs w:val="24"/>
        </w:rPr>
        <w:t>Performance</w:t>
      </w:r>
      <w:r w:rsidRPr="008E439F">
        <w:rPr>
          <w:rFonts w:ascii="Times New Roman" w:hAnsi="Times New Roman" w:cs="Times New Roman"/>
          <w:sz w:val="24"/>
          <w:szCs w:val="24"/>
        </w:rPr>
        <w:t xml:space="preserve"> measures according to the serial position of the target and the position of colored list item are shown in </w:t>
      </w:r>
      <w:r w:rsidR="00B51C0E">
        <w:rPr>
          <w:rFonts w:ascii="Times New Roman" w:hAnsi="Times New Roman" w:cs="Times New Roman"/>
          <w:sz w:val="24"/>
          <w:szCs w:val="24"/>
        </w:rPr>
        <w:t>Figure 5</w:t>
      </w:r>
      <w:r w:rsidRPr="008E439F">
        <w:rPr>
          <w:rFonts w:ascii="Times New Roman" w:hAnsi="Times New Roman" w:cs="Times New Roman"/>
          <w:sz w:val="24"/>
          <w:szCs w:val="24"/>
        </w:rPr>
        <w:t xml:space="preserve">. </w:t>
      </w:r>
      <w:r>
        <w:rPr>
          <w:rFonts w:ascii="Times New Roman" w:hAnsi="Times New Roman" w:cs="Times New Roman"/>
          <w:sz w:val="24"/>
          <w:szCs w:val="24"/>
        </w:rPr>
        <w:t>For our analysis we compared performance to test items in each serial position (SP1, SP2, SP3) across the three value-conditions. To illustrate, for lists where the target item is in the first serial position, we compared responses to that list with a high-value item, a low-value item, and the control list.</w:t>
      </w:r>
      <w:r w:rsidR="00A20EF0" w:rsidRPr="008E439F">
        <w:rPr>
          <w:rFonts w:ascii="Times New Roman" w:hAnsi="Times New Roman" w:cs="Times New Roman"/>
          <w:sz w:val="24"/>
          <w:szCs w:val="24"/>
        </w:rPr>
        <w:t xml:space="preserve"> A summary of comparisons can be found in Table </w:t>
      </w:r>
      <w:r w:rsidR="00B51C0E">
        <w:rPr>
          <w:rFonts w:ascii="Times New Roman" w:hAnsi="Times New Roman" w:cs="Times New Roman"/>
          <w:sz w:val="24"/>
          <w:szCs w:val="24"/>
        </w:rPr>
        <w:t>3</w:t>
      </w:r>
      <w:r w:rsidR="00A20EF0" w:rsidRPr="008E439F">
        <w:rPr>
          <w:rFonts w:ascii="Times New Roman" w:hAnsi="Times New Roman" w:cs="Times New Roman"/>
          <w:sz w:val="24"/>
          <w:szCs w:val="24"/>
        </w:rPr>
        <w:t xml:space="preserve">. </w:t>
      </w:r>
      <w:r>
        <w:rPr>
          <w:rFonts w:ascii="Times New Roman" w:hAnsi="Times New Roman" w:cs="Times New Roman"/>
          <w:sz w:val="24"/>
          <w:szCs w:val="24"/>
        </w:rPr>
        <w:t xml:space="preserve">We found no significant differences in response time across the three value conditions for all three serial positions. </w:t>
      </w:r>
      <w:r w:rsidR="00A20EF0" w:rsidRPr="008E439F">
        <w:rPr>
          <w:rFonts w:ascii="Times New Roman" w:hAnsi="Times New Roman" w:cs="Times New Roman"/>
          <w:sz w:val="24"/>
          <w:szCs w:val="24"/>
        </w:rPr>
        <w:t>The most notable findings are for discriminability and criterion. We found a significant difference in discriminability between reward condition for serial position 3 [</w:t>
      </w:r>
      <w:r w:rsidR="00A20EF0" w:rsidRPr="008E439F">
        <w:rPr>
          <w:rFonts w:ascii="Times New Roman" w:hAnsi="Times New Roman" w:cs="Times New Roman"/>
          <w:i/>
          <w:iCs/>
          <w:sz w:val="24"/>
          <w:szCs w:val="24"/>
        </w:rPr>
        <w:t>F</w:t>
      </w:r>
      <w:r w:rsidR="00A20EF0" w:rsidRPr="008E439F">
        <w:rPr>
          <w:rFonts w:ascii="Times New Roman" w:hAnsi="Times New Roman" w:cs="Times New Roman"/>
          <w:sz w:val="24"/>
          <w:szCs w:val="24"/>
        </w:rPr>
        <w:t>(</w:t>
      </w:r>
      <w:r w:rsidR="001E7987" w:rsidRPr="008E439F">
        <w:rPr>
          <w:rFonts w:ascii="Times New Roman" w:hAnsi="Times New Roman" w:cs="Times New Roman"/>
          <w:sz w:val="24"/>
          <w:szCs w:val="24"/>
        </w:rPr>
        <w:t>2</w:t>
      </w:r>
      <w:r w:rsidR="00A20EF0" w:rsidRPr="008E439F">
        <w:rPr>
          <w:rFonts w:ascii="Times New Roman" w:hAnsi="Times New Roman" w:cs="Times New Roman"/>
          <w:sz w:val="24"/>
          <w:szCs w:val="24"/>
        </w:rPr>
        <w:t xml:space="preserve">, </w:t>
      </w:r>
      <w:commentRangeStart w:id="81"/>
      <w:r w:rsidR="001E7987" w:rsidRPr="008E439F">
        <w:rPr>
          <w:rFonts w:ascii="Times New Roman" w:hAnsi="Times New Roman" w:cs="Times New Roman"/>
          <w:sz w:val="24"/>
          <w:szCs w:val="24"/>
        </w:rPr>
        <w:t>122</w:t>
      </w:r>
      <w:r w:rsidR="00A20EF0" w:rsidRPr="008E439F">
        <w:rPr>
          <w:rFonts w:ascii="Times New Roman" w:hAnsi="Times New Roman" w:cs="Times New Roman"/>
          <w:sz w:val="24"/>
          <w:szCs w:val="24"/>
        </w:rPr>
        <w:t>) =</w:t>
      </w:r>
      <w:r w:rsidR="001E7987" w:rsidRPr="008E439F">
        <w:rPr>
          <w:rFonts w:ascii="Times New Roman" w:hAnsi="Times New Roman" w:cs="Times New Roman"/>
          <w:sz w:val="24"/>
          <w:szCs w:val="24"/>
        </w:rPr>
        <w:t>0.4.514</w:t>
      </w:r>
      <w:r w:rsidR="00A20EF0" w:rsidRPr="008E439F">
        <w:rPr>
          <w:rFonts w:ascii="Times New Roman" w:hAnsi="Times New Roman" w:cs="Times New Roman"/>
          <w:sz w:val="24"/>
          <w:szCs w:val="24"/>
        </w:rPr>
        <w:t>, p = .</w:t>
      </w:r>
      <w:r w:rsidR="001E7987" w:rsidRPr="008E439F">
        <w:rPr>
          <w:rFonts w:ascii="Times New Roman" w:hAnsi="Times New Roman" w:cs="Times New Roman"/>
          <w:sz w:val="24"/>
          <w:szCs w:val="24"/>
        </w:rPr>
        <w:t>128</w:t>
      </w:r>
      <w:r w:rsidR="00A20EF0" w:rsidRPr="008E439F">
        <w:rPr>
          <w:rFonts w:ascii="Times New Roman" w:hAnsi="Times New Roman" w:cs="Times New Roman"/>
          <w:sz w:val="24"/>
          <w:szCs w:val="24"/>
        </w:rPr>
        <w:t xml:space="preserve">, BF = </w:t>
      </w:r>
      <w:r w:rsidR="001E7987" w:rsidRPr="008E439F">
        <w:rPr>
          <w:rFonts w:ascii="Times New Roman" w:hAnsi="Times New Roman" w:cs="Times New Roman"/>
          <w:sz w:val="24"/>
          <w:szCs w:val="24"/>
        </w:rPr>
        <w:t>2.583</w:t>
      </w:r>
      <w:r w:rsidR="00A20EF0" w:rsidRPr="008E439F">
        <w:rPr>
          <w:rFonts w:ascii="Times New Roman" w:hAnsi="Times New Roman" w:cs="Times New Roman"/>
          <w:sz w:val="24"/>
          <w:szCs w:val="24"/>
        </w:rPr>
        <w:t>]</w:t>
      </w:r>
      <w:r w:rsidR="001E7987" w:rsidRPr="008E439F">
        <w:rPr>
          <w:rFonts w:ascii="Times New Roman" w:hAnsi="Times New Roman" w:cs="Times New Roman"/>
          <w:sz w:val="24"/>
          <w:szCs w:val="24"/>
        </w:rPr>
        <w:t>,</w:t>
      </w:r>
      <w:commentRangeEnd w:id="81"/>
      <w:r w:rsidR="00767D31">
        <w:rPr>
          <w:rStyle w:val="CommentReference"/>
        </w:rPr>
        <w:commentReference w:id="81"/>
      </w:r>
      <w:r w:rsidR="001E7987" w:rsidRPr="008E439F">
        <w:rPr>
          <w:rFonts w:ascii="Times New Roman" w:hAnsi="Times New Roman" w:cs="Times New Roman"/>
          <w:sz w:val="24"/>
          <w:szCs w:val="24"/>
        </w:rPr>
        <w:t xml:space="preserve"> </w:t>
      </w:r>
      <w:r>
        <w:rPr>
          <w:rFonts w:ascii="Times New Roman" w:hAnsi="Times New Roman" w:cs="Times New Roman"/>
          <w:sz w:val="24"/>
          <w:szCs w:val="24"/>
        </w:rPr>
        <w:t xml:space="preserve">but </w:t>
      </w:r>
      <w:r w:rsidR="001E7987" w:rsidRPr="008E439F">
        <w:rPr>
          <w:rFonts w:ascii="Times New Roman" w:hAnsi="Times New Roman" w:cs="Times New Roman"/>
          <w:sz w:val="24"/>
          <w:szCs w:val="24"/>
        </w:rPr>
        <w:t xml:space="preserve">not for serial positions 1 and 2. Furthermore, we found significant differences in response bias for </w:t>
      </w:r>
      <w:ins w:id="82" w:author="Microsoft Office User" w:date="2021-08-18T10:54:00Z">
        <w:r w:rsidR="00767D31">
          <w:rPr>
            <w:rFonts w:ascii="Times New Roman" w:hAnsi="Times New Roman" w:cs="Times New Roman"/>
            <w:sz w:val="24"/>
            <w:szCs w:val="24"/>
          </w:rPr>
          <w:t xml:space="preserve">all </w:t>
        </w:r>
      </w:ins>
      <w:r w:rsidR="001E7987" w:rsidRPr="008E439F">
        <w:rPr>
          <w:rFonts w:ascii="Times New Roman" w:hAnsi="Times New Roman" w:cs="Times New Roman"/>
          <w:sz w:val="24"/>
          <w:szCs w:val="24"/>
        </w:rPr>
        <w:t>serial position</w:t>
      </w:r>
      <w:ins w:id="83" w:author="Microsoft Office User" w:date="2021-08-18T10:54:00Z">
        <w:r w:rsidR="00767D31">
          <w:rPr>
            <w:rFonts w:ascii="Times New Roman" w:hAnsi="Times New Roman" w:cs="Times New Roman"/>
            <w:sz w:val="24"/>
            <w:szCs w:val="24"/>
          </w:rPr>
          <w:t>s</w:t>
        </w:r>
      </w:ins>
      <w:ins w:id="84" w:author="Microsoft Office User" w:date="2021-08-18T10:55:00Z">
        <w:r w:rsidR="00767D31">
          <w:rPr>
            <w:rFonts w:ascii="Times New Roman" w:hAnsi="Times New Roman" w:cs="Times New Roman"/>
            <w:sz w:val="24"/>
            <w:szCs w:val="24"/>
          </w:rPr>
          <w:t xml:space="preserve">, with traditional null-hypothesis tests and Bayes Factors in agreement on </w:t>
        </w:r>
        <w:r w:rsidR="003A093A">
          <w:rPr>
            <w:rFonts w:ascii="Times New Roman" w:hAnsi="Times New Roman" w:cs="Times New Roman"/>
            <w:sz w:val="24"/>
            <w:szCs w:val="24"/>
          </w:rPr>
          <w:t>two of three serial positions: serial position</w:t>
        </w:r>
      </w:ins>
      <w:r w:rsidR="001E7987" w:rsidRPr="008E439F">
        <w:rPr>
          <w:rFonts w:ascii="Times New Roman" w:hAnsi="Times New Roman" w:cs="Times New Roman"/>
          <w:sz w:val="24"/>
          <w:szCs w:val="24"/>
        </w:rPr>
        <w:t xml:space="preserve"> 1[</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 xml:space="preserve">(2, 122) </w:t>
      </w:r>
      <w:r w:rsidR="001E7987" w:rsidRPr="008E439F">
        <w:rPr>
          <w:rFonts w:ascii="Times New Roman" w:hAnsi="Times New Roman" w:cs="Times New Roman"/>
          <w:sz w:val="24"/>
          <w:szCs w:val="24"/>
        </w:rPr>
        <w:lastRenderedPageBreak/>
        <w:t>=</w:t>
      </w:r>
      <w:r w:rsidR="008E439F" w:rsidRPr="008E439F">
        <w:rPr>
          <w:rFonts w:ascii="Times New Roman" w:hAnsi="Times New Roman" w:cs="Times New Roman"/>
          <w:sz w:val="24"/>
          <w:szCs w:val="24"/>
        </w:rPr>
        <w:t>3.317</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.039</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1.04</w:t>
      </w:r>
      <w:r w:rsidR="001E7987" w:rsidRPr="008E439F">
        <w:rPr>
          <w:rFonts w:ascii="Times New Roman" w:hAnsi="Times New Roman" w:cs="Times New Roman"/>
          <w:sz w:val="24"/>
          <w:szCs w:val="24"/>
        </w:rPr>
        <w:t>], position 2 [</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 xml:space="preserve"> 4.58</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.012</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3.11</w:t>
      </w:r>
      <w:r w:rsidR="001E7987" w:rsidRPr="008E439F">
        <w:rPr>
          <w:rFonts w:ascii="Times New Roman" w:hAnsi="Times New Roman" w:cs="Times New Roman"/>
          <w:sz w:val="24"/>
          <w:szCs w:val="24"/>
        </w:rPr>
        <w:t>], and position 3 [</w:t>
      </w:r>
      <w:r w:rsidR="001E7987" w:rsidRPr="008E439F">
        <w:rPr>
          <w:rFonts w:ascii="Times New Roman" w:hAnsi="Times New Roman" w:cs="Times New Roman"/>
          <w:i/>
          <w:iCs/>
          <w:sz w:val="24"/>
          <w:szCs w:val="24"/>
        </w:rPr>
        <w:t>F</w:t>
      </w:r>
      <w:r w:rsidR="001E7987" w:rsidRPr="008E439F">
        <w:rPr>
          <w:rFonts w:ascii="Times New Roman" w:hAnsi="Times New Roman" w:cs="Times New Roman"/>
          <w:sz w:val="24"/>
          <w:szCs w:val="24"/>
        </w:rPr>
        <w:t>(2, 122) =</w:t>
      </w:r>
      <w:r w:rsidR="008E439F" w:rsidRPr="008E439F">
        <w:rPr>
          <w:rFonts w:ascii="Times New Roman" w:hAnsi="Times New Roman" w:cs="Times New Roman"/>
          <w:sz w:val="24"/>
          <w:szCs w:val="24"/>
        </w:rPr>
        <w:t>7.184</w:t>
      </w:r>
      <w:r w:rsidR="001E7987" w:rsidRPr="008E439F">
        <w:rPr>
          <w:rFonts w:ascii="Times New Roman" w:hAnsi="Times New Roman" w:cs="Times New Roman"/>
          <w:sz w:val="24"/>
          <w:szCs w:val="24"/>
        </w:rPr>
        <w:t xml:space="preserve">, p = </w:t>
      </w:r>
      <w:r w:rsidR="008E439F" w:rsidRPr="008E439F">
        <w:rPr>
          <w:rFonts w:ascii="Times New Roman" w:hAnsi="Times New Roman" w:cs="Times New Roman"/>
          <w:sz w:val="24"/>
          <w:szCs w:val="24"/>
        </w:rPr>
        <w:t>.001</w:t>
      </w:r>
      <w:r w:rsidR="001E7987" w:rsidRPr="008E439F">
        <w:rPr>
          <w:rFonts w:ascii="Times New Roman" w:hAnsi="Times New Roman" w:cs="Times New Roman"/>
          <w:sz w:val="24"/>
          <w:szCs w:val="24"/>
        </w:rPr>
        <w:t xml:space="preserve">, BF = </w:t>
      </w:r>
      <w:r w:rsidR="008E439F" w:rsidRPr="008E439F">
        <w:rPr>
          <w:rFonts w:ascii="Times New Roman" w:hAnsi="Times New Roman" w:cs="Times New Roman"/>
          <w:sz w:val="24"/>
          <w:szCs w:val="24"/>
        </w:rPr>
        <w:t>26.5</w:t>
      </w:r>
      <w:r w:rsidR="001E7987" w:rsidRPr="008E439F">
        <w:rPr>
          <w:rFonts w:ascii="Times New Roman" w:hAnsi="Times New Roman" w:cs="Times New Roman"/>
          <w:sz w:val="24"/>
          <w:szCs w:val="24"/>
        </w:rPr>
        <w:t>].</w:t>
      </w:r>
      <w:r w:rsidR="00A20EF0">
        <w:rPr>
          <w:rFonts w:ascii="Times New Roman" w:hAnsi="Times New Roman" w:cs="Times New Roman"/>
          <w:sz w:val="24"/>
          <w:szCs w:val="24"/>
        </w:rPr>
        <w:t xml:space="preserve"> </w:t>
      </w:r>
    </w:p>
    <w:p w14:paraId="45BE40E4" w14:textId="5C11C1E6" w:rsidR="008D5F35" w:rsidRDefault="00436F4E" w:rsidP="008D5F3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performed additional planned </w:t>
      </w:r>
      <w:ins w:id="85" w:author="Microsoft Office User" w:date="2021-08-18T10:55:00Z">
        <w:r w:rsidR="003A093A">
          <w:rPr>
            <w:rFonts w:ascii="Times New Roman" w:hAnsi="Times New Roman" w:cs="Times New Roman"/>
            <w:sz w:val="24"/>
            <w:szCs w:val="24"/>
          </w:rPr>
          <w:t xml:space="preserve">pairwise </w:t>
        </w:r>
      </w:ins>
      <w:r>
        <w:rPr>
          <w:rFonts w:ascii="Times New Roman" w:hAnsi="Times New Roman" w:cs="Times New Roman"/>
          <w:sz w:val="24"/>
          <w:szCs w:val="24"/>
        </w:rPr>
        <w:t xml:space="preserve">comparisons between high-value, low-value, and control lists. A summary of comparisons is presented in Table 4. Significant differences were found between high-value and the control lists for discriminability and criterion. For discriminability, we found differences for serial position 3 </w:t>
      </w:r>
      <w:commentRangeStart w:id="86"/>
      <w:r w:rsidRPr="008E439F">
        <w:rPr>
          <w:rFonts w:ascii="Times New Roman" w:hAnsi="Times New Roman" w:cs="Times New Roman"/>
          <w:sz w:val="24"/>
          <w:szCs w:val="24"/>
        </w:rPr>
        <w:t>[</w:t>
      </w:r>
      <w:proofErr w:type="gramStart"/>
      <w:r w:rsidRPr="008E439F">
        <w:rPr>
          <w:rFonts w:ascii="Times New Roman" w:hAnsi="Times New Roman" w:cs="Times New Roman"/>
          <w:i/>
          <w:iCs/>
          <w:sz w:val="24"/>
          <w:szCs w:val="24"/>
        </w:rPr>
        <w:t>F</w:t>
      </w:r>
      <w:r w:rsidRPr="008E439F">
        <w:rPr>
          <w:rFonts w:ascii="Times New Roman" w:hAnsi="Times New Roman" w:cs="Times New Roman"/>
          <w:sz w:val="24"/>
          <w:szCs w:val="24"/>
        </w:rPr>
        <w:t>(</w:t>
      </w:r>
      <w:commentRangeStart w:id="87"/>
      <w:proofErr w:type="gramEnd"/>
      <w:r w:rsidRPr="008E439F">
        <w:rPr>
          <w:rFonts w:ascii="Times New Roman" w:hAnsi="Times New Roman" w:cs="Times New Roman"/>
          <w:sz w:val="24"/>
          <w:szCs w:val="24"/>
        </w:rPr>
        <w:t>2</w:t>
      </w:r>
      <w:commentRangeEnd w:id="87"/>
      <w:r w:rsidR="00603484">
        <w:rPr>
          <w:rStyle w:val="CommentReference"/>
        </w:rPr>
        <w:commentReference w:id="87"/>
      </w:r>
      <w:r w:rsidRPr="008E439F">
        <w:rPr>
          <w:rFonts w:ascii="Times New Roman" w:hAnsi="Times New Roman" w:cs="Times New Roman"/>
          <w:sz w:val="24"/>
          <w:szCs w:val="24"/>
        </w:rPr>
        <w:t xml:space="preserve">, 122) = </w:t>
      </w:r>
      <w:r>
        <w:rPr>
          <w:rFonts w:ascii="Times New Roman" w:hAnsi="Times New Roman" w:cs="Times New Roman"/>
          <w:sz w:val="24"/>
          <w:szCs w:val="24"/>
        </w:rPr>
        <w:t>2.00</w:t>
      </w:r>
      <w:r w:rsidRPr="008E439F">
        <w:rPr>
          <w:rFonts w:ascii="Times New Roman" w:hAnsi="Times New Roman" w:cs="Times New Roman"/>
          <w:sz w:val="24"/>
          <w:szCs w:val="24"/>
        </w:rPr>
        <w:t>, p = .</w:t>
      </w:r>
      <w:r>
        <w:rPr>
          <w:rFonts w:ascii="Times New Roman" w:hAnsi="Times New Roman" w:cs="Times New Roman"/>
          <w:sz w:val="24"/>
          <w:szCs w:val="24"/>
        </w:rPr>
        <w:t>492</w:t>
      </w:r>
      <w:r w:rsidRPr="008E439F">
        <w:rPr>
          <w:rFonts w:ascii="Times New Roman" w:hAnsi="Times New Roman" w:cs="Times New Roman"/>
          <w:sz w:val="24"/>
          <w:szCs w:val="24"/>
        </w:rPr>
        <w:t xml:space="preserve">, BF = </w:t>
      </w:r>
      <w:r>
        <w:rPr>
          <w:rFonts w:ascii="Times New Roman" w:hAnsi="Times New Roman" w:cs="Times New Roman"/>
          <w:sz w:val="24"/>
          <w:szCs w:val="24"/>
        </w:rPr>
        <w:t>.9041</w:t>
      </w:r>
      <w:r w:rsidRPr="008E439F">
        <w:rPr>
          <w:rFonts w:ascii="Times New Roman" w:hAnsi="Times New Roman" w:cs="Times New Roman"/>
          <w:sz w:val="24"/>
          <w:szCs w:val="24"/>
        </w:rPr>
        <w:t>]</w:t>
      </w:r>
      <w:commentRangeEnd w:id="86"/>
      <w:r w:rsidR="003A093A">
        <w:rPr>
          <w:rStyle w:val="CommentReference"/>
        </w:rPr>
        <w:commentReference w:id="86"/>
      </w:r>
      <w:r>
        <w:rPr>
          <w:rFonts w:ascii="Times New Roman" w:hAnsi="Times New Roman" w:cs="Times New Roman"/>
          <w:sz w:val="24"/>
          <w:szCs w:val="24"/>
        </w:rPr>
        <w:t xml:space="preserve">, but no other serial positions. With such a low bayes factor </w:t>
      </w:r>
      <w:proofErr w:type="gramStart"/>
      <w:r>
        <w:rPr>
          <w:rFonts w:ascii="Times New Roman" w:hAnsi="Times New Roman" w:cs="Times New Roman"/>
          <w:sz w:val="24"/>
          <w:szCs w:val="24"/>
        </w:rPr>
        <w:t xml:space="preserve">value </w:t>
      </w:r>
      <w:ins w:id="88" w:author="Microsoft Office User" w:date="2021-08-18T10:57:00Z">
        <w:r w:rsidR="003A093A">
          <w:rPr>
            <w:rFonts w:ascii="Times New Roman" w:hAnsi="Times New Roman" w:cs="Times New Roman"/>
            <w:sz w:val="24"/>
            <w:szCs w:val="24"/>
          </w:rPr>
          <w:t>,</w:t>
        </w:r>
      </w:ins>
      <w:r>
        <w:rPr>
          <w:rFonts w:ascii="Times New Roman" w:hAnsi="Times New Roman" w:cs="Times New Roman"/>
          <w:sz w:val="24"/>
          <w:szCs w:val="24"/>
        </w:rPr>
        <w:t>however</w:t>
      </w:r>
      <w:proofErr w:type="gramEnd"/>
      <w:r>
        <w:rPr>
          <w:rFonts w:ascii="Times New Roman" w:hAnsi="Times New Roman" w:cs="Times New Roman"/>
          <w:sz w:val="24"/>
          <w:szCs w:val="24"/>
        </w:rPr>
        <w:t>, this finding should be taken with caution. Stronger evidence of an effect was found for criterion. There were significant differences between high-value and control lists for serial position 1</w:t>
      </w:r>
      <w:r w:rsidRPr="008E439F">
        <w:rPr>
          <w:rFonts w:ascii="Times New Roman" w:hAnsi="Times New Roman" w:cs="Times New Roman"/>
          <w:sz w:val="24"/>
          <w:szCs w:val="24"/>
        </w:rPr>
        <w:t>[</w:t>
      </w:r>
      <w:proofErr w:type="gramStart"/>
      <w:r w:rsidRPr="008E439F">
        <w:rPr>
          <w:rFonts w:ascii="Times New Roman" w:hAnsi="Times New Roman" w:cs="Times New Roman"/>
          <w:i/>
          <w:iCs/>
          <w:sz w:val="24"/>
          <w:szCs w:val="24"/>
        </w:rPr>
        <w:t>F</w:t>
      </w:r>
      <w:r w:rsidRPr="008E439F">
        <w:rPr>
          <w:rFonts w:ascii="Times New Roman" w:hAnsi="Times New Roman" w:cs="Times New Roman"/>
          <w:sz w:val="24"/>
          <w:szCs w:val="24"/>
        </w:rPr>
        <w:t>(</w:t>
      </w:r>
      <w:proofErr w:type="gramEnd"/>
      <w:r w:rsidRPr="008E439F">
        <w:rPr>
          <w:rFonts w:ascii="Times New Roman" w:hAnsi="Times New Roman" w:cs="Times New Roman"/>
          <w:sz w:val="24"/>
          <w:szCs w:val="24"/>
        </w:rPr>
        <w:t xml:space="preserve">2, 122) = </w:t>
      </w:r>
      <w:r>
        <w:rPr>
          <w:rFonts w:ascii="Times New Roman" w:hAnsi="Times New Roman" w:cs="Times New Roman"/>
          <w:sz w:val="24"/>
          <w:szCs w:val="24"/>
        </w:rPr>
        <w:t>2.64</w:t>
      </w:r>
      <w:r w:rsidRPr="008E439F">
        <w:rPr>
          <w:rFonts w:ascii="Times New Roman" w:hAnsi="Times New Roman" w:cs="Times New Roman"/>
          <w:sz w:val="24"/>
          <w:szCs w:val="24"/>
        </w:rPr>
        <w:t>, p = .</w:t>
      </w:r>
      <w:r>
        <w:rPr>
          <w:rFonts w:ascii="Times New Roman" w:hAnsi="Times New Roman" w:cs="Times New Roman"/>
          <w:sz w:val="24"/>
          <w:szCs w:val="24"/>
        </w:rPr>
        <w:t>010</w:t>
      </w:r>
      <w:r w:rsidRPr="008E439F">
        <w:rPr>
          <w:rFonts w:ascii="Times New Roman" w:hAnsi="Times New Roman" w:cs="Times New Roman"/>
          <w:sz w:val="24"/>
          <w:szCs w:val="24"/>
        </w:rPr>
        <w:t xml:space="preserve">, BF = </w:t>
      </w:r>
      <w:r>
        <w:rPr>
          <w:rFonts w:ascii="Times New Roman" w:hAnsi="Times New Roman" w:cs="Times New Roman"/>
          <w:sz w:val="24"/>
          <w:szCs w:val="24"/>
        </w:rPr>
        <w:t>3.347</w:t>
      </w:r>
      <w:r w:rsidRPr="008E439F">
        <w:rPr>
          <w:rFonts w:ascii="Times New Roman" w:hAnsi="Times New Roman" w:cs="Times New Roman"/>
          <w:sz w:val="24"/>
          <w:szCs w:val="24"/>
        </w:rPr>
        <w:t>]</w:t>
      </w:r>
      <w:r>
        <w:rPr>
          <w:rFonts w:ascii="Times New Roman" w:hAnsi="Times New Roman" w:cs="Times New Roman"/>
          <w:sz w:val="24"/>
          <w:szCs w:val="24"/>
        </w:rPr>
        <w:t xml:space="preserve">, position 2 </w:t>
      </w:r>
      <w:r w:rsidRPr="008E439F">
        <w:rPr>
          <w:rFonts w:ascii="Times New Roman" w:hAnsi="Times New Roman" w:cs="Times New Roman"/>
          <w:sz w:val="24"/>
          <w:szCs w:val="24"/>
        </w:rPr>
        <w:t>[</w:t>
      </w:r>
      <w:r w:rsidRPr="008E439F">
        <w:rPr>
          <w:rFonts w:ascii="Times New Roman" w:hAnsi="Times New Roman" w:cs="Times New Roman"/>
          <w:i/>
          <w:iCs/>
          <w:sz w:val="24"/>
          <w:szCs w:val="24"/>
        </w:rPr>
        <w:t>F</w:t>
      </w:r>
      <w:r w:rsidRPr="008E439F">
        <w:rPr>
          <w:rFonts w:ascii="Times New Roman" w:hAnsi="Times New Roman" w:cs="Times New Roman"/>
          <w:sz w:val="24"/>
          <w:szCs w:val="24"/>
        </w:rPr>
        <w:t xml:space="preserve">(2, 122) = </w:t>
      </w:r>
      <w:r>
        <w:rPr>
          <w:rFonts w:ascii="Times New Roman" w:hAnsi="Times New Roman" w:cs="Times New Roman"/>
          <w:sz w:val="24"/>
          <w:szCs w:val="24"/>
        </w:rPr>
        <w:t>3.33</w:t>
      </w:r>
      <w:r w:rsidRPr="008E439F">
        <w:rPr>
          <w:rFonts w:ascii="Times New Roman" w:hAnsi="Times New Roman" w:cs="Times New Roman"/>
          <w:sz w:val="24"/>
          <w:szCs w:val="24"/>
        </w:rPr>
        <w:t>, p = .</w:t>
      </w:r>
      <w:r>
        <w:rPr>
          <w:rFonts w:ascii="Times New Roman" w:hAnsi="Times New Roman" w:cs="Times New Roman"/>
          <w:sz w:val="24"/>
          <w:szCs w:val="24"/>
        </w:rPr>
        <w:t>001</w:t>
      </w:r>
      <w:r w:rsidRPr="008E439F">
        <w:rPr>
          <w:rFonts w:ascii="Times New Roman" w:hAnsi="Times New Roman" w:cs="Times New Roman"/>
          <w:sz w:val="24"/>
          <w:szCs w:val="24"/>
        </w:rPr>
        <w:t xml:space="preserve">, BF = </w:t>
      </w:r>
      <w:r>
        <w:rPr>
          <w:rFonts w:ascii="Times New Roman" w:hAnsi="Times New Roman" w:cs="Times New Roman"/>
          <w:sz w:val="24"/>
          <w:szCs w:val="24"/>
        </w:rPr>
        <w:t>18.79</w:t>
      </w:r>
      <w:r w:rsidRPr="008E439F">
        <w:rPr>
          <w:rFonts w:ascii="Times New Roman" w:hAnsi="Times New Roman" w:cs="Times New Roman"/>
          <w:sz w:val="24"/>
          <w:szCs w:val="24"/>
        </w:rPr>
        <w:t>]</w:t>
      </w:r>
      <w:r>
        <w:rPr>
          <w:rFonts w:ascii="Times New Roman" w:hAnsi="Times New Roman" w:cs="Times New Roman"/>
          <w:sz w:val="24"/>
          <w:szCs w:val="24"/>
        </w:rPr>
        <w:t xml:space="preserve">, and position 3 </w:t>
      </w:r>
      <w:r w:rsidRPr="008E439F">
        <w:rPr>
          <w:rFonts w:ascii="Times New Roman" w:hAnsi="Times New Roman" w:cs="Times New Roman"/>
          <w:i/>
          <w:iCs/>
          <w:sz w:val="24"/>
          <w:szCs w:val="24"/>
        </w:rPr>
        <w:t>F</w:t>
      </w:r>
      <w:r w:rsidRPr="008E439F">
        <w:rPr>
          <w:rFonts w:ascii="Times New Roman" w:hAnsi="Times New Roman" w:cs="Times New Roman"/>
          <w:sz w:val="24"/>
          <w:szCs w:val="24"/>
        </w:rPr>
        <w:t xml:space="preserve">(2, 122) = </w:t>
      </w:r>
      <w:r>
        <w:rPr>
          <w:rFonts w:ascii="Times New Roman" w:hAnsi="Times New Roman" w:cs="Times New Roman"/>
          <w:sz w:val="24"/>
          <w:szCs w:val="24"/>
        </w:rPr>
        <w:t>3.90</w:t>
      </w:r>
      <w:r w:rsidRPr="008E439F">
        <w:rPr>
          <w:rFonts w:ascii="Times New Roman" w:hAnsi="Times New Roman" w:cs="Times New Roman"/>
          <w:sz w:val="24"/>
          <w:szCs w:val="24"/>
        </w:rPr>
        <w:t xml:space="preserve">, p </w:t>
      </w:r>
      <w:r>
        <w:rPr>
          <w:rFonts w:ascii="Times New Roman" w:hAnsi="Times New Roman" w:cs="Times New Roman"/>
          <w:sz w:val="24"/>
          <w:szCs w:val="24"/>
        </w:rPr>
        <w:t>&lt;</w:t>
      </w:r>
      <w:r w:rsidRPr="008E439F">
        <w:rPr>
          <w:rFonts w:ascii="Times New Roman" w:hAnsi="Times New Roman" w:cs="Times New Roman"/>
          <w:sz w:val="24"/>
          <w:szCs w:val="24"/>
        </w:rPr>
        <w:t xml:space="preserve"> .</w:t>
      </w:r>
      <w:r>
        <w:rPr>
          <w:rFonts w:ascii="Times New Roman" w:hAnsi="Times New Roman" w:cs="Times New Roman"/>
          <w:sz w:val="24"/>
          <w:szCs w:val="24"/>
        </w:rPr>
        <w:t>010</w:t>
      </w:r>
      <w:r w:rsidRPr="008E439F">
        <w:rPr>
          <w:rFonts w:ascii="Times New Roman" w:hAnsi="Times New Roman" w:cs="Times New Roman"/>
          <w:sz w:val="24"/>
          <w:szCs w:val="24"/>
        </w:rPr>
        <w:t xml:space="preserve">, BF = </w:t>
      </w:r>
      <w:r>
        <w:rPr>
          <w:rFonts w:ascii="Times New Roman" w:hAnsi="Times New Roman" w:cs="Times New Roman"/>
          <w:sz w:val="24"/>
          <w:szCs w:val="24"/>
        </w:rPr>
        <w:t>96.04</w:t>
      </w:r>
      <w:r w:rsidRPr="008E439F">
        <w:rPr>
          <w:rFonts w:ascii="Times New Roman" w:hAnsi="Times New Roman" w:cs="Times New Roman"/>
          <w:sz w:val="24"/>
          <w:szCs w:val="24"/>
        </w:rPr>
        <w:t>]</w:t>
      </w:r>
      <w:r>
        <w:rPr>
          <w:rFonts w:ascii="Times New Roman" w:hAnsi="Times New Roman" w:cs="Times New Roman"/>
          <w:sz w:val="24"/>
          <w:szCs w:val="24"/>
        </w:rPr>
        <w:t xml:space="preserve">. </w:t>
      </w:r>
    </w:p>
    <w:p w14:paraId="740A7223" w14:textId="09170A20" w:rsidR="000F780B" w:rsidRPr="003A36F3" w:rsidRDefault="000F780B" w:rsidP="00884F75">
      <w:pPr>
        <w:spacing w:line="240" w:lineRule="auto"/>
        <w:rPr>
          <w:rFonts w:ascii="Times New Roman" w:hAnsi="Times New Roman" w:cs="Times New Roman"/>
          <w:sz w:val="24"/>
          <w:szCs w:val="24"/>
        </w:rPr>
      </w:pPr>
      <w:r w:rsidRPr="003A36F3">
        <w:rPr>
          <w:rFonts w:ascii="Times New Roman" w:hAnsi="Times New Roman" w:cs="Times New Roman"/>
          <w:b/>
          <w:bCs/>
          <w:sz w:val="24"/>
          <w:szCs w:val="24"/>
        </w:rPr>
        <w:t>General Discussion</w:t>
      </w:r>
    </w:p>
    <w:p w14:paraId="3345443F" w14:textId="5F40465F" w:rsidR="00D46CB0" w:rsidRDefault="00B8283E" w:rsidP="00D46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w:t>
      </w:r>
      <w:r w:rsidR="00EE5496">
        <w:rPr>
          <w:rFonts w:ascii="Times New Roman" w:hAnsi="Times New Roman" w:cs="Times New Roman"/>
          <w:sz w:val="24"/>
          <w:szCs w:val="24"/>
        </w:rPr>
        <w:t xml:space="preserve"> present stud</w:t>
      </w:r>
      <w:r>
        <w:rPr>
          <w:rFonts w:ascii="Times New Roman" w:hAnsi="Times New Roman" w:cs="Times New Roman"/>
          <w:sz w:val="24"/>
          <w:szCs w:val="24"/>
        </w:rPr>
        <w:t>y</w:t>
      </w:r>
      <w:r w:rsidR="00EE5496">
        <w:rPr>
          <w:rFonts w:ascii="Times New Roman" w:hAnsi="Times New Roman" w:cs="Times New Roman"/>
          <w:sz w:val="24"/>
          <w:szCs w:val="24"/>
        </w:rPr>
        <w:t xml:space="preserve"> </w:t>
      </w:r>
      <w:r>
        <w:rPr>
          <w:rFonts w:ascii="Times New Roman" w:hAnsi="Times New Roman" w:cs="Times New Roman"/>
          <w:sz w:val="24"/>
          <w:szCs w:val="24"/>
        </w:rPr>
        <w:t xml:space="preserve">examined </w:t>
      </w:r>
      <w:r w:rsidR="00EE5496">
        <w:rPr>
          <w:rFonts w:ascii="Times New Roman" w:hAnsi="Times New Roman" w:cs="Times New Roman"/>
          <w:sz w:val="24"/>
          <w:szCs w:val="24"/>
        </w:rPr>
        <w:t xml:space="preserve">whether reward-associated stimulus features </w:t>
      </w:r>
      <w:r w:rsidR="00B51C0E">
        <w:rPr>
          <w:rFonts w:ascii="Times New Roman" w:hAnsi="Times New Roman" w:cs="Times New Roman"/>
          <w:sz w:val="24"/>
          <w:szCs w:val="24"/>
        </w:rPr>
        <w:t>could</w:t>
      </w:r>
      <w:r w:rsidR="00EE5496">
        <w:rPr>
          <w:rFonts w:ascii="Times New Roman" w:hAnsi="Times New Roman" w:cs="Times New Roman"/>
          <w:sz w:val="24"/>
          <w:szCs w:val="24"/>
        </w:rPr>
        <w:t xml:space="preserve"> affect visual working memory performance in a task where previously learned reward-associations are no longer relevant. In our experiment, </w:t>
      </w:r>
      <w:r w:rsidR="00AC2A8C" w:rsidRPr="003A36F3">
        <w:rPr>
          <w:rFonts w:ascii="Times New Roman" w:hAnsi="Times New Roman" w:cs="Times New Roman"/>
          <w:sz w:val="24"/>
          <w:szCs w:val="24"/>
        </w:rPr>
        <w:t xml:space="preserve">we trained participants to associate </w:t>
      </w:r>
      <w:r w:rsidR="00EE5496">
        <w:rPr>
          <w:rFonts w:ascii="Times New Roman" w:hAnsi="Times New Roman" w:cs="Times New Roman"/>
          <w:sz w:val="24"/>
          <w:szCs w:val="24"/>
        </w:rPr>
        <w:t>t</w:t>
      </w:r>
      <w:r w:rsidR="00AC2A8C" w:rsidRPr="003A36F3">
        <w:rPr>
          <w:rFonts w:ascii="Times New Roman" w:hAnsi="Times New Roman" w:cs="Times New Roman"/>
          <w:sz w:val="24"/>
          <w:szCs w:val="24"/>
        </w:rPr>
        <w:t>wo target colors</w:t>
      </w:r>
      <w:r w:rsidR="00111B25">
        <w:rPr>
          <w:rFonts w:ascii="Times New Roman" w:hAnsi="Times New Roman" w:cs="Times New Roman"/>
          <w:sz w:val="24"/>
          <w:szCs w:val="24"/>
        </w:rPr>
        <w:t xml:space="preserve"> (</w:t>
      </w:r>
      <w:r w:rsidR="00EE5496">
        <w:rPr>
          <w:rFonts w:ascii="Times New Roman" w:hAnsi="Times New Roman" w:cs="Times New Roman"/>
          <w:sz w:val="24"/>
          <w:szCs w:val="24"/>
        </w:rPr>
        <w:t>green and red</w:t>
      </w:r>
      <w:r w:rsidR="00111B25">
        <w:rPr>
          <w:rFonts w:ascii="Times New Roman" w:hAnsi="Times New Roman" w:cs="Times New Roman"/>
          <w:sz w:val="24"/>
          <w:szCs w:val="24"/>
        </w:rPr>
        <w:t>)</w:t>
      </w:r>
      <w:r w:rsidR="00EE5496">
        <w:rPr>
          <w:rFonts w:ascii="Times New Roman" w:hAnsi="Times New Roman" w:cs="Times New Roman"/>
          <w:sz w:val="24"/>
          <w:szCs w:val="24"/>
        </w:rPr>
        <w:t xml:space="preserve"> with higher or lower </w:t>
      </w:r>
      <w:r w:rsidR="00B51C0E">
        <w:rPr>
          <w:rFonts w:ascii="Times New Roman" w:hAnsi="Times New Roman" w:cs="Times New Roman"/>
          <w:sz w:val="24"/>
          <w:szCs w:val="24"/>
        </w:rPr>
        <w:t>value</w:t>
      </w:r>
      <w:r w:rsidR="00EE5496">
        <w:rPr>
          <w:rFonts w:ascii="Times New Roman" w:hAnsi="Times New Roman" w:cs="Times New Roman"/>
          <w:sz w:val="24"/>
          <w:szCs w:val="24"/>
        </w:rPr>
        <w:t xml:space="preserve"> using </w:t>
      </w:r>
      <w:r w:rsidR="00AC2A8C" w:rsidRPr="003A36F3">
        <w:rPr>
          <w:rFonts w:ascii="Times New Roman" w:hAnsi="Times New Roman" w:cs="Times New Roman"/>
          <w:sz w:val="24"/>
          <w:szCs w:val="24"/>
        </w:rPr>
        <w:t xml:space="preserve">a </w:t>
      </w:r>
      <w:r w:rsidR="00EE5496">
        <w:rPr>
          <w:rFonts w:ascii="Times New Roman" w:hAnsi="Times New Roman" w:cs="Times New Roman"/>
          <w:sz w:val="24"/>
          <w:szCs w:val="24"/>
        </w:rPr>
        <w:t>visual search task</w:t>
      </w:r>
      <w:r w:rsidR="00AC2A8C" w:rsidRPr="003A36F3">
        <w:rPr>
          <w:rFonts w:ascii="Times New Roman" w:hAnsi="Times New Roman" w:cs="Times New Roman"/>
          <w:sz w:val="24"/>
          <w:szCs w:val="24"/>
        </w:rPr>
        <w:t xml:space="preserve"> based</w:t>
      </w:r>
      <w:r w:rsidR="00EE5496">
        <w:rPr>
          <w:rFonts w:ascii="Times New Roman" w:hAnsi="Times New Roman" w:cs="Times New Roman"/>
          <w:sz w:val="24"/>
          <w:szCs w:val="24"/>
        </w:rPr>
        <w:t xml:space="preserve"> on </w:t>
      </w:r>
      <w:r w:rsidR="00AC2A8C" w:rsidRPr="003A36F3">
        <w:rPr>
          <w:rFonts w:ascii="Times New Roman" w:hAnsi="Times New Roman" w:cs="Times New Roman"/>
          <w:sz w:val="24"/>
          <w:szCs w:val="24"/>
        </w:rPr>
        <w:t xml:space="preserve">Anderson </w:t>
      </w:r>
      <w:r w:rsidR="00B51C0E">
        <w:rPr>
          <w:rFonts w:ascii="Times New Roman" w:hAnsi="Times New Roman" w:cs="Times New Roman"/>
          <w:sz w:val="24"/>
          <w:szCs w:val="24"/>
        </w:rPr>
        <w:t xml:space="preserve">et al., </w:t>
      </w:r>
      <w:r w:rsidR="00AC2A8C" w:rsidRPr="003A36F3">
        <w:rPr>
          <w:rFonts w:ascii="Times New Roman" w:hAnsi="Times New Roman" w:cs="Times New Roman"/>
          <w:sz w:val="24"/>
          <w:szCs w:val="24"/>
        </w:rPr>
        <w:t xml:space="preserve">(2011). </w:t>
      </w:r>
      <w:r w:rsidR="00EE5496">
        <w:rPr>
          <w:rFonts w:ascii="Times New Roman" w:hAnsi="Times New Roman" w:cs="Times New Roman"/>
          <w:sz w:val="24"/>
          <w:szCs w:val="24"/>
        </w:rPr>
        <w:t>In a subsequent</w:t>
      </w:r>
      <w:r w:rsidR="00AC2A8C" w:rsidRPr="003A36F3">
        <w:rPr>
          <w:rFonts w:ascii="Times New Roman" w:hAnsi="Times New Roman" w:cs="Times New Roman"/>
          <w:sz w:val="24"/>
          <w:szCs w:val="24"/>
        </w:rPr>
        <w:t xml:space="preserve"> visual working memory tasked </w:t>
      </w:r>
      <w:r w:rsidR="00EE5496">
        <w:rPr>
          <w:rFonts w:ascii="Times New Roman" w:hAnsi="Times New Roman" w:cs="Times New Roman"/>
          <w:sz w:val="24"/>
          <w:szCs w:val="24"/>
        </w:rPr>
        <w:t>adapted from</w:t>
      </w:r>
      <w:r w:rsidR="00AC2A8C" w:rsidRPr="003A36F3">
        <w:rPr>
          <w:rFonts w:ascii="Times New Roman" w:hAnsi="Times New Roman" w:cs="Times New Roman"/>
          <w:sz w:val="24"/>
          <w:szCs w:val="24"/>
        </w:rPr>
        <w:t xml:space="preserve"> </w:t>
      </w:r>
      <w:proofErr w:type="spellStart"/>
      <w:r w:rsidR="00AC2A8C" w:rsidRPr="003A36F3">
        <w:rPr>
          <w:rFonts w:ascii="Times New Roman" w:hAnsi="Times New Roman" w:cs="Times New Roman"/>
          <w:sz w:val="24"/>
          <w:szCs w:val="24"/>
        </w:rPr>
        <w:t>Sandry</w:t>
      </w:r>
      <w:proofErr w:type="spellEnd"/>
      <w:r w:rsidR="00AC2A8C" w:rsidRPr="003A36F3">
        <w:rPr>
          <w:rFonts w:ascii="Times New Roman" w:hAnsi="Times New Roman" w:cs="Times New Roman"/>
          <w:sz w:val="24"/>
          <w:szCs w:val="24"/>
        </w:rPr>
        <w:t xml:space="preserve"> </w:t>
      </w:r>
      <w:r w:rsidR="00B51C0E">
        <w:rPr>
          <w:rFonts w:ascii="Times New Roman" w:hAnsi="Times New Roman" w:cs="Times New Roman"/>
          <w:sz w:val="24"/>
          <w:szCs w:val="24"/>
        </w:rPr>
        <w:t xml:space="preserve">and Ricker </w:t>
      </w:r>
      <w:r w:rsidR="00EE5496">
        <w:rPr>
          <w:rFonts w:ascii="Times New Roman" w:hAnsi="Times New Roman" w:cs="Times New Roman"/>
          <w:sz w:val="24"/>
          <w:szCs w:val="24"/>
        </w:rPr>
        <w:t>(20</w:t>
      </w:r>
      <w:r w:rsidR="00B51C0E">
        <w:rPr>
          <w:rFonts w:ascii="Times New Roman" w:hAnsi="Times New Roman" w:cs="Times New Roman"/>
          <w:sz w:val="24"/>
          <w:szCs w:val="24"/>
        </w:rPr>
        <w:t>20</w:t>
      </w:r>
      <w:r w:rsidR="00EE5496">
        <w:rPr>
          <w:rFonts w:ascii="Times New Roman" w:hAnsi="Times New Roman" w:cs="Times New Roman"/>
          <w:sz w:val="24"/>
          <w:szCs w:val="24"/>
        </w:rPr>
        <w:t>), we presented participants with</w:t>
      </w:r>
      <w:r w:rsidR="00111B25">
        <w:rPr>
          <w:rFonts w:ascii="Times New Roman" w:hAnsi="Times New Roman" w:cs="Times New Roman"/>
          <w:sz w:val="24"/>
          <w:szCs w:val="24"/>
        </w:rPr>
        <w:t xml:space="preserve"> a list of</w:t>
      </w:r>
      <w:r w:rsidR="00EE5496">
        <w:rPr>
          <w:rFonts w:ascii="Times New Roman" w:hAnsi="Times New Roman" w:cs="Times New Roman"/>
          <w:sz w:val="24"/>
          <w:szCs w:val="24"/>
        </w:rPr>
        <w:t xml:space="preserve"> three </w:t>
      </w:r>
      <w:r w:rsidR="00B51C0E">
        <w:rPr>
          <w:rFonts w:ascii="Times New Roman" w:hAnsi="Times New Roman" w:cs="Times New Roman"/>
          <w:sz w:val="24"/>
          <w:szCs w:val="24"/>
        </w:rPr>
        <w:t>symbols</w:t>
      </w:r>
      <w:r w:rsidR="00111B25">
        <w:rPr>
          <w:rFonts w:ascii="Times New Roman" w:hAnsi="Times New Roman" w:cs="Times New Roman"/>
          <w:sz w:val="24"/>
          <w:szCs w:val="24"/>
        </w:rPr>
        <w:t xml:space="preserve"> and asked them to make old</w:t>
      </w:r>
      <w:r w:rsidR="00B51C0E">
        <w:rPr>
          <w:rFonts w:ascii="Times New Roman" w:hAnsi="Times New Roman" w:cs="Times New Roman"/>
          <w:sz w:val="24"/>
          <w:szCs w:val="24"/>
        </w:rPr>
        <w:t>-</w:t>
      </w:r>
      <w:r w:rsidR="00111B25">
        <w:rPr>
          <w:rFonts w:ascii="Times New Roman" w:hAnsi="Times New Roman" w:cs="Times New Roman"/>
          <w:sz w:val="24"/>
          <w:szCs w:val="24"/>
        </w:rPr>
        <w:t xml:space="preserve">new judgements on a test item. Crucially, some lists included a </w:t>
      </w:r>
      <w:r w:rsidR="00B51C0E">
        <w:rPr>
          <w:rFonts w:ascii="Times New Roman" w:hAnsi="Times New Roman" w:cs="Times New Roman"/>
          <w:sz w:val="24"/>
          <w:szCs w:val="24"/>
        </w:rPr>
        <w:t>symbol</w:t>
      </w:r>
      <w:r w:rsidR="00111B25">
        <w:rPr>
          <w:rFonts w:ascii="Times New Roman" w:hAnsi="Times New Roman" w:cs="Times New Roman"/>
          <w:sz w:val="24"/>
          <w:szCs w:val="24"/>
        </w:rPr>
        <w:t xml:space="preserve"> </w:t>
      </w:r>
      <w:r w:rsidR="00C65A9C">
        <w:rPr>
          <w:rFonts w:ascii="Times New Roman" w:hAnsi="Times New Roman" w:cs="Times New Roman"/>
          <w:sz w:val="24"/>
          <w:szCs w:val="24"/>
        </w:rPr>
        <w:t xml:space="preserve">that was </w:t>
      </w:r>
      <w:r w:rsidR="00111B25">
        <w:rPr>
          <w:rFonts w:ascii="Times New Roman" w:hAnsi="Times New Roman" w:cs="Times New Roman"/>
          <w:sz w:val="24"/>
          <w:szCs w:val="24"/>
        </w:rPr>
        <w:t>rendered in a high- or low-</w:t>
      </w:r>
      <w:r w:rsidR="00B51C0E">
        <w:rPr>
          <w:rFonts w:ascii="Times New Roman" w:hAnsi="Times New Roman" w:cs="Times New Roman"/>
          <w:sz w:val="24"/>
          <w:szCs w:val="24"/>
        </w:rPr>
        <w:t>value</w:t>
      </w:r>
      <w:r w:rsidR="00111B25">
        <w:rPr>
          <w:rFonts w:ascii="Times New Roman" w:hAnsi="Times New Roman" w:cs="Times New Roman"/>
          <w:sz w:val="24"/>
          <w:szCs w:val="24"/>
        </w:rPr>
        <w:t xml:space="preserve"> </w:t>
      </w:r>
      <w:r w:rsidR="00C65A9C">
        <w:rPr>
          <w:rFonts w:ascii="Times New Roman" w:hAnsi="Times New Roman" w:cs="Times New Roman"/>
          <w:sz w:val="24"/>
          <w:szCs w:val="24"/>
        </w:rPr>
        <w:t>color</w:t>
      </w:r>
      <w:r w:rsidR="00B51C0E">
        <w:rPr>
          <w:rFonts w:ascii="Times New Roman" w:hAnsi="Times New Roman" w:cs="Times New Roman"/>
          <w:sz w:val="24"/>
          <w:szCs w:val="24"/>
        </w:rPr>
        <w:t xml:space="preserve"> even though participants did not receive any reward in the memory task</w:t>
      </w:r>
      <w:r w:rsidR="00111B25">
        <w:rPr>
          <w:rFonts w:ascii="Times New Roman" w:hAnsi="Times New Roman" w:cs="Times New Roman"/>
          <w:sz w:val="24"/>
          <w:szCs w:val="24"/>
        </w:rPr>
        <w:t xml:space="preserve">. </w:t>
      </w:r>
      <w:r w:rsidR="00AC2A8C" w:rsidRPr="003A36F3">
        <w:rPr>
          <w:rFonts w:ascii="Times New Roman" w:hAnsi="Times New Roman" w:cs="Times New Roman"/>
          <w:sz w:val="24"/>
          <w:szCs w:val="24"/>
        </w:rPr>
        <w:t xml:space="preserve">We predicted that participants </w:t>
      </w:r>
      <w:r w:rsidR="00C65A9C">
        <w:rPr>
          <w:rFonts w:ascii="Times New Roman" w:hAnsi="Times New Roman" w:cs="Times New Roman"/>
          <w:sz w:val="24"/>
          <w:szCs w:val="24"/>
        </w:rPr>
        <w:t>would have enhanced memory of list items rendered in the high-</w:t>
      </w:r>
      <w:r w:rsidR="00B51C0E">
        <w:rPr>
          <w:rFonts w:ascii="Times New Roman" w:hAnsi="Times New Roman" w:cs="Times New Roman"/>
          <w:sz w:val="24"/>
          <w:szCs w:val="24"/>
        </w:rPr>
        <w:t>value</w:t>
      </w:r>
      <w:r w:rsidR="00C65A9C">
        <w:rPr>
          <w:rFonts w:ascii="Times New Roman" w:hAnsi="Times New Roman" w:cs="Times New Roman"/>
          <w:sz w:val="24"/>
          <w:szCs w:val="24"/>
        </w:rPr>
        <w:t xml:space="preserve"> color compared to the low-</w:t>
      </w:r>
      <w:r w:rsidR="00B51C0E">
        <w:rPr>
          <w:rFonts w:ascii="Times New Roman" w:hAnsi="Times New Roman" w:cs="Times New Roman"/>
          <w:sz w:val="24"/>
          <w:szCs w:val="24"/>
        </w:rPr>
        <w:t>value</w:t>
      </w:r>
      <w:r w:rsidR="00C65A9C">
        <w:rPr>
          <w:rFonts w:ascii="Times New Roman" w:hAnsi="Times New Roman" w:cs="Times New Roman"/>
          <w:sz w:val="24"/>
          <w:szCs w:val="24"/>
        </w:rPr>
        <w:t xml:space="preserve"> color or no color at all. </w:t>
      </w:r>
      <w:r w:rsidR="00D46CB0">
        <w:rPr>
          <w:rFonts w:ascii="Times New Roman" w:hAnsi="Times New Roman" w:cs="Times New Roman"/>
          <w:sz w:val="24"/>
          <w:szCs w:val="24"/>
        </w:rPr>
        <w:t>Results from our experiment failed to provide strong evidence that reward-associated stimulus features enhance discriminability</w:t>
      </w:r>
      <w:r w:rsidR="00B51C0E">
        <w:rPr>
          <w:rFonts w:ascii="Times New Roman" w:hAnsi="Times New Roman" w:cs="Times New Roman"/>
          <w:sz w:val="24"/>
          <w:szCs w:val="24"/>
        </w:rPr>
        <w:t xml:space="preserve"> or response time</w:t>
      </w:r>
      <w:r w:rsidR="003B59EC">
        <w:rPr>
          <w:rFonts w:ascii="Times New Roman" w:hAnsi="Times New Roman" w:cs="Times New Roman"/>
          <w:sz w:val="24"/>
          <w:szCs w:val="24"/>
        </w:rPr>
        <w:t xml:space="preserve">, but </w:t>
      </w:r>
      <w:r w:rsidR="00D46CB0">
        <w:rPr>
          <w:rFonts w:ascii="Times New Roman" w:hAnsi="Times New Roman" w:cs="Times New Roman"/>
          <w:sz w:val="24"/>
          <w:szCs w:val="24"/>
        </w:rPr>
        <w:t>our study revealed an unexpected effect of reward on response bias</w:t>
      </w:r>
      <w:r w:rsidR="00C65A9C">
        <w:rPr>
          <w:rFonts w:ascii="Times New Roman" w:hAnsi="Times New Roman" w:cs="Times New Roman"/>
          <w:sz w:val="24"/>
          <w:szCs w:val="24"/>
        </w:rPr>
        <w:t>.</w:t>
      </w:r>
    </w:p>
    <w:p w14:paraId="0F2496B9" w14:textId="29066D5B" w:rsidR="00B51C0E" w:rsidRDefault="000C15B7" w:rsidP="00497D4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general, w</w:t>
      </w:r>
      <w:r w:rsidR="00C65A9C">
        <w:rPr>
          <w:rFonts w:ascii="Times New Roman" w:hAnsi="Times New Roman" w:cs="Times New Roman"/>
          <w:sz w:val="24"/>
          <w:szCs w:val="24"/>
        </w:rPr>
        <w:t xml:space="preserve">e found no </w:t>
      </w:r>
      <w:r w:rsidR="00497D4E">
        <w:rPr>
          <w:rFonts w:ascii="Times New Roman" w:hAnsi="Times New Roman" w:cs="Times New Roman"/>
          <w:sz w:val="24"/>
          <w:szCs w:val="24"/>
        </w:rPr>
        <w:t>overall</w:t>
      </w:r>
      <w:r w:rsidR="00C65A9C">
        <w:rPr>
          <w:rFonts w:ascii="Times New Roman" w:hAnsi="Times New Roman" w:cs="Times New Roman"/>
          <w:sz w:val="24"/>
          <w:szCs w:val="24"/>
        </w:rPr>
        <w:t xml:space="preserve"> difference in discriminability</w:t>
      </w:r>
      <w:r>
        <w:rPr>
          <w:rFonts w:ascii="Times New Roman" w:hAnsi="Times New Roman" w:cs="Times New Roman"/>
          <w:sz w:val="24"/>
          <w:szCs w:val="24"/>
        </w:rPr>
        <w:t xml:space="preserve"> between reward conditions except </w:t>
      </w:r>
      <w:r w:rsidR="00497D4E">
        <w:rPr>
          <w:rFonts w:ascii="Times New Roman" w:hAnsi="Times New Roman" w:cs="Times New Roman"/>
          <w:sz w:val="24"/>
          <w:szCs w:val="24"/>
        </w:rPr>
        <w:t xml:space="preserve">when we examined items by individual serial position. Unexpectedly, we found significantly higher </w:t>
      </w:r>
      <w:r w:rsidR="00497D4E">
        <w:rPr>
          <w:rFonts w:ascii="Times New Roman" w:hAnsi="Times New Roman" w:cs="Times New Roman"/>
          <w:i/>
          <w:iCs/>
          <w:sz w:val="24"/>
          <w:szCs w:val="24"/>
        </w:rPr>
        <w:t>d’</w:t>
      </w:r>
      <w:r w:rsidR="00497D4E">
        <w:rPr>
          <w:rFonts w:ascii="Times New Roman" w:hAnsi="Times New Roman" w:cs="Times New Roman"/>
          <w:sz w:val="24"/>
          <w:szCs w:val="24"/>
        </w:rPr>
        <w:t xml:space="preserve"> for serial position 1 in the control lists than in the high-value list. </w:t>
      </w:r>
      <w:r w:rsidR="00B51C0E">
        <w:rPr>
          <w:rFonts w:ascii="Times New Roman" w:hAnsi="Times New Roman" w:cs="Times New Roman"/>
          <w:sz w:val="24"/>
          <w:szCs w:val="24"/>
        </w:rPr>
        <w:t xml:space="preserve">It should be noted </w:t>
      </w:r>
      <w:r w:rsidR="00497D4E">
        <w:rPr>
          <w:rFonts w:ascii="Times New Roman" w:hAnsi="Times New Roman" w:cs="Times New Roman"/>
          <w:sz w:val="24"/>
          <w:szCs w:val="24"/>
        </w:rPr>
        <w:t xml:space="preserve">however, </w:t>
      </w:r>
      <w:r w:rsidR="00B51C0E">
        <w:rPr>
          <w:rFonts w:ascii="Times New Roman" w:hAnsi="Times New Roman" w:cs="Times New Roman"/>
          <w:sz w:val="24"/>
          <w:szCs w:val="24"/>
        </w:rPr>
        <w:t xml:space="preserve">that a discrepancy exists between higher </w:t>
      </w:r>
      <w:r w:rsidR="00497D4E">
        <w:rPr>
          <w:rFonts w:ascii="Times New Roman" w:hAnsi="Times New Roman" w:cs="Times New Roman"/>
          <w:sz w:val="24"/>
          <w:szCs w:val="24"/>
        </w:rPr>
        <w:t xml:space="preserve">observed </w:t>
      </w:r>
      <w:r w:rsidR="00B51C0E">
        <w:rPr>
          <w:rFonts w:ascii="Times New Roman" w:hAnsi="Times New Roman" w:cs="Times New Roman"/>
          <w:i/>
          <w:iCs/>
          <w:sz w:val="24"/>
          <w:szCs w:val="24"/>
        </w:rPr>
        <w:t>d’</w:t>
      </w:r>
      <w:r w:rsidR="00B51C0E">
        <w:rPr>
          <w:rFonts w:ascii="Times New Roman" w:hAnsi="Times New Roman" w:cs="Times New Roman"/>
          <w:sz w:val="24"/>
          <w:szCs w:val="24"/>
        </w:rPr>
        <w:t xml:space="preserve"> for the control condition when examining individual serial positions versus</w:t>
      </w:r>
      <w:r w:rsidR="00497D4E">
        <w:rPr>
          <w:rFonts w:ascii="Times New Roman" w:hAnsi="Times New Roman" w:cs="Times New Roman"/>
          <w:sz w:val="24"/>
          <w:szCs w:val="24"/>
        </w:rPr>
        <w:t xml:space="preserve"> lower </w:t>
      </w:r>
      <w:r w:rsidR="00497D4E">
        <w:rPr>
          <w:rFonts w:ascii="Times New Roman" w:hAnsi="Times New Roman" w:cs="Times New Roman"/>
          <w:i/>
          <w:iCs/>
          <w:sz w:val="24"/>
          <w:szCs w:val="24"/>
        </w:rPr>
        <w:t>d’</w:t>
      </w:r>
      <w:r w:rsidR="00497D4E">
        <w:rPr>
          <w:rFonts w:ascii="Times New Roman" w:hAnsi="Times New Roman" w:cs="Times New Roman"/>
          <w:sz w:val="24"/>
          <w:szCs w:val="24"/>
        </w:rPr>
        <w:t xml:space="preserve"> for the control condition when examining collapsed conditions. As we will discuss in detail later, this may be an artifact of our low cell counts causing more edge correction cases in the </w:t>
      </w:r>
      <w:proofErr w:type="spellStart"/>
      <w:r w:rsidR="00497D4E">
        <w:rPr>
          <w:rFonts w:ascii="Times New Roman" w:hAnsi="Times New Roman" w:cs="Times New Roman"/>
          <w:sz w:val="24"/>
          <w:szCs w:val="24"/>
        </w:rPr>
        <w:t>uncollapsed</w:t>
      </w:r>
      <w:proofErr w:type="spellEnd"/>
      <w:r w:rsidR="00497D4E">
        <w:rPr>
          <w:rFonts w:ascii="Times New Roman" w:hAnsi="Times New Roman" w:cs="Times New Roman"/>
          <w:sz w:val="24"/>
          <w:szCs w:val="24"/>
        </w:rPr>
        <w:t xml:space="preserve"> analysis. </w:t>
      </w:r>
    </w:p>
    <w:p w14:paraId="769DFA9F" w14:textId="53E82CDE" w:rsidR="00497D4E" w:rsidRPr="00497D4E" w:rsidRDefault="00497D4E" w:rsidP="006004C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Likewise, we found no effect of reward on response time. Neither our collapsed or </w:t>
      </w:r>
      <w:proofErr w:type="spellStart"/>
      <w:r>
        <w:rPr>
          <w:rFonts w:ascii="Times New Roman" w:hAnsi="Times New Roman" w:cs="Times New Roman"/>
          <w:sz w:val="24"/>
          <w:szCs w:val="24"/>
        </w:rPr>
        <w:t>uncollapsed</w:t>
      </w:r>
      <w:proofErr w:type="spellEnd"/>
      <w:r>
        <w:rPr>
          <w:rFonts w:ascii="Times New Roman" w:hAnsi="Times New Roman" w:cs="Times New Roman"/>
          <w:sz w:val="24"/>
          <w:szCs w:val="24"/>
        </w:rPr>
        <w:t xml:space="preserve"> analysis revealed </w:t>
      </w:r>
      <w:r w:rsidR="006004C1">
        <w:rPr>
          <w:rFonts w:ascii="Times New Roman" w:hAnsi="Times New Roman" w:cs="Times New Roman"/>
          <w:sz w:val="24"/>
          <w:szCs w:val="24"/>
        </w:rPr>
        <w:t>any</w:t>
      </w:r>
      <w:r>
        <w:rPr>
          <w:rFonts w:ascii="Times New Roman" w:hAnsi="Times New Roman" w:cs="Times New Roman"/>
          <w:sz w:val="24"/>
          <w:szCs w:val="24"/>
        </w:rPr>
        <w:t xml:space="preserve"> significant trends</w:t>
      </w:r>
      <w:ins w:id="89" w:author="Microsoft Office User" w:date="2021-08-18T11:15:00Z">
        <w:r w:rsidR="00603484">
          <w:rPr>
            <w:rFonts w:ascii="Times New Roman" w:hAnsi="Times New Roman" w:cs="Times New Roman"/>
            <w:sz w:val="24"/>
            <w:szCs w:val="24"/>
          </w:rPr>
          <w:t>.  This null result stands</w:t>
        </w:r>
      </w:ins>
      <w:r w:rsidR="006004C1">
        <w:rPr>
          <w:rFonts w:ascii="Times New Roman" w:hAnsi="Times New Roman" w:cs="Times New Roman"/>
          <w:sz w:val="24"/>
          <w:szCs w:val="24"/>
        </w:rPr>
        <w:t xml:space="preserve"> in contrast to </w:t>
      </w:r>
      <w:proofErr w:type="spellStart"/>
      <w:r w:rsidR="006004C1">
        <w:rPr>
          <w:rFonts w:ascii="Times New Roman" w:hAnsi="Times New Roman" w:cs="Times New Roman"/>
          <w:sz w:val="24"/>
          <w:szCs w:val="24"/>
        </w:rPr>
        <w:t>Sandry</w:t>
      </w:r>
      <w:proofErr w:type="spellEnd"/>
      <w:r w:rsidR="006004C1">
        <w:rPr>
          <w:rFonts w:ascii="Times New Roman" w:hAnsi="Times New Roman" w:cs="Times New Roman"/>
          <w:sz w:val="24"/>
          <w:szCs w:val="24"/>
        </w:rPr>
        <w:t xml:space="preserve"> </w:t>
      </w:r>
      <w:ins w:id="90" w:author="Microsoft Office User" w:date="2021-08-18T11:15:00Z">
        <w:r w:rsidR="00603484">
          <w:rPr>
            <w:rFonts w:ascii="Times New Roman" w:hAnsi="Times New Roman" w:cs="Times New Roman"/>
            <w:sz w:val="24"/>
            <w:szCs w:val="24"/>
          </w:rPr>
          <w:t>and</w:t>
        </w:r>
      </w:ins>
      <w:del w:id="91" w:author="Microsoft Office User" w:date="2021-08-18T11:15:00Z">
        <w:r w:rsidR="006004C1" w:rsidDel="00603484">
          <w:rPr>
            <w:rFonts w:ascii="Times New Roman" w:hAnsi="Times New Roman" w:cs="Times New Roman"/>
            <w:sz w:val="24"/>
            <w:szCs w:val="24"/>
          </w:rPr>
          <w:delText>&amp;</w:delText>
        </w:r>
      </w:del>
      <w:r w:rsidR="006004C1">
        <w:rPr>
          <w:rFonts w:ascii="Times New Roman" w:hAnsi="Times New Roman" w:cs="Times New Roman"/>
          <w:sz w:val="24"/>
          <w:szCs w:val="24"/>
        </w:rPr>
        <w:t xml:space="preserve"> Ricker (2020)</w:t>
      </w:r>
      <w:ins w:id="92" w:author="Microsoft Office User" w:date="2021-08-18T11:15:00Z">
        <w:r w:rsidR="00603484">
          <w:rPr>
            <w:rFonts w:ascii="Times New Roman" w:hAnsi="Times New Roman" w:cs="Times New Roman"/>
            <w:sz w:val="24"/>
            <w:szCs w:val="24"/>
          </w:rPr>
          <w:t>,</w:t>
        </w:r>
      </w:ins>
      <w:r w:rsidR="006004C1">
        <w:rPr>
          <w:rFonts w:ascii="Times New Roman" w:hAnsi="Times New Roman" w:cs="Times New Roman"/>
          <w:sz w:val="24"/>
          <w:szCs w:val="24"/>
        </w:rPr>
        <w:t xml:space="preserve"> who found clear effects of reward on response time. </w:t>
      </w:r>
    </w:p>
    <w:p w14:paraId="6F24A78C" w14:textId="1C6BEFFD" w:rsidR="00CF4108" w:rsidRDefault="00CF4108" w:rsidP="00CF410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More convincing results were found for response bias. Our collapsed analysis reveals a clear trend where participants responded more conservatively (i.e., less likely to respond with “old”) for </w:t>
      </w:r>
      <w:r w:rsidR="003B59EC">
        <w:rPr>
          <w:rFonts w:ascii="Times New Roman" w:hAnsi="Times New Roman" w:cs="Times New Roman"/>
          <w:sz w:val="24"/>
          <w:szCs w:val="24"/>
        </w:rPr>
        <w:t>lists with a high-reward item</w:t>
      </w:r>
      <w:r>
        <w:rPr>
          <w:rFonts w:ascii="Times New Roman" w:hAnsi="Times New Roman" w:cs="Times New Roman"/>
          <w:sz w:val="24"/>
          <w:szCs w:val="24"/>
        </w:rPr>
        <w:t xml:space="preserve">. </w:t>
      </w:r>
      <w:r w:rsidR="006004C1">
        <w:rPr>
          <w:rFonts w:ascii="Times New Roman" w:hAnsi="Times New Roman" w:cs="Times New Roman"/>
          <w:sz w:val="24"/>
          <w:szCs w:val="24"/>
        </w:rPr>
        <w:t xml:space="preserve">In our </w:t>
      </w:r>
      <w:proofErr w:type="spellStart"/>
      <w:r w:rsidR="006004C1">
        <w:rPr>
          <w:rFonts w:ascii="Times New Roman" w:hAnsi="Times New Roman" w:cs="Times New Roman"/>
          <w:sz w:val="24"/>
          <w:szCs w:val="24"/>
        </w:rPr>
        <w:t>uncollapsed</w:t>
      </w:r>
      <w:proofErr w:type="spellEnd"/>
      <w:r w:rsidR="006004C1">
        <w:rPr>
          <w:rFonts w:ascii="Times New Roman" w:hAnsi="Times New Roman" w:cs="Times New Roman"/>
          <w:sz w:val="24"/>
          <w:szCs w:val="24"/>
        </w:rPr>
        <w:t xml:space="preserve"> analysis, t</w:t>
      </w:r>
      <w:r>
        <w:rPr>
          <w:rFonts w:ascii="Times New Roman" w:hAnsi="Times New Roman" w:cs="Times New Roman"/>
          <w:sz w:val="24"/>
          <w:szCs w:val="24"/>
        </w:rPr>
        <w:t xml:space="preserve">his trend was </w:t>
      </w:r>
      <w:r w:rsidR="00497D4E">
        <w:rPr>
          <w:rFonts w:ascii="Times New Roman" w:hAnsi="Times New Roman" w:cs="Times New Roman"/>
          <w:sz w:val="24"/>
          <w:szCs w:val="24"/>
        </w:rPr>
        <w:t xml:space="preserve">also </w:t>
      </w:r>
      <w:r>
        <w:rPr>
          <w:rFonts w:ascii="Times New Roman" w:hAnsi="Times New Roman" w:cs="Times New Roman"/>
          <w:sz w:val="24"/>
          <w:szCs w:val="24"/>
        </w:rPr>
        <w:t xml:space="preserve">evident </w:t>
      </w:r>
      <w:r w:rsidR="00497D4E">
        <w:rPr>
          <w:rFonts w:ascii="Times New Roman" w:hAnsi="Times New Roman" w:cs="Times New Roman"/>
          <w:sz w:val="24"/>
          <w:szCs w:val="24"/>
        </w:rPr>
        <w:t>by</w:t>
      </w:r>
      <w:r>
        <w:rPr>
          <w:rFonts w:ascii="Times New Roman" w:hAnsi="Times New Roman" w:cs="Times New Roman"/>
          <w:sz w:val="24"/>
          <w:szCs w:val="24"/>
        </w:rPr>
        <w:t xml:space="preserve"> serial position. Across </w:t>
      </w:r>
      <w:r w:rsidR="003B59EC">
        <w:rPr>
          <w:rFonts w:ascii="Times New Roman" w:hAnsi="Times New Roman" w:cs="Times New Roman"/>
          <w:sz w:val="24"/>
          <w:szCs w:val="24"/>
        </w:rPr>
        <w:t>all three item positions</w:t>
      </w:r>
      <w:r>
        <w:rPr>
          <w:rFonts w:ascii="Times New Roman" w:hAnsi="Times New Roman" w:cs="Times New Roman"/>
          <w:sz w:val="24"/>
          <w:szCs w:val="24"/>
        </w:rPr>
        <w:t>, responses to high-</w:t>
      </w:r>
      <w:r w:rsidR="00497D4E">
        <w:rPr>
          <w:rFonts w:ascii="Times New Roman" w:hAnsi="Times New Roman" w:cs="Times New Roman"/>
          <w:sz w:val="24"/>
          <w:szCs w:val="24"/>
        </w:rPr>
        <w:t>value</w:t>
      </w:r>
      <w:r>
        <w:rPr>
          <w:rFonts w:ascii="Times New Roman" w:hAnsi="Times New Roman" w:cs="Times New Roman"/>
          <w:sz w:val="24"/>
          <w:szCs w:val="24"/>
        </w:rPr>
        <w:t xml:space="preserve"> </w:t>
      </w:r>
      <w:r w:rsidR="003B59EC">
        <w:rPr>
          <w:rFonts w:ascii="Times New Roman" w:hAnsi="Times New Roman" w:cs="Times New Roman"/>
          <w:sz w:val="24"/>
          <w:szCs w:val="24"/>
        </w:rPr>
        <w:t>lists</w:t>
      </w:r>
      <w:r>
        <w:rPr>
          <w:rFonts w:ascii="Times New Roman" w:hAnsi="Times New Roman" w:cs="Times New Roman"/>
          <w:sz w:val="24"/>
          <w:szCs w:val="24"/>
        </w:rPr>
        <w:t xml:space="preserve"> were generally more conservative compared to low-</w:t>
      </w:r>
      <w:r w:rsidR="00497D4E">
        <w:rPr>
          <w:rFonts w:ascii="Times New Roman" w:hAnsi="Times New Roman" w:cs="Times New Roman"/>
          <w:sz w:val="24"/>
          <w:szCs w:val="24"/>
        </w:rPr>
        <w:t>value</w:t>
      </w:r>
      <w:r>
        <w:rPr>
          <w:rFonts w:ascii="Times New Roman" w:hAnsi="Times New Roman" w:cs="Times New Roman"/>
          <w:sz w:val="24"/>
          <w:szCs w:val="24"/>
        </w:rPr>
        <w:t xml:space="preserve"> and control </w:t>
      </w:r>
      <w:commentRangeStart w:id="93"/>
      <w:r w:rsidR="003B59EC">
        <w:rPr>
          <w:rFonts w:ascii="Times New Roman" w:hAnsi="Times New Roman" w:cs="Times New Roman"/>
          <w:sz w:val="24"/>
          <w:szCs w:val="24"/>
        </w:rPr>
        <w:t>lists</w:t>
      </w:r>
      <w:commentRangeEnd w:id="93"/>
      <w:r w:rsidR="00603484">
        <w:rPr>
          <w:rStyle w:val="CommentReference"/>
        </w:rPr>
        <w:commentReference w:id="93"/>
      </w:r>
      <w:r>
        <w:rPr>
          <w:rFonts w:ascii="Times New Roman" w:hAnsi="Times New Roman" w:cs="Times New Roman"/>
          <w:sz w:val="24"/>
          <w:szCs w:val="24"/>
        </w:rPr>
        <w:t xml:space="preserve">. </w:t>
      </w:r>
    </w:p>
    <w:p w14:paraId="3B8D48E4" w14:textId="044D06B2" w:rsidR="00AC2A8C" w:rsidRPr="003A36F3" w:rsidRDefault="00607659" w:rsidP="008E6CF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results provide novel insights into how value-driven attentional capture </w:t>
      </w:r>
      <w:r w:rsidR="003B59EC">
        <w:rPr>
          <w:rFonts w:ascii="Times New Roman" w:hAnsi="Times New Roman" w:cs="Times New Roman"/>
          <w:sz w:val="24"/>
          <w:szCs w:val="24"/>
        </w:rPr>
        <w:t xml:space="preserve">may </w:t>
      </w:r>
      <w:r>
        <w:rPr>
          <w:rFonts w:ascii="Times New Roman" w:hAnsi="Times New Roman" w:cs="Times New Roman"/>
          <w:sz w:val="24"/>
          <w:szCs w:val="24"/>
        </w:rPr>
        <w:t>interact with</w:t>
      </w:r>
      <w:r w:rsidR="003B59EC">
        <w:rPr>
          <w:rFonts w:ascii="Times New Roman" w:hAnsi="Times New Roman" w:cs="Times New Roman"/>
          <w:sz w:val="24"/>
          <w:szCs w:val="24"/>
        </w:rPr>
        <w:t xml:space="preserve"> related processes</w:t>
      </w:r>
      <w:r>
        <w:rPr>
          <w:rFonts w:ascii="Times New Roman" w:hAnsi="Times New Roman" w:cs="Times New Roman"/>
          <w:sz w:val="24"/>
          <w:szCs w:val="24"/>
        </w:rPr>
        <w:t xml:space="preserve"> like memory. </w:t>
      </w:r>
      <w:del w:id="94" w:author="Microsoft Office User" w:date="2021-08-18T11:17:00Z">
        <w:r w:rsidR="00E70DE8" w:rsidDel="00603484">
          <w:rPr>
            <w:rFonts w:ascii="Times New Roman" w:hAnsi="Times New Roman" w:cs="Times New Roman"/>
            <w:sz w:val="24"/>
            <w:szCs w:val="24"/>
          </w:rPr>
          <w:delText>While a</w:delText>
        </w:r>
      </w:del>
      <w:ins w:id="95" w:author="Microsoft Office User" w:date="2021-08-18T11:17:00Z">
        <w:r w:rsidR="00603484">
          <w:rPr>
            <w:rFonts w:ascii="Times New Roman" w:hAnsi="Times New Roman" w:cs="Times New Roman"/>
            <w:sz w:val="24"/>
            <w:szCs w:val="24"/>
          </w:rPr>
          <w:t>Although</w:t>
        </w:r>
      </w:ins>
      <w:r w:rsidR="00E70DE8">
        <w:rPr>
          <w:rFonts w:ascii="Times New Roman" w:hAnsi="Times New Roman" w:cs="Times New Roman"/>
          <w:sz w:val="24"/>
          <w:szCs w:val="24"/>
        </w:rPr>
        <w:t xml:space="preserve"> previous stud</w:t>
      </w:r>
      <w:r w:rsidR="006004C1">
        <w:rPr>
          <w:rFonts w:ascii="Times New Roman" w:hAnsi="Times New Roman" w:cs="Times New Roman"/>
          <w:sz w:val="24"/>
          <w:szCs w:val="24"/>
        </w:rPr>
        <w:t>ies</w:t>
      </w:r>
      <w:r w:rsidR="00E70DE8">
        <w:rPr>
          <w:rFonts w:ascii="Times New Roman" w:hAnsi="Times New Roman" w:cs="Times New Roman"/>
          <w:sz w:val="24"/>
          <w:szCs w:val="24"/>
        </w:rPr>
        <w:t xml:space="preserve"> </w:t>
      </w:r>
      <w:del w:id="96" w:author="Microsoft Office User" w:date="2021-08-18T11:17:00Z">
        <w:r w:rsidR="006004C1" w:rsidDel="00603484">
          <w:rPr>
            <w:rFonts w:ascii="Times New Roman" w:hAnsi="Times New Roman" w:cs="Times New Roman"/>
            <w:sz w:val="24"/>
            <w:szCs w:val="24"/>
          </w:rPr>
          <w:delText>like</w:delText>
        </w:r>
        <w:r w:rsidR="00E70DE8" w:rsidDel="00603484">
          <w:rPr>
            <w:rFonts w:ascii="Times New Roman" w:hAnsi="Times New Roman" w:cs="Times New Roman"/>
            <w:sz w:val="24"/>
            <w:szCs w:val="24"/>
          </w:rPr>
          <w:delText xml:space="preserve"> </w:delText>
        </w:r>
      </w:del>
      <w:ins w:id="97" w:author="Microsoft Office User" w:date="2021-08-18T11:17:00Z">
        <w:r w:rsidR="00603484">
          <w:rPr>
            <w:rFonts w:ascii="Times New Roman" w:hAnsi="Times New Roman" w:cs="Times New Roman"/>
            <w:sz w:val="24"/>
            <w:szCs w:val="24"/>
          </w:rPr>
          <w:t xml:space="preserve">(e.g., </w:t>
        </w:r>
      </w:ins>
      <w:r w:rsidR="00E70DE8">
        <w:rPr>
          <w:rFonts w:ascii="Times New Roman" w:hAnsi="Times New Roman" w:cs="Times New Roman"/>
          <w:sz w:val="24"/>
          <w:szCs w:val="24"/>
        </w:rPr>
        <w:t xml:space="preserve">Gong </w:t>
      </w:r>
      <w:del w:id="98" w:author="Microsoft Office User" w:date="2021-08-18T11:17:00Z">
        <w:r w:rsidR="00E70DE8" w:rsidDel="00603484">
          <w:rPr>
            <w:rFonts w:ascii="Times New Roman" w:hAnsi="Times New Roman" w:cs="Times New Roman"/>
            <w:sz w:val="24"/>
            <w:szCs w:val="24"/>
          </w:rPr>
          <w:delText xml:space="preserve">and </w:delText>
        </w:r>
      </w:del>
      <w:ins w:id="99" w:author="Microsoft Office User" w:date="2021-08-18T11:17:00Z">
        <w:r w:rsidR="00603484">
          <w:rPr>
            <w:rFonts w:ascii="Times New Roman" w:hAnsi="Times New Roman" w:cs="Times New Roman"/>
            <w:sz w:val="24"/>
            <w:szCs w:val="24"/>
          </w:rPr>
          <w:t xml:space="preserve">&amp; </w:t>
        </w:r>
      </w:ins>
      <w:r w:rsidR="00E70DE8">
        <w:rPr>
          <w:rFonts w:ascii="Times New Roman" w:hAnsi="Times New Roman" w:cs="Times New Roman"/>
          <w:sz w:val="24"/>
          <w:szCs w:val="24"/>
        </w:rPr>
        <w:t>Li</w:t>
      </w:r>
      <w:ins w:id="100" w:author="Microsoft Office User" w:date="2021-08-18T11:17:00Z">
        <w:r w:rsidR="00603484">
          <w:rPr>
            <w:rFonts w:ascii="Times New Roman" w:hAnsi="Times New Roman" w:cs="Times New Roman"/>
            <w:sz w:val="24"/>
            <w:szCs w:val="24"/>
          </w:rPr>
          <w:t xml:space="preserve">, </w:t>
        </w:r>
      </w:ins>
      <w:del w:id="101" w:author="Microsoft Office User" w:date="2021-08-18T11:17:00Z">
        <w:r w:rsidR="00E70DE8" w:rsidDel="00603484">
          <w:rPr>
            <w:rFonts w:ascii="Times New Roman" w:hAnsi="Times New Roman" w:cs="Times New Roman"/>
            <w:sz w:val="24"/>
            <w:szCs w:val="24"/>
          </w:rPr>
          <w:delText xml:space="preserve"> (</w:delText>
        </w:r>
      </w:del>
      <w:r w:rsidR="00E70DE8">
        <w:rPr>
          <w:rFonts w:ascii="Times New Roman" w:hAnsi="Times New Roman" w:cs="Times New Roman"/>
          <w:sz w:val="24"/>
          <w:szCs w:val="24"/>
        </w:rPr>
        <w:t xml:space="preserve">2014) have suggested </w:t>
      </w:r>
      <w:ins w:id="102" w:author="Microsoft Office User" w:date="2021-08-18T11:17:00Z">
        <w:r w:rsidR="00603484">
          <w:rPr>
            <w:rFonts w:ascii="Times New Roman" w:hAnsi="Times New Roman" w:cs="Times New Roman"/>
            <w:sz w:val="24"/>
            <w:szCs w:val="24"/>
          </w:rPr>
          <w:t xml:space="preserve">that </w:t>
        </w:r>
      </w:ins>
      <w:r w:rsidR="00E70DE8">
        <w:rPr>
          <w:rFonts w:ascii="Times New Roman" w:hAnsi="Times New Roman" w:cs="Times New Roman"/>
          <w:sz w:val="24"/>
          <w:szCs w:val="24"/>
        </w:rPr>
        <w:t xml:space="preserve">reward enhances memory without </w:t>
      </w:r>
      <w:r w:rsidR="003B59EC">
        <w:rPr>
          <w:rFonts w:ascii="Times New Roman" w:hAnsi="Times New Roman" w:cs="Times New Roman"/>
          <w:sz w:val="24"/>
          <w:szCs w:val="24"/>
        </w:rPr>
        <w:t xml:space="preserve">significant </w:t>
      </w:r>
      <w:r w:rsidR="00E70DE8">
        <w:rPr>
          <w:rFonts w:ascii="Times New Roman" w:hAnsi="Times New Roman" w:cs="Times New Roman"/>
          <w:sz w:val="24"/>
          <w:szCs w:val="24"/>
        </w:rPr>
        <w:t>changes to response bias, our results instead show stronger effects of reward on response bias than</w:t>
      </w:r>
      <w:r w:rsidR="003B59EC">
        <w:rPr>
          <w:rFonts w:ascii="Times New Roman" w:hAnsi="Times New Roman" w:cs="Times New Roman"/>
          <w:sz w:val="24"/>
          <w:szCs w:val="24"/>
        </w:rPr>
        <w:t xml:space="preserve"> on</w:t>
      </w:r>
      <w:r w:rsidR="00E70DE8">
        <w:rPr>
          <w:rFonts w:ascii="Times New Roman" w:hAnsi="Times New Roman" w:cs="Times New Roman"/>
          <w:sz w:val="24"/>
          <w:szCs w:val="24"/>
        </w:rPr>
        <w:t xml:space="preserve"> discriminability,</w:t>
      </w:r>
      <w:r w:rsidR="003B59EC">
        <w:rPr>
          <w:rFonts w:ascii="Times New Roman" w:hAnsi="Times New Roman" w:cs="Times New Roman"/>
          <w:sz w:val="24"/>
          <w:szCs w:val="24"/>
        </w:rPr>
        <w:t xml:space="preserve"> which is</w:t>
      </w:r>
      <w:r w:rsidR="00E70DE8">
        <w:rPr>
          <w:rFonts w:ascii="Times New Roman" w:hAnsi="Times New Roman" w:cs="Times New Roman"/>
          <w:sz w:val="24"/>
          <w:szCs w:val="24"/>
        </w:rPr>
        <w:t xml:space="preserve"> in line with </w:t>
      </w:r>
      <w:r w:rsidR="003E3637">
        <w:rPr>
          <w:rFonts w:ascii="Times New Roman" w:hAnsi="Times New Roman" w:cs="Times New Roman"/>
          <w:sz w:val="24"/>
          <w:szCs w:val="24"/>
        </w:rPr>
        <w:t xml:space="preserve">the conclusions </w:t>
      </w:r>
      <w:r w:rsidR="003B59EC">
        <w:rPr>
          <w:rFonts w:ascii="Times New Roman" w:hAnsi="Times New Roman" w:cs="Times New Roman"/>
          <w:sz w:val="24"/>
          <w:szCs w:val="24"/>
        </w:rPr>
        <w:t>made by</w:t>
      </w:r>
      <w:r w:rsidR="003E3637">
        <w:rPr>
          <w:rFonts w:ascii="Times New Roman" w:hAnsi="Times New Roman" w:cs="Times New Roman"/>
          <w:sz w:val="24"/>
          <w:szCs w:val="24"/>
        </w:rPr>
        <w:t xml:space="preserve"> Bowen </w:t>
      </w:r>
      <w:r w:rsidR="006004C1">
        <w:rPr>
          <w:rFonts w:ascii="Times New Roman" w:hAnsi="Times New Roman" w:cs="Times New Roman"/>
          <w:sz w:val="24"/>
          <w:szCs w:val="24"/>
        </w:rPr>
        <w:t>et al.</w:t>
      </w:r>
      <w:del w:id="103" w:author="Microsoft Office User" w:date="2021-08-18T11:17:00Z">
        <w:r w:rsidR="006004C1" w:rsidDel="00603484">
          <w:rPr>
            <w:rFonts w:ascii="Times New Roman" w:hAnsi="Times New Roman" w:cs="Times New Roman"/>
            <w:sz w:val="24"/>
            <w:szCs w:val="24"/>
          </w:rPr>
          <w:delText>,</w:delText>
        </w:r>
      </w:del>
      <w:r w:rsidR="006004C1">
        <w:rPr>
          <w:rFonts w:ascii="Times New Roman" w:hAnsi="Times New Roman" w:cs="Times New Roman"/>
          <w:sz w:val="24"/>
          <w:szCs w:val="24"/>
        </w:rPr>
        <w:t xml:space="preserve"> </w:t>
      </w:r>
      <w:r w:rsidR="003E3637">
        <w:rPr>
          <w:rFonts w:ascii="Times New Roman" w:hAnsi="Times New Roman" w:cs="Times New Roman"/>
          <w:sz w:val="24"/>
          <w:szCs w:val="24"/>
        </w:rPr>
        <w:t xml:space="preserve">(2020). However, unlike Bowen </w:t>
      </w:r>
      <w:r w:rsidR="006004C1">
        <w:rPr>
          <w:rFonts w:ascii="Times New Roman" w:hAnsi="Times New Roman" w:cs="Times New Roman"/>
          <w:sz w:val="24"/>
          <w:szCs w:val="24"/>
        </w:rPr>
        <w:t xml:space="preserve">et al., </w:t>
      </w:r>
      <w:r w:rsidR="003E3637">
        <w:rPr>
          <w:rFonts w:ascii="Times New Roman" w:hAnsi="Times New Roman" w:cs="Times New Roman"/>
          <w:sz w:val="24"/>
          <w:szCs w:val="24"/>
        </w:rPr>
        <w:t>(2020), who found that high-</w:t>
      </w:r>
      <w:r w:rsidR="008D5F35">
        <w:rPr>
          <w:rFonts w:ascii="Times New Roman" w:hAnsi="Times New Roman" w:cs="Times New Roman"/>
          <w:sz w:val="24"/>
          <w:szCs w:val="24"/>
        </w:rPr>
        <w:t>value</w:t>
      </w:r>
      <w:r w:rsidR="003E3637">
        <w:rPr>
          <w:rFonts w:ascii="Times New Roman" w:hAnsi="Times New Roman" w:cs="Times New Roman"/>
          <w:sz w:val="24"/>
          <w:szCs w:val="24"/>
        </w:rPr>
        <w:t xml:space="preserve"> items led to a liberal shift in response bias, we instead found that high-</w:t>
      </w:r>
      <w:r w:rsidR="008D5F35">
        <w:rPr>
          <w:rFonts w:ascii="Times New Roman" w:hAnsi="Times New Roman" w:cs="Times New Roman"/>
          <w:sz w:val="24"/>
          <w:szCs w:val="24"/>
        </w:rPr>
        <w:t>value</w:t>
      </w:r>
      <w:r w:rsidR="003E3637">
        <w:rPr>
          <w:rFonts w:ascii="Times New Roman" w:hAnsi="Times New Roman" w:cs="Times New Roman"/>
          <w:sz w:val="24"/>
          <w:szCs w:val="24"/>
        </w:rPr>
        <w:t xml:space="preserve"> items led to a conservative shift. </w:t>
      </w:r>
      <w:r w:rsidR="003B59EC">
        <w:rPr>
          <w:rFonts w:ascii="Times New Roman" w:hAnsi="Times New Roman" w:cs="Times New Roman"/>
          <w:sz w:val="24"/>
          <w:szCs w:val="24"/>
        </w:rPr>
        <w:t xml:space="preserve">While our study does not </w:t>
      </w:r>
      <w:r w:rsidR="003B59EC">
        <w:rPr>
          <w:rFonts w:ascii="Times New Roman" w:hAnsi="Times New Roman" w:cs="Times New Roman"/>
          <w:sz w:val="24"/>
          <w:szCs w:val="24"/>
        </w:rPr>
        <w:lastRenderedPageBreak/>
        <w:t xml:space="preserve">offer enough information to make any definitive conclusions about this discrepancy, it should be noted </w:t>
      </w:r>
      <w:r w:rsidR="006D3F30">
        <w:rPr>
          <w:rFonts w:ascii="Times New Roman" w:hAnsi="Times New Roman" w:cs="Times New Roman"/>
          <w:sz w:val="24"/>
          <w:szCs w:val="24"/>
        </w:rPr>
        <w:t xml:space="preserve">that </w:t>
      </w:r>
      <w:r w:rsidR="003B59EC">
        <w:rPr>
          <w:rFonts w:ascii="Times New Roman" w:hAnsi="Times New Roman" w:cs="Times New Roman"/>
          <w:sz w:val="24"/>
          <w:szCs w:val="24"/>
        </w:rPr>
        <w:t>participants in Bowen</w:t>
      </w:r>
      <w:r w:rsidR="008D5F35">
        <w:rPr>
          <w:rFonts w:ascii="Times New Roman" w:hAnsi="Times New Roman" w:cs="Times New Roman"/>
          <w:sz w:val="24"/>
          <w:szCs w:val="24"/>
        </w:rPr>
        <w:t xml:space="preserve"> et al.’s</w:t>
      </w:r>
      <w:r w:rsidR="003B59EC">
        <w:rPr>
          <w:rFonts w:ascii="Times New Roman" w:hAnsi="Times New Roman" w:cs="Times New Roman"/>
          <w:sz w:val="24"/>
          <w:szCs w:val="24"/>
        </w:rPr>
        <w:t xml:space="preserve"> (2020) </w:t>
      </w:r>
      <w:r w:rsidR="008D5F35">
        <w:rPr>
          <w:rFonts w:ascii="Times New Roman" w:hAnsi="Times New Roman" w:cs="Times New Roman"/>
          <w:sz w:val="24"/>
          <w:szCs w:val="24"/>
        </w:rPr>
        <w:t xml:space="preserve">experiment </w:t>
      </w:r>
      <w:r w:rsidR="006D3F30">
        <w:rPr>
          <w:rFonts w:ascii="Times New Roman" w:hAnsi="Times New Roman" w:cs="Times New Roman"/>
          <w:sz w:val="24"/>
          <w:szCs w:val="24"/>
        </w:rPr>
        <w:t xml:space="preserve">were explicitly informed that they would be rewarded according to the category of </w:t>
      </w:r>
      <w:r w:rsidR="008D5F35">
        <w:rPr>
          <w:rFonts w:ascii="Times New Roman" w:hAnsi="Times New Roman" w:cs="Times New Roman"/>
          <w:sz w:val="24"/>
          <w:szCs w:val="24"/>
        </w:rPr>
        <w:t>the</w:t>
      </w:r>
      <w:r w:rsidR="006D3F30">
        <w:rPr>
          <w:rFonts w:ascii="Times New Roman" w:hAnsi="Times New Roman" w:cs="Times New Roman"/>
          <w:sz w:val="24"/>
          <w:szCs w:val="24"/>
        </w:rPr>
        <w:t xml:space="preserve"> to-be-remembered item</w:t>
      </w:r>
      <w:ins w:id="104" w:author="Microsoft Office User" w:date="2021-08-18T11:17:00Z">
        <w:r w:rsidR="00603484">
          <w:rPr>
            <w:rFonts w:ascii="Times New Roman" w:hAnsi="Times New Roman" w:cs="Times New Roman"/>
            <w:sz w:val="24"/>
            <w:szCs w:val="24"/>
          </w:rPr>
          <w:t>;</w:t>
        </w:r>
      </w:ins>
      <w:del w:id="105" w:author="Microsoft Office User" w:date="2021-08-18T11:17:00Z">
        <w:r w:rsidR="006D3F30" w:rsidDel="00603484">
          <w:rPr>
            <w:rFonts w:ascii="Times New Roman" w:hAnsi="Times New Roman" w:cs="Times New Roman"/>
            <w:sz w:val="24"/>
            <w:szCs w:val="24"/>
          </w:rPr>
          <w:delText>,</w:delText>
        </w:r>
      </w:del>
      <w:r w:rsidR="006D3F30">
        <w:rPr>
          <w:rFonts w:ascii="Times New Roman" w:hAnsi="Times New Roman" w:cs="Times New Roman"/>
          <w:sz w:val="24"/>
          <w:szCs w:val="24"/>
        </w:rPr>
        <w:t xml:space="preserve"> hence, participants may have </w:t>
      </w:r>
      <w:del w:id="106" w:author="Microsoft Office User" w:date="2021-08-18T11:17:00Z">
        <w:r w:rsidR="006D3F30" w:rsidDel="00603484">
          <w:rPr>
            <w:rFonts w:ascii="Times New Roman" w:hAnsi="Times New Roman" w:cs="Times New Roman"/>
            <w:sz w:val="24"/>
            <w:szCs w:val="24"/>
          </w:rPr>
          <w:delText xml:space="preserve">voluntarily </w:delText>
        </w:r>
      </w:del>
      <w:ins w:id="107" w:author="Microsoft Office User" w:date="2021-08-18T11:17:00Z">
        <w:r w:rsidR="00603484">
          <w:rPr>
            <w:rFonts w:ascii="Times New Roman" w:hAnsi="Times New Roman" w:cs="Times New Roman"/>
            <w:sz w:val="24"/>
            <w:szCs w:val="24"/>
          </w:rPr>
          <w:t xml:space="preserve">intentionally </w:t>
        </w:r>
      </w:ins>
      <w:r w:rsidR="006D3F30">
        <w:rPr>
          <w:rFonts w:ascii="Times New Roman" w:hAnsi="Times New Roman" w:cs="Times New Roman"/>
          <w:sz w:val="24"/>
          <w:szCs w:val="24"/>
        </w:rPr>
        <w:t xml:space="preserve">adopted a more liberal strategy towards rewarded </w:t>
      </w:r>
      <w:r w:rsidR="008D5F35">
        <w:rPr>
          <w:rFonts w:ascii="Times New Roman" w:hAnsi="Times New Roman" w:cs="Times New Roman"/>
          <w:sz w:val="24"/>
          <w:szCs w:val="24"/>
        </w:rPr>
        <w:t>categories as a means of optimizing their gains</w:t>
      </w:r>
      <w:r w:rsidR="006D3F30">
        <w:rPr>
          <w:rFonts w:ascii="Times New Roman" w:hAnsi="Times New Roman" w:cs="Times New Roman"/>
          <w:sz w:val="24"/>
          <w:szCs w:val="24"/>
        </w:rPr>
        <w:t xml:space="preserve">. </w:t>
      </w:r>
      <w:r w:rsidR="008E6CFF">
        <w:rPr>
          <w:rFonts w:ascii="Times New Roman" w:hAnsi="Times New Roman" w:cs="Times New Roman"/>
          <w:sz w:val="24"/>
          <w:szCs w:val="24"/>
        </w:rPr>
        <w:t xml:space="preserve">Likewise, </w:t>
      </w:r>
      <w:proofErr w:type="spellStart"/>
      <w:r w:rsidR="008E6CFF">
        <w:rPr>
          <w:rFonts w:ascii="Times New Roman" w:hAnsi="Times New Roman" w:cs="Times New Roman"/>
          <w:sz w:val="24"/>
          <w:szCs w:val="24"/>
        </w:rPr>
        <w:t>Sandry</w:t>
      </w:r>
      <w:proofErr w:type="spellEnd"/>
      <w:r w:rsidR="008D5F35">
        <w:rPr>
          <w:rFonts w:ascii="Times New Roman" w:hAnsi="Times New Roman" w:cs="Times New Roman"/>
          <w:sz w:val="24"/>
          <w:szCs w:val="24"/>
        </w:rPr>
        <w:t xml:space="preserve"> and Ricker’s</w:t>
      </w:r>
      <w:r w:rsidR="008E6CFF">
        <w:rPr>
          <w:rFonts w:ascii="Times New Roman" w:hAnsi="Times New Roman" w:cs="Times New Roman"/>
          <w:sz w:val="24"/>
          <w:szCs w:val="24"/>
        </w:rPr>
        <w:t xml:space="preserve"> (2020) study also rewarded participants according to the color of the to-be-remembered item, so participants could </w:t>
      </w:r>
      <w:r w:rsidR="006004C1">
        <w:rPr>
          <w:rFonts w:ascii="Times New Roman" w:hAnsi="Times New Roman" w:cs="Times New Roman"/>
          <w:sz w:val="24"/>
          <w:szCs w:val="24"/>
        </w:rPr>
        <w:t>voluntarily</w:t>
      </w:r>
      <w:r w:rsidR="008E6CFF">
        <w:rPr>
          <w:rFonts w:ascii="Times New Roman" w:hAnsi="Times New Roman" w:cs="Times New Roman"/>
          <w:sz w:val="24"/>
          <w:szCs w:val="24"/>
        </w:rPr>
        <w:t xml:space="preserve"> allocate more of their attention towards high-reward items to maximize the</w:t>
      </w:r>
      <w:r w:rsidR="008D5F35">
        <w:rPr>
          <w:rFonts w:ascii="Times New Roman" w:hAnsi="Times New Roman" w:cs="Times New Roman"/>
          <w:sz w:val="24"/>
          <w:szCs w:val="24"/>
        </w:rPr>
        <w:t xml:space="preserve"> rewards they gained</w:t>
      </w:r>
      <w:r w:rsidR="008E6CFF">
        <w:rPr>
          <w:rFonts w:ascii="Times New Roman" w:hAnsi="Times New Roman" w:cs="Times New Roman"/>
          <w:sz w:val="24"/>
          <w:szCs w:val="24"/>
        </w:rPr>
        <w:t xml:space="preserve">. </w:t>
      </w:r>
      <w:r w:rsidR="006D3F30">
        <w:rPr>
          <w:rFonts w:ascii="Times New Roman" w:hAnsi="Times New Roman" w:cs="Times New Roman"/>
          <w:sz w:val="24"/>
          <w:szCs w:val="24"/>
        </w:rPr>
        <w:t xml:space="preserve">By contrast, our study focuses on the highly automatic and generalizable nature of VDAC by demonstrating how reward-associations </w:t>
      </w:r>
      <w:r w:rsidR="008E6CFF">
        <w:rPr>
          <w:rFonts w:ascii="Times New Roman" w:hAnsi="Times New Roman" w:cs="Times New Roman"/>
          <w:sz w:val="24"/>
          <w:szCs w:val="24"/>
        </w:rPr>
        <w:t>learned in one task may</w:t>
      </w:r>
      <w:r w:rsidR="006D3F30">
        <w:rPr>
          <w:rFonts w:ascii="Times New Roman" w:hAnsi="Times New Roman" w:cs="Times New Roman"/>
          <w:sz w:val="24"/>
          <w:szCs w:val="24"/>
        </w:rPr>
        <w:t xml:space="preserve"> impact memory </w:t>
      </w:r>
      <w:r w:rsidR="008E6CFF">
        <w:rPr>
          <w:rFonts w:ascii="Times New Roman" w:hAnsi="Times New Roman" w:cs="Times New Roman"/>
          <w:sz w:val="24"/>
          <w:szCs w:val="24"/>
        </w:rPr>
        <w:t xml:space="preserve">in a different task where any reward associations are task-irrelevant. </w:t>
      </w:r>
      <w:r w:rsidR="008D5F35">
        <w:rPr>
          <w:rFonts w:ascii="Times New Roman" w:hAnsi="Times New Roman" w:cs="Times New Roman"/>
          <w:sz w:val="24"/>
          <w:szCs w:val="24"/>
        </w:rPr>
        <w:t xml:space="preserve">Thus, the change in response bias we found in our memory task </w:t>
      </w:r>
      <w:del w:id="108" w:author="Microsoft Office User" w:date="2021-08-18T11:18:00Z">
        <w:r w:rsidR="008D5F35" w:rsidDel="00603484">
          <w:rPr>
            <w:rFonts w:ascii="Times New Roman" w:hAnsi="Times New Roman" w:cs="Times New Roman"/>
            <w:sz w:val="24"/>
            <w:szCs w:val="24"/>
          </w:rPr>
          <w:delText xml:space="preserve">should </w:delText>
        </w:r>
      </w:del>
      <w:ins w:id="109" w:author="Microsoft Office User" w:date="2021-08-18T11:18:00Z">
        <w:r w:rsidR="00603484">
          <w:rPr>
            <w:rFonts w:ascii="Times New Roman" w:hAnsi="Times New Roman" w:cs="Times New Roman"/>
            <w:sz w:val="24"/>
            <w:szCs w:val="24"/>
          </w:rPr>
          <w:t xml:space="preserve">may </w:t>
        </w:r>
      </w:ins>
      <w:r w:rsidR="008D5F35">
        <w:rPr>
          <w:rFonts w:ascii="Times New Roman" w:hAnsi="Times New Roman" w:cs="Times New Roman"/>
          <w:sz w:val="24"/>
          <w:szCs w:val="24"/>
        </w:rPr>
        <w:t xml:space="preserve">be the result of an automatic carryover effect from the previous learning task. </w:t>
      </w:r>
      <w:r w:rsidR="008E6CFF">
        <w:rPr>
          <w:rFonts w:ascii="Times New Roman" w:hAnsi="Times New Roman" w:cs="Times New Roman"/>
          <w:sz w:val="24"/>
          <w:szCs w:val="24"/>
        </w:rPr>
        <w:t>Replicating and explaining why participants adopted a conservative shift towards high</w:t>
      </w:r>
      <w:r w:rsidR="008D5F35">
        <w:rPr>
          <w:rFonts w:ascii="Times New Roman" w:hAnsi="Times New Roman" w:cs="Times New Roman"/>
          <w:sz w:val="24"/>
          <w:szCs w:val="24"/>
        </w:rPr>
        <w:t>er-value</w:t>
      </w:r>
      <w:r w:rsidR="008E6CFF">
        <w:rPr>
          <w:rFonts w:ascii="Times New Roman" w:hAnsi="Times New Roman" w:cs="Times New Roman"/>
          <w:sz w:val="24"/>
          <w:szCs w:val="24"/>
        </w:rPr>
        <w:t xml:space="preserve"> lists will need further study. </w:t>
      </w:r>
    </w:p>
    <w:p w14:paraId="363234E9" w14:textId="63A48FE6" w:rsidR="00AC2A8C" w:rsidRDefault="0037347E" w:rsidP="00E95CFD">
      <w:pPr>
        <w:spacing w:line="240" w:lineRule="auto"/>
        <w:ind w:firstLine="720"/>
        <w:rPr>
          <w:rFonts w:ascii="Times New Roman" w:hAnsi="Times New Roman" w:cs="Times New Roman"/>
          <w:sz w:val="24"/>
          <w:szCs w:val="24"/>
        </w:rPr>
      </w:pPr>
      <w:r>
        <w:rPr>
          <w:rFonts w:ascii="Times New Roman" w:hAnsi="Times New Roman" w:cs="Times New Roman"/>
          <w:sz w:val="24"/>
          <w:szCs w:val="24"/>
        </w:rPr>
        <w:t>While o</w:t>
      </w:r>
      <w:r w:rsidR="00AC2A8C" w:rsidRPr="003A36F3">
        <w:rPr>
          <w:rFonts w:ascii="Times New Roman" w:hAnsi="Times New Roman" w:cs="Times New Roman"/>
          <w:sz w:val="24"/>
          <w:szCs w:val="24"/>
        </w:rPr>
        <w:t>ur current paradigm offers new insights into understanding reward and memory interaction</w:t>
      </w:r>
      <w:r>
        <w:rPr>
          <w:rFonts w:ascii="Times New Roman" w:hAnsi="Times New Roman" w:cs="Times New Roman"/>
          <w:sz w:val="24"/>
          <w:szCs w:val="24"/>
        </w:rPr>
        <w:t>s</w:t>
      </w:r>
      <w:r w:rsidR="00AC2A8C" w:rsidRPr="003A36F3">
        <w:rPr>
          <w:rFonts w:ascii="Times New Roman" w:hAnsi="Times New Roman" w:cs="Times New Roman"/>
          <w:sz w:val="24"/>
          <w:szCs w:val="24"/>
        </w:rPr>
        <w:t xml:space="preserve">, </w:t>
      </w:r>
      <w:r>
        <w:rPr>
          <w:rFonts w:ascii="Times New Roman" w:hAnsi="Times New Roman" w:cs="Times New Roman"/>
          <w:sz w:val="24"/>
          <w:szCs w:val="24"/>
        </w:rPr>
        <w:t>there are several limitations</w:t>
      </w:r>
      <w:r w:rsidR="00AC2A8C" w:rsidRPr="003A36F3">
        <w:rPr>
          <w:rFonts w:ascii="Times New Roman" w:hAnsi="Times New Roman" w:cs="Times New Roman"/>
          <w:sz w:val="24"/>
          <w:szCs w:val="24"/>
        </w:rPr>
        <w:t xml:space="preserve"> that ought to be a</w:t>
      </w:r>
      <w:r>
        <w:rPr>
          <w:rFonts w:ascii="Times New Roman" w:hAnsi="Times New Roman" w:cs="Times New Roman"/>
          <w:sz w:val="24"/>
          <w:szCs w:val="24"/>
        </w:rPr>
        <w:t>cknowledge</w:t>
      </w:r>
      <w:r w:rsidR="008D5F35">
        <w:rPr>
          <w:rFonts w:ascii="Times New Roman" w:hAnsi="Times New Roman" w:cs="Times New Roman"/>
          <w:sz w:val="24"/>
          <w:szCs w:val="24"/>
        </w:rPr>
        <w:t>d</w:t>
      </w:r>
      <w:r w:rsidR="00AC2A8C" w:rsidRPr="003A36F3">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003D2028">
        <w:rPr>
          <w:rFonts w:ascii="Times New Roman" w:hAnsi="Times New Roman" w:cs="Times New Roman"/>
          <w:sz w:val="24"/>
          <w:szCs w:val="24"/>
        </w:rPr>
        <w:t xml:space="preserve">we limited the number of training trials across the learning and transfer phases compared to comparable experiments to fit accommodate limited time constraints. This has two consequences for our study. Reducing the number of learning trials to 200 trials may </w:t>
      </w:r>
      <w:r w:rsidR="008D5F35">
        <w:rPr>
          <w:rFonts w:ascii="Times New Roman" w:hAnsi="Times New Roman" w:cs="Times New Roman"/>
          <w:sz w:val="24"/>
          <w:szCs w:val="24"/>
        </w:rPr>
        <w:t>have been insufficient to ensure</w:t>
      </w:r>
      <w:r w:rsidR="003D2028">
        <w:rPr>
          <w:rFonts w:ascii="Times New Roman" w:hAnsi="Times New Roman" w:cs="Times New Roman"/>
          <w:sz w:val="24"/>
          <w:szCs w:val="24"/>
        </w:rPr>
        <w:t xml:space="preserve"> carry</w:t>
      </w:r>
      <w:r w:rsidR="008D5F35">
        <w:rPr>
          <w:rFonts w:ascii="Times New Roman" w:hAnsi="Times New Roman" w:cs="Times New Roman"/>
          <w:sz w:val="24"/>
          <w:szCs w:val="24"/>
        </w:rPr>
        <w:t>over</w:t>
      </w:r>
      <w:r w:rsidR="0097565D">
        <w:rPr>
          <w:rFonts w:ascii="Times New Roman" w:hAnsi="Times New Roman" w:cs="Times New Roman"/>
          <w:sz w:val="24"/>
          <w:szCs w:val="24"/>
        </w:rPr>
        <w:t xml:space="preserve"> of</w:t>
      </w:r>
      <w:r w:rsidR="008D5F35">
        <w:rPr>
          <w:rFonts w:ascii="Times New Roman" w:hAnsi="Times New Roman" w:cs="Times New Roman"/>
          <w:sz w:val="24"/>
          <w:szCs w:val="24"/>
        </w:rPr>
        <w:t xml:space="preserve"> effects</w:t>
      </w:r>
      <w:r w:rsidR="003D2028">
        <w:rPr>
          <w:rFonts w:ascii="Times New Roman" w:hAnsi="Times New Roman" w:cs="Times New Roman"/>
          <w:sz w:val="24"/>
          <w:szCs w:val="24"/>
        </w:rPr>
        <w:t xml:space="preserve"> across such different tasks. While experiments by Anderson </w:t>
      </w:r>
      <w:r w:rsidR="0097565D">
        <w:rPr>
          <w:rFonts w:ascii="Times New Roman" w:hAnsi="Times New Roman" w:cs="Times New Roman"/>
          <w:sz w:val="24"/>
          <w:szCs w:val="24"/>
        </w:rPr>
        <w:t>et al.</w:t>
      </w:r>
      <w:del w:id="110" w:author="Microsoft Office User" w:date="2021-08-18T11:18:00Z">
        <w:r w:rsidR="0097565D" w:rsidDel="00603484">
          <w:rPr>
            <w:rFonts w:ascii="Times New Roman" w:hAnsi="Times New Roman" w:cs="Times New Roman"/>
            <w:sz w:val="24"/>
            <w:szCs w:val="24"/>
          </w:rPr>
          <w:delText>,</w:delText>
        </w:r>
      </w:del>
      <w:r w:rsidR="0097565D">
        <w:rPr>
          <w:rFonts w:ascii="Times New Roman" w:hAnsi="Times New Roman" w:cs="Times New Roman"/>
          <w:sz w:val="24"/>
          <w:szCs w:val="24"/>
        </w:rPr>
        <w:t xml:space="preserve"> </w:t>
      </w:r>
      <w:r w:rsidR="003D2028">
        <w:rPr>
          <w:rFonts w:ascii="Times New Roman" w:hAnsi="Times New Roman" w:cs="Times New Roman"/>
          <w:sz w:val="24"/>
          <w:szCs w:val="24"/>
        </w:rPr>
        <w:t xml:space="preserve">(2011) demonstrated VDAC </w:t>
      </w:r>
      <w:r w:rsidR="00C41474">
        <w:rPr>
          <w:rFonts w:ascii="Times New Roman" w:hAnsi="Times New Roman" w:cs="Times New Roman"/>
          <w:sz w:val="24"/>
          <w:szCs w:val="24"/>
        </w:rPr>
        <w:t xml:space="preserve">transfer </w:t>
      </w:r>
      <w:r w:rsidR="003D2028">
        <w:rPr>
          <w:rFonts w:ascii="Times New Roman" w:hAnsi="Times New Roman" w:cs="Times New Roman"/>
          <w:sz w:val="24"/>
          <w:szCs w:val="24"/>
        </w:rPr>
        <w:t xml:space="preserve">between </w:t>
      </w:r>
      <w:r w:rsidR="00C41474">
        <w:rPr>
          <w:rFonts w:ascii="Times New Roman" w:hAnsi="Times New Roman" w:cs="Times New Roman"/>
          <w:sz w:val="24"/>
          <w:szCs w:val="24"/>
        </w:rPr>
        <w:t xml:space="preserve">similar </w:t>
      </w:r>
      <w:r w:rsidR="003D2028">
        <w:rPr>
          <w:rFonts w:ascii="Times New Roman" w:hAnsi="Times New Roman" w:cs="Times New Roman"/>
          <w:sz w:val="24"/>
          <w:szCs w:val="24"/>
        </w:rPr>
        <w:t>attention tasks in as few as 240</w:t>
      </w:r>
      <w:r w:rsidR="00C41474">
        <w:rPr>
          <w:rFonts w:ascii="Times New Roman" w:hAnsi="Times New Roman" w:cs="Times New Roman"/>
          <w:sz w:val="24"/>
          <w:szCs w:val="24"/>
        </w:rPr>
        <w:t xml:space="preserve"> trials</w:t>
      </w:r>
      <w:r w:rsidR="003D2028">
        <w:rPr>
          <w:rFonts w:ascii="Times New Roman" w:hAnsi="Times New Roman" w:cs="Times New Roman"/>
          <w:sz w:val="24"/>
          <w:szCs w:val="24"/>
        </w:rPr>
        <w:t>,</w:t>
      </w:r>
      <w:r w:rsidR="00C41474">
        <w:rPr>
          <w:rFonts w:ascii="Times New Roman" w:hAnsi="Times New Roman" w:cs="Times New Roman"/>
          <w:sz w:val="24"/>
          <w:szCs w:val="24"/>
        </w:rPr>
        <w:t xml:space="preserve"> our study employs vastly different stimuli between our attention and memory tasks, which may demand additional training for successful transfer</w:t>
      </w:r>
      <w:r w:rsidR="003D2028">
        <w:rPr>
          <w:rFonts w:ascii="Times New Roman" w:hAnsi="Times New Roman" w:cs="Times New Roman"/>
          <w:sz w:val="24"/>
          <w:szCs w:val="24"/>
        </w:rPr>
        <w:t xml:space="preserve">. Furthermore, limiting the number of working memory trials also causes issues with edge corrected </w:t>
      </w:r>
      <w:r w:rsidR="003D2028">
        <w:rPr>
          <w:rFonts w:ascii="Times New Roman" w:hAnsi="Times New Roman" w:cs="Times New Roman"/>
          <w:i/>
          <w:iCs/>
          <w:sz w:val="24"/>
          <w:szCs w:val="24"/>
        </w:rPr>
        <w:t>d’</w:t>
      </w:r>
      <w:r w:rsidR="003D2028">
        <w:rPr>
          <w:rFonts w:ascii="Times New Roman" w:hAnsi="Times New Roman" w:cs="Times New Roman"/>
          <w:sz w:val="24"/>
          <w:szCs w:val="24"/>
        </w:rPr>
        <w:t xml:space="preserve"> prime calculations for our </w:t>
      </w:r>
      <w:proofErr w:type="spellStart"/>
      <w:r w:rsidR="003D2028">
        <w:rPr>
          <w:rFonts w:ascii="Times New Roman" w:hAnsi="Times New Roman" w:cs="Times New Roman"/>
          <w:sz w:val="24"/>
          <w:szCs w:val="24"/>
        </w:rPr>
        <w:t>uncollapsed</w:t>
      </w:r>
      <w:proofErr w:type="spellEnd"/>
      <w:r w:rsidR="003D2028">
        <w:rPr>
          <w:rFonts w:ascii="Times New Roman" w:hAnsi="Times New Roman" w:cs="Times New Roman"/>
          <w:sz w:val="24"/>
          <w:szCs w:val="24"/>
        </w:rPr>
        <w:t xml:space="preserve"> analysis as there were only five critical trials for each reward</w:t>
      </w:r>
      <w:r w:rsidR="0097565D">
        <w:rPr>
          <w:rFonts w:ascii="Times New Roman" w:hAnsi="Times New Roman" w:cs="Times New Roman"/>
          <w:sz w:val="24"/>
          <w:szCs w:val="24"/>
        </w:rPr>
        <w:t xml:space="preserve"> </w:t>
      </w:r>
      <w:r w:rsidR="003D2028">
        <w:rPr>
          <w:rFonts w:ascii="Times New Roman" w:hAnsi="Times New Roman" w:cs="Times New Roman"/>
          <w:sz w:val="24"/>
          <w:szCs w:val="24"/>
        </w:rPr>
        <w:t>color and target position.</w:t>
      </w:r>
      <w:r w:rsidR="00F33AC2">
        <w:rPr>
          <w:rFonts w:ascii="Times New Roman" w:hAnsi="Times New Roman" w:cs="Times New Roman"/>
          <w:sz w:val="24"/>
          <w:szCs w:val="24"/>
        </w:rPr>
        <w:t xml:space="preserve"> </w:t>
      </w:r>
      <w:r w:rsidR="0097565D">
        <w:rPr>
          <w:rFonts w:ascii="Times New Roman" w:hAnsi="Times New Roman" w:cs="Times New Roman"/>
          <w:sz w:val="24"/>
          <w:szCs w:val="24"/>
        </w:rPr>
        <w:t xml:space="preserve">Participants with a hit rate of 1 over the five value-colored trials for a given target position </w:t>
      </w:r>
      <w:del w:id="111" w:author="Microsoft Office User" w:date="2021-08-18T11:19:00Z">
        <w:r w:rsidR="0097565D" w:rsidDel="00603484">
          <w:rPr>
            <w:rFonts w:ascii="Times New Roman" w:hAnsi="Times New Roman" w:cs="Times New Roman"/>
            <w:sz w:val="24"/>
            <w:szCs w:val="24"/>
          </w:rPr>
          <w:delText>would have</w:delText>
        </w:r>
      </w:del>
      <w:ins w:id="112" w:author="Microsoft Office User" w:date="2021-08-18T11:19:00Z">
        <w:r w:rsidR="00603484">
          <w:rPr>
            <w:rFonts w:ascii="Times New Roman" w:hAnsi="Times New Roman" w:cs="Times New Roman"/>
            <w:sz w:val="24"/>
            <w:szCs w:val="24"/>
          </w:rPr>
          <w:t>had</w:t>
        </w:r>
      </w:ins>
      <w:r w:rsidR="0097565D">
        <w:rPr>
          <w:rFonts w:ascii="Times New Roman" w:hAnsi="Times New Roman" w:cs="Times New Roman"/>
          <w:sz w:val="24"/>
          <w:szCs w:val="24"/>
        </w:rPr>
        <w:t xml:space="preserve"> </w:t>
      </w:r>
      <w:del w:id="113" w:author="Microsoft Office User" w:date="2021-08-18T11:19:00Z">
        <w:r w:rsidR="0097565D" w:rsidDel="00603484">
          <w:rPr>
            <w:rFonts w:ascii="Times New Roman" w:hAnsi="Times New Roman" w:cs="Times New Roman"/>
            <w:sz w:val="24"/>
            <w:szCs w:val="24"/>
          </w:rPr>
          <w:delText xml:space="preserve">their </w:delText>
        </w:r>
      </w:del>
      <w:r w:rsidR="0097565D">
        <w:rPr>
          <w:rFonts w:ascii="Times New Roman" w:hAnsi="Times New Roman" w:cs="Times New Roman"/>
          <w:sz w:val="24"/>
          <w:szCs w:val="24"/>
        </w:rPr>
        <w:t>performance scores reduce</w:t>
      </w:r>
      <w:ins w:id="114" w:author="Microsoft Office User" w:date="2021-08-18T11:19:00Z">
        <w:r w:rsidR="00603484">
          <w:rPr>
            <w:rFonts w:ascii="Times New Roman" w:hAnsi="Times New Roman" w:cs="Times New Roman"/>
            <w:sz w:val="24"/>
            <w:szCs w:val="24"/>
          </w:rPr>
          <w:t>d</w:t>
        </w:r>
      </w:ins>
      <w:r w:rsidR="0097565D">
        <w:rPr>
          <w:rFonts w:ascii="Times New Roman" w:hAnsi="Times New Roman" w:cs="Times New Roman"/>
          <w:sz w:val="24"/>
          <w:szCs w:val="24"/>
        </w:rPr>
        <w:t xml:space="preserve"> to accommodate </w:t>
      </w:r>
      <w:r w:rsidR="0097565D">
        <w:rPr>
          <w:rFonts w:ascii="Times New Roman" w:hAnsi="Times New Roman" w:cs="Times New Roman"/>
          <w:i/>
          <w:iCs/>
          <w:sz w:val="24"/>
          <w:szCs w:val="24"/>
        </w:rPr>
        <w:t>d’</w:t>
      </w:r>
      <w:r w:rsidR="0097565D">
        <w:rPr>
          <w:rFonts w:ascii="Times New Roman" w:hAnsi="Times New Roman" w:cs="Times New Roman"/>
          <w:sz w:val="24"/>
          <w:szCs w:val="24"/>
        </w:rPr>
        <w:t xml:space="preserve"> calculation. For the control group</w:t>
      </w:r>
      <w:ins w:id="115" w:author="Microsoft Office User" w:date="2021-08-18T11:19:00Z">
        <w:r w:rsidR="00603484">
          <w:rPr>
            <w:rFonts w:ascii="Times New Roman" w:hAnsi="Times New Roman" w:cs="Times New Roman"/>
            <w:sz w:val="24"/>
            <w:szCs w:val="24"/>
          </w:rPr>
          <w:t>,</w:t>
        </w:r>
      </w:ins>
      <w:r w:rsidR="0097565D">
        <w:rPr>
          <w:rFonts w:ascii="Times New Roman" w:hAnsi="Times New Roman" w:cs="Times New Roman"/>
          <w:sz w:val="24"/>
          <w:szCs w:val="24"/>
        </w:rPr>
        <w:t xml:space="preserve"> which had cell counts of 10 for each target position, this was less of an issue. Though collapsing our data alleviates some of these issues, adopting non-parametric measures or increasing trials counts would provide </w:t>
      </w:r>
      <w:del w:id="116" w:author="Microsoft Office User" w:date="2021-08-18T11:19:00Z">
        <w:r w:rsidR="0097565D" w:rsidDel="00603484">
          <w:rPr>
            <w:rFonts w:ascii="Times New Roman" w:hAnsi="Times New Roman" w:cs="Times New Roman"/>
            <w:sz w:val="24"/>
            <w:szCs w:val="24"/>
          </w:rPr>
          <w:delText xml:space="preserve">better </w:delText>
        </w:r>
      </w:del>
      <w:ins w:id="117" w:author="Microsoft Office User" w:date="2021-08-18T11:19:00Z">
        <w:r w:rsidR="00603484">
          <w:rPr>
            <w:rFonts w:ascii="Times New Roman" w:hAnsi="Times New Roman" w:cs="Times New Roman"/>
            <w:sz w:val="24"/>
            <w:szCs w:val="24"/>
          </w:rPr>
          <w:t xml:space="preserve">more robust </w:t>
        </w:r>
      </w:ins>
      <w:del w:id="118" w:author="Microsoft Office User" w:date="2021-08-18T11:20:00Z">
        <w:r w:rsidR="0097565D" w:rsidDel="00603484">
          <w:rPr>
            <w:rFonts w:ascii="Times New Roman" w:hAnsi="Times New Roman" w:cs="Times New Roman"/>
            <w:sz w:val="24"/>
            <w:szCs w:val="24"/>
          </w:rPr>
          <w:delText>analyses</w:delText>
        </w:r>
      </w:del>
      <w:ins w:id="119" w:author="Microsoft Office User" w:date="2021-08-18T11:20:00Z">
        <w:r w:rsidR="00603484">
          <w:rPr>
            <w:rFonts w:ascii="Times New Roman" w:hAnsi="Times New Roman" w:cs="Times New Roman"/>
            <w:sz w:val="24"/>
            <w:szCs w:val="24"/>
          </w:rPr>
          <w:t>outcomes</w:t>
        </w:r>
      </w:ins>
      <w:r w:rsidR="0097565D">
        <w:rPr>
          <w:rFonts w:ascii="Times New Roman" w:hAnsi="Times New Roman" w:cs="Times New Roman"/>
          <w:sz w:val="24"/>
          <w:szCs w:val="24"/>
        </w:rPr>
        <w:t>.</w:t>
      </w:r>
      <w:r w:rsidR="00BF1957">
        <w:rPr>
          <w:rFonts w:ascii="Times New Roman" w:hAnsi="Times New Roman" w:cs="Times New Roman"/>
          <w:sz w:val="24"/>
          <w:szCs w:val="24"/>
        </w:rPr>
        <w:t xml:space="preserve"> Furthermore, with sufficient trials</w:t>
      </w:r>
      <w:r w:rsidR="0097565D">
        <w:rPr>
          <w:rFonts w:ascii="Times New Roman" w:hAnsi="Times New Roman" w:cs="Times New Roman"/>
          <w:sz w:val="24"/>
          <w:szCs w:val="24"/>
        </w:rPr>
        <w:t xml:space="preserve"> counts</w:t>
      </w:r>
      <w:r w:rsidR="00BF1957">
        <w:rPr>
          <w:rFonts w:ascii="Times New Roman" w:hAnsi="Times New Roman" w:cs="Times New Roman"/>
          <w:sz w:val="24"/>
          <w:szCs w:val="24"/>
        </w:rPr>
        <w:t>, it would also be possible to use more robust response time measures such as drift-diffusion modeling to better</w:t>
      </w:r>
      <w:r w:rsidR="0097565D">
        <w:rPr>
          <w:rFonts w:ascii="Times New Roman" w:hAnsi="Times New Roman" w:cs="Times New Roman"/>
          <w:sz w:val="24"/>
          <w:szCs w:val="24"/>
        </w:rPr>
        <w:t xml:space="preserve"> </w:t>
      </w:r>
      <w:r w:rsidR="00387F2A">
        <w:rPr>
          <w:rFonts w:ascii="Times New Roman" w:hAnsi="Times New Roman" w:cs="Times New Roman"/>
          <w:sz w:val="24"/>
          <w:szCs w:val="24"/>
        </w:rPr>
        <w:t xml:space="preserve">understand if reward may have affected response time distributions in ways that are not as well characterized by a simple median. </w:t>
      </w:r>
    </w:p>
    <w:p w14:paraId="3A906E1C" w14:textId="2445616F" w:rsidR="00E95CFD" w:rsidRPr="00933079" w:rsidRDefault="00BF1957" w:rsidP="00933079">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conclusion, our study has shown that reward</w:t>
      </w:r>
      <w:r w:rsidR="008F5654">
        <w:rPr>
          <w:rFonts w:ascii="Times New Roman" w:hAnsi="Times New Roman" w:cs="Times New Roman"/>
          <w:sz w:val="24"/>
          <w:szCs w:val="24"/>
        </w:rPr>
        <w:t>-</w:t>
      </w:r>
      <w:r>
        <w:rPr>
          <w:rFonts w:ascii="Times New Roman" w:hAnsi="Times New Roman" w:cs="Times New Roman"/>
          <w:sz w:val="24"/>
          <w:szCs w:val="24"/>
        </w:rPr>
        <w:t xml:space="preserve">associated stimulus features can impact </w:t>
      </w:r>
      <w:r w:rsidR="008F5654">
        <w:rPr>
          <w:rFonts w:ascii="Times New Roman" w:hAnsi="Times New Roman" w:cs="Times New Roman"/>
          <w:sz w:val="24"/>
          <w:szCs w:val="24"/>
        </w:rPr>
        <w:t xml:space="preserve">memory performance </w:t>
      </w:r>
      <w:r>
        <w:rPr>
          <w:rFonts w:ascii="Times New Roman" w:hAnsi="Times New Roman" w:cs="Times New Roman"/>
          <w:sz w:val="24"/>
          <w:szCs w:val="24"/>
        </w:rPr>
        <w:t xml:space="preserve">in ways that shift response </w:t>
      </w:r>
      <w:r w:rsidR="00406C88">
        <w:rPr>
          <w:rFonts w:ascii="Times New Roman" w:hAnsi="Times New Roman" w:cs="Times New Roman"/>
          <w:sz w:val="24"/>
          <w:szCs w:val="24"/>
        </w:rPr>
        <w:t>independently of</w:t>
      </w:r>
      <w:r>
        <w:rPr>
          <w:rFonts w:ascii="Times New Roman" w:hAnsi="Times New Roman" w:cs="Times New Roman"/>
          <w:sz w:val="24"/>
          <w:szCs w:val="24"/>
        </w:rPr>
        <w:t xml:space="preserve"> discriminability. </w:t>
      </w:r>
      <w:r w:rsidR="00406C88">
        <w:rPr>
          <w:rFonts w:ascii="Times New Roman" w:hAnsi="Times New Roman" w:cs="Times New Roman"/>
          <w:sz w:val="24"/>
          <w:szCs w:val="24"/>
        </w:rPr>
        <w:t>We found that items associated with greater magnitudes of reward lead to an unexpected conservative shift in response bias. This shift occurs despite the fact that the reward-associations are irrelevant to our memory task. However, we failed to</w:t>
      </w:r>
      <w:r w:rsidR="00387F2A">
        <w:rPr>
          <w:rFonts w:ascii="Times New Roman" w:hAnsi="Times New Roman" w:cs="Times New Roman"/>
          <w:sz w:val="24"/>
          <w:szCs w:val="24"/>
        </w:rPr>
        <w:t xml:space="preserve"> find</w:t>
      </w:r>
      <w:r w:rsidR="00406C88">
        <w:rPr>
          <w:rFonts w:ascii="Times New Roman" w:hAnsi="Times New Roman" w:cs="Times New Roman"/>
          <w:sz w:val="24"/>
          <w:szCs w:val="24"/>
        </w:rPr>
        <w:t xml:space="preserve"> substantial </w:t>
      </w:r>
      <w:r w:rsidR="00387F2A">
        <w:rPr>
          <w:rFonts w:ascii="Times New Roman" w:hAnsi="Times New Roman" w:cs="Times New Roman"/>
          <w:sz w:val="24"/>
          <w:szCs w:val="24"/>
        </w:rPr>
        <w:t xml:space="preserve">effects of reward </w:t>
      </w:r>
      <w:r w:rsidR="00406C88">
        <w:rPr>
          <w:rFonts w:ascii="Times New Roman" w:hAnsi="Times New Roman" w:cs="Times New Roman"/>
          <w:sz w:val="24"/>
          <w:szCs w:val="24"/>
        </w:rPr>
        <w:t>response time and discriminability</w:t>
      </w:r>
      <w:r w:rsidR="00387F2A">
        <w:rPr>
          <w:rFonts w:ascii="Times New Roman" w:hAnsi="Times New Roman" w:cs="Times New Roman"/>
          <w:sz w:val="24"/>
          <w:szCs w:val="24"/>
        </w:rPr>
        <w:t xml:space="preserve"> in contrast to other studies</w:t>
      </w:r>
      <w:r w:rsidR="00406C88">
        <w:rPr>
          <w:rFonts w:ascii="Times New Roman" w:hAnsi="Times New Roman" w:cs="Times New Roman"/>
          <w:sz w:val="24"/>
          <w:szCs w:val="24"/>
        </w:rPr>
        <w:t>.</w:t>
      </w:r>
      <w:r w:rsidR="00387F2A">
        <w:rPr>
          <w:rFonts w:ascii="Times New Roman" w:hAnsi="Times New Roman" w:cs="Times New Roman"/>
          <w:sz w:val="24"/>
          <w:szCs w:val="24"/>
        </w:rPr>
        <w:t xml:space="preserve"> While much of the literature has explored how reward impacts memory performance, fewer has explored whether reward may interact with memory decisions like response bias that we have explored here. The present study offers a new perspective using familiar paradigms to explore the integrated effects of reward on response time, discriminability, and response bias.</w:t>
      </w:r>
      <w:r w:rsidR="00E95CFD">
        <w:rPr>
          <w:rFonts w:ascii="Times New Roman" w:eastAsia="Calibri" w:hAnsi="Times New Roman" w:cs="Times New Roman"/>
          <w:sz w:val="24"/>
          <w:szCs w:val="24"/>
        </w:rPr>
        <w:br w:type="page"/>
      </w:r>
    </w:p>
    <w:p w14:paraId="436B22F4" w14:textId="6B807835" w:rsidR="00D16702" w:rsidRPr="00D16702" w:rsidRDefault="00D16702" w:rsidP="00884F75">
      <w:pPr>
        <w:spacing w:line="240" w:lineRule="auto"/>
        <w:jc w:val="center"/>
        <w:rPr>
          <w:rFonts w:ascii="Times New Roman" w:eastAsia="Calibri" w:hAnsi="Times New Roman" w:cs="Times New Roman"/>
          <w:sz w:val="24"/>
          <w:szCs w:val="24"/>
        </w:rPr>
      </w:pPr>
      <w:r w:rsidRPr="00D16702">
        <w:rPr>
          <w:rFonts w:ascii="Times New Roman" w:eastAsia="Calibri" w:hAnsi="Times New Roman" w:cs="Times New Roman"/>
          <w:sz w:val="24"/>
          <w:szCs w:val="24"/>
        </w:rPr>
        <w:lastRenderedPageBreak/>
        <w:t>References</w:t>
      </w:r>
    </w:p>
    <w:p w14:paraId="6AD8B37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(2013). Persistence of value-driven attentional capture. </w:t>
      </w:r>
      <w:r w:rsidRPr="00D914B1">
        <w:rPr>
          <w:rFonts w:ascii="Times New Roman" w:hAnsi="Times New Roman" w:cs="Times New Roman"/>
          <w:i/>
          <w:iCs/>
          <w:sz w:val="24"/>
          <w:szCs w:val="24"/>
        </w:rPr>
        <w:t>Journal of experimental psychology. Human perception and performance</w:t>
      </w:r>
      <w:r w:rsidRPr="00D914B1">
        <w:rPr>
          <w:rFonts w:ascii="Times New Roman" w:hAnsi="Times New Roman" w:cs="Times New Roman"/>
          <w:sz w:val="24"/>
          <w:szCs w:val="24"/>
        </w:rPr>
        <w:t>, </w:t>
      </w:r>
      <w:r w:rsidRPr="00D914B1">
        <w:rPr>
          <w:rFonts w:ascii="Times New Roman" w:hAnsi="Times New Roman" w:cs="Times New Roman"/>
          <w:i/>
          <w:iCs/>
          <w:sz w:val="24"/>
          <w:szCs w:val="24"/>
        </w:rPr>
        <w:t>39</w:t>
      </w:r>
      <w:r w:rsidRPr="00D914B1">
        <w:rPr>
          <w:rFonts w:ascii="Times New Roman" w:hAnsi="Times New Roman" w:cs="Times New Roman"/>
          <w:sz w:val="24"/>
          <w:szCs w:val="24"/>
        </w:rPr>
        <w:t xml:space="preserve">(1), 6–9. </w:t>
      </w:r>
      <w:hyperlink r:id="rId11" w:history="1">
        <w:r w:rsidRPr="00D914B1">
          <w:rPr>
            <w:rStyle w:val="Hyperlink"/>
            <w:rFonts w:ascii="Times New Roman" w:hAnsi="Times New Roman" w:cs="Times New Roman"/>
            <w:sz w:val="24"/>
            <w:szCs w:val="24"/>
          </w:rPr>
          <w:t>https://doi.org/10.1037/a0030860</w:t>
        </w:r>
      </w:hyperlink>
    </w:p>
    <w:p w14:paraId="16698332"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Anderson, B. A., Laurent, P. A., &amp; Yantis, S. (2011). Learned value magnifies salience-based attentional capture. </w:t>
      </w:r>
      <w:proofErr w:type="spellStart"/>
      <w:r w:rsidRPr="00D914B1">
        <w:rPr>
          <w:rFonts w:ascii="Times New Roman" w:hAnsi="Times New Roman" w:cs="Times New Roman"/>
          <w:sz w:val="24"/>
          <w:szCs w:val="24"/>
        </w:rPr>
        <w:t>PLoS</w:t>
      </w:r>
      <w:proofErr w:type="spellEnd"/>
      <w:r w:rsidRPr="00D914B1">
        <w:rPr>
          <w:rFonts w:ascii="Times New Roman" w:hAnsi="Times New Roman" w:cs="Times New Roman"/>
          <w:sz w:val="24"/>
          <w:szCs w:val="24"/>
        </w:rPr>
        <w:t xml:space="preserve"> ONE, 6(11). </w:t>
      </w:r>
      <w:hyperlink r:id="rId12" w:history="1">
        <w:r w:rsidRPr="00D914B1">
          <w:rPr>
            <w:rStyle w:val="Hyperlink"/>
            <w:rFonts w:ascii="Times New Roman" w:hAnsi="Times New Roman" w:cs="Times New Roman"/>
            <w:sz w:val="24"/>
            <w:szCs w:val="24"/>
          </w:rPr>
          <w:t>https://doi.org/10.1371/journal.pone.0027926</w:t>
        </w:r>
      </w:hyperlink>
    </w:p>
    <w:p w14:paraId="68DADA05"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Awh</w:t>
      </w:r>
      <w:proofErr w:type="spellEnd"/>
      <w:r w:rsidRPr="00D914B1">
        <w:rPr>
          <w:rFonts w:ascii="Times New Roman" w:hAnsi="Times New Roman" w:cs="Times New Roman"/>
          <w:sz w:val="24"/>
          <w:szCs w:val="24"/>
        </w:rPr>
        <w:t xml:space="preserve">, E.,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xml:space="preserve">, A. V., &amp; </w:t>
      </w: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(2012). Top-down versus bottom-up attentional control: a failed theoretical dichotomy. </w:t>
      </w:r>
      <w:r w:rsidRPr="00D914B1">
        <w:rPr>
          <w:rFonts w:ascii="Times New Roman" w:hAnsi="Times New Roman" w:cs="Times New Roman"/>
          <w:i/>
          <w:iCs/>
          <w:sz w:val="24"/>
          <w:szCs w:val="24"/>
        </w:rPr>
        <w:t>Trends in cognitive sciences</w:t>
      </w:r>
      <w:r w:rsidRPr="00D914B1">
        <w:rPr>
          <w:rFonts w:ascii="Times New Roman" w:hAnsi="Times New Roman" w:cs="Times New Roman"/>
          <w:sz w:val="24"/>
          <w:szCs w:val="24"/>
        </w:rPr>
        <w:t>, </w:t>
      </w:r>
      <w:r w:rsidRPr="00D914B1">
        <w:rPr>
          <w:rFonts w:ascii="Times New Roman" w:hAnsi="Times New Roman" w:cs="Times New Roman"/>
          <w:i/>
          <w:iCs/>
          <w:sz w:val="24"/>
          <w:szCs w:val="24"/>
        </w:rPr>
        <w:t>16</w:t>
      </w:r>
      <w:r w:rsidRPr="00D914B1">
        <w:rPr>
          <w:rFonts w:ascii="Times New Roman" w:hAnsi="Times New Roman" w:cs="Times New Roman"/>
          <w:sz w:val="24"/>
          <w:szCs w:val="24"/>
        </w:rPr>
        <w:t xml:space="preserve">(8), 437–443. </w:t>
      </w:r>
      <w:hyperlink r:id="rId13" w:history="1">
        <w:r w:rsidRPr="00D914B1">
          <w:rPr>
            <w:rStyle w:val="Hyperlink"/>
            <w:rFonts w:ascii="Times New Roman" w:hAnsi="Times New Roman" w:cs="Times New Roman"/>
            <w:sz w:val="24"/>
            <w:szCs w:val="24"/>
          </w:rPr>
          <w:t>https://doi.org/10.1016/j.tics.2012.06.010</w:t>
        </w:r>
      </w:hyperlink>
    </w:p>
    <w:p w14:paraId="2EEAEF3F"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Bowen, H. J., Marchesi, M. L., &amp; </w:t>
      </w:r>
      <w:proofErr w:type="spellStart"/>
      <w:r w:rsidRPr="00C40C71">
        <w:rPr>
          <w:rFonts w:ascii="Times New Roman" w:hAnsi="Times New Roman" w:cs="Times New Roman"/>
          <w:sz w:val="24"/>
          <w:szCs w:val="24"/>
        </w:rPr>
        <w:t>Kensinger</w:t>
      </w:r>
      <w:proofErr w:type="spellEnd"/>
      <w:r w:rsidRPr="00C40C71">
        <w:rPr>
          <w:rFonts w:ascii="Times New Roman" w:hAnsi="Times New Roman" w:cs="Times New Roman"/>
          <w:sz w:val="24"/>
          <w:szCs w:val="24"/>
        </w:rPr>
        <w:t xml:space="preserve">, E. A. (2020). Reward motivation influences response bias on a recognition memory task. </w:t>
      </w:r>
      <w:r w:rsidRPr="00C40C71">
        <w:rPr>
          <w:rFonts w:ascii="Times New Roman" w:hAnsi="Times New Roman" w:cs="Times New Roman"/>
          <w:i/>
          <w:iCs/>
          <w:sz w:val="24"/>
          <w:szCs w:val="24"/>
        </w:rPr>
        <w:t>Cognition</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203</w:t>
      </w:r>
      <w:r w:rsidRPr="00C40C71">
        <w:rPr>
          <w:rFonts w:ascii="Times New Roman" w:hAnsi="Times New Roman" w:cs="Times New Roman"/>
          <w:sz w:val="24"/>
          <w:szCs w:val="24"/>
        </w:rPr>
        <w:t xml:space="preserve">(June), 104337. </w:t>
      </w:r>
      <w:hyperlink r:id="rId14" w:history="1">
        <w:r w:rsidRPr="00C40C71">
          <w:rPr>
            <w:rStyle w:val="Hyperlink"/>
            <w:rFonts w:ascii="Times New Roman" w:hAnsi="Times New Roman" w:cs="Times New Roman"/>
            <w:sz w:val="24"/>
            <w:szCs w:val="24"/>
          </w:rPr>
          <w:t>https://doi.org/10.1016/j.cognition.2020.104337</w:t>
        </w:r>
      </w:hyperlink>
    </w:p>
    <w:p w14:paraId="05E92047" w14:textId="77777777"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Chun M. M. (2011). Visual working memory as visual attention sustained internally over time. </w:t>
      </w:r>
      <w:proofErr w:type="spellStart"/>
      <w:r w:rsidRPr="00C40C71">
        <w:rPr>
          <w:rFonts w:ascii="Times New Roman" w:hAnsi="Times New Roman" w:cs="Times New Roman"/>
          <w:i/>
          <w:iCs/>
          <w:sz w:val="24"/>
          <w:szCs w:val="24"/>
        </w:rPr>
        <w:t>Neuropsychologia</w:t>
      </w:r>
      <w:proofErr w:type="spellEnd"/>
      <w:r w:rsidRPr="00C40C71">
        <w:rPr>
          <w:rFonts w:ascii="Times New Roman" w:hAnsi="Times New Roman" w:cs="Times New Roman"/>
          <w:sz w:val="24"/>
          <w:szCs w:val="24"/>
        </w:rPr>
        <w:t>, </w:t>
      </w:r>
      <w:r w:rsidRPr="00C40C71">
        <w:rPr>
          <w:rFonts w:ascii="Times New Roman" w:hAnsi="Times New Roman" w:cs="Times New Roman"/>
          <w:i/>
          <w:iCs/>
          <w:sz w:val="24"/>
          <w:szCs w:val="24"/>
        </w:rPr>
        <w:t>49</w:t>
      </w:r>
      <w:r w:rsidRPr="00C40C71">
        <w:rPr>
          <w:rFonts w:ascii="Times New Roman" w:hAnsi="Times New Roman" w:cs="Times New Roman"/>
          <w:sz w:val="24"/>
          <w:szCs w:val="24"/>
        </w:rPr>
        <w:t xml:space="preserve">(6), 1407–1409. </w:t>
      </w:r>
      <w:hyperlink r:id="rId15" w:history="1">
        <w:r w:rsidRPr="00C40C71">
          <w:rPr>
            <w:rStyle w:val="Hyperlink"/>
            <w:rFonts w:ascii="Times New Roman" w:hAnsi="Times New Roman" w:cs="Times New Roman"/>
            <w:sz w:val="24"/>
            <w:szCs w:val="24"/>
          </w:rPr>
          <w:t>https://doi.org/10.1016/j.neuropsychologia.2011.01.029</w:t>
        </w:r>
      </w:hyperlink>
    </w:p>
    <w:p w14:paraId="41461EEE" w14:textId="084AE296" w:rsidR="008113F7" w:rsidRPr="004F4989" w:rsidRDefault="00D914B1" w:rsidP="008113F7">
      <w:pPr>
        <w:spacing w:line="240" w:lineRule="auto"/>
        <w:ind w:left="720" w:hanging="720"/>
        <w:rPr>
          <w:rFonts w:ascii="Times New Roman" w:hAnsi="Times New Roman" w:cs="Times New Roman"/>
          <w:color w:val="0563C1" w:themeColor="hyperlink"/>
          <w:sz w:val="24"/>
          <w:szCs w:val="24"/>
          <w:u w:val="single"/>
        </w:rPr>
      </w:pPr>
      <w:r w:rsidRPr="00D914B1">
        <w:rPr>
          <w:rFonts w:ascii="Times New Roman" w:hAnsi="Times New Roman" w:cs="Times New Roman"/>
          <w:sz w:val="24"/>
          <w:szCs w:val="24"/>
        </w:rPr>
        <w:t>Chun, M. M., &amp; Turk-Browne, N. B. (2007). Interactions between attention and memory. </w:t>
      </w:r>
      <w:r w:rsidRPr="00D914B1">
        <w:rPr>
          <w:rFonts w:ascii="Times New Roman" w:hAnsi="Times New Roman" w:cs="Times New Roman"/>
          <w:i/>
          <w:iCs/>
          <w:sz w:val="24"/>
          <w:szCs w:val="24"/>
        </w:rPr>
        <w:t>Current opinion in neurobiology</w:t>
      </w:r>
      <w:r w:rsidRPr="00D914B1">
        <w:rPr>
          <w:rFonts w:ascii="Times New Roman" w:hAnsi="Times New Roman" w:cs="Times New Roman"/>
          <w:sz w:val="24"/>
          <w:szCs w:val="24"/>
        </w:rPr>
        <w:t>, </w:t>
      </w:r>
      <w:r w:rsidRPr="00D914B1">
        <w:rPr>
          <w:rFonts w:ascii="Times New Roman" w:hAnsi="Times New Roman" w:cs="Times New Roman"/>
          <w:i/>
          <w:iCs/>
          <w:sz w:val="24"/>
          <w:szCs w:val="24"/>
        </w:rPr>
        <w:t>17</w:t>
      </w:r>
      <w:r w:rsidRPr="00D914B1">
        <w:rPr>
          <w:rFonts w:ascii="Times New Roman" w:hAnsi="Times New Roman" w:cs="Times New Roman"/>
          <w:sz w:val="24"/>
          <w:szCs w:val="24"/>
        </w:rPr>
        <w:t xml:space="preserve">(2), 177–184. </w:t>
      </w:r>
      <w:hyperlink r:id="rId16" w:history="1">
        <w:r w:rsidRPr="00D914B1">
          <w:rPr>
            <w:rStyle w:val="Hyperlink"/>
            <w:rFonts w:ascii="Times New Roman" w:hAnsi="Times New Roman" w:cs="Times New Roman"/>
            <w:sz w:val="24"/>
            <w:szCs w:val="24"/>
          </w:rPr>
          <w:t>https://doi.org/10.1016/j.conb.2007.03.005v</w:t>
        </w:r>
      </w:hyperlink>
    </w:p>
    <w:p w14:paraId="2F69974D" w14:textId="00DE208B" w:rsidR="008113F7" w:rsidRDefault="008113F7" w:rsidP="008113F7">
      <w:pPr>
        <w:spacing w:line="240" w:lineRule="auto"/>
        <w:ind w:left="720" w:hanging="720"/>
        <w:rPr>
          <w:rFonts w:ascii="Times New Roman" w:hAnsi="Times New Roman" w:cs="Times New Roman"/>
          <w:sz w:val="24"/>
          <w:szCs w:val="24"/>
        </w:rPr>
      </w:pPr>
      <w:r w:rsidRPr="008113F7">
        <w:rPr>
          <w:rFonts w:ascii="Times New Roman" w:hAnsi="Times New Roman" w:cs="Times New Roman"/>
          <w:sz w:val="24"/>
          <w:szCs w:val="24"/>
        </w:rPr>
        <w:t xml:space="preserve">de Leeuw, J. R. (2015). </w:t>
      </w:r>
      <w:proofErr w:type="spellStart"/>
      <w:r w:rsidRPr="008113F7">
        <w:rPr>
          <w:rFonts w:ascii="Times New Roman" w:hAnsi="Times New Roman" w:cs="Times New Roman"/>
          <w:sz w:val="24"/>
          <w:szCs w:val="24"/>
        </w:rPr>
        <w:t>jsPsych</w:t>
      </w:r>
      <w:proofErr w:type="spellEnd"/>
      <w:r w:rsidRPr="008113F7">
        <w:rPr>
          <w:rFonts w:ascii="Times New Roman" w:hAnsi="Times New Roman" w:cs="Times New Roman"/>
          <w:sz w:val="24"/>
          <w:szCs w:val="24"/>
        </w:rPr>
        <w:t>: A JavaScript library for creating behavioral experiments in a web browser. </w:t>
      </w:r>
      <w:r w:rsidRPr="008113F7">
        <w:rPr>
          <w:rFonts w:ascii="Times New Roman" w:hAnsi="Times New Roman" w:cs="Times New Roman"/>
          <w:i/>
          <w:iCs/>
          <w:sz w:val="24"/>
          <w:szCs w:val="24"/>
        </w:rPr>
        <w:t>Behavior Research Methods</w:t>
      </w:r>
      <w:r w:rsidRPr="008113F7">
        <w:rPr>
          <w:rFonts w:ascii="Times New Roman" w:hAnsi="Times New Roman" w:cs="Times New Roman"/>
          <w:sz w:val="24"/>
          <w:szCs w:val="24"/>
        </w:rPr>
        <w:t>, </w:t>
      </w:r>
      <w:r w:rsidRPr="008113F7">
        <w:rPr>
          <w:rFonts w:ascii="Times New Roman" w:hAnsi="Times New Roman" w:cs="Times New Roman"/>
          <w:i/>
          <w:iCs/>
          <w:sz w:val="24"/>
          <w:szCs w:val="24"/>
        </w:rPr>
        <w:t>47</w:t>
      </w:r>
      <w:r w:rsidRPr="008113F7">
        <w:rPr>
          <w:rFonts w:ascii="Times New Roman" w:hAnsi="Times New Roman" w:cs="Times New Roman"/>
          <w:sz w:val="24"/>
          <w:szCs w:val="24"/>
        </w:rPr>
        <w:t>(1), 1-12. doi:10.3758/s13428-014-0458-y.</w:t>
      </w:r>
    </w:p>
    <w:p w14:paraId="09EF4633" w14:textId="3BE3571B" w:rsidR="00D914B1" w:rsidRPr="00D914B1" w:rsidRDefault="00D914B1" w:rsidP="00884F75">
      <w:pPr>
        <w:spacing w:line="24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Gong, M., &amp; Li, S. (2014). Learned reward association improves visual working memory. </w:t>
      </w:r>
      <w:r w:rsidRPr="00C40C71">
        <w:rPr>
          <w:rFonts w:ascii="Times New Roman" w:hAnsi="Times New Roman" w:cs="Times New Roman"/>
          <w:i/>
          <w:iCs/>
          <w:sz w:val="24"/>
          <w:szCs w:val="24"/>
        </w:rPr>
        <w:t>Journal of Experimental Psychology: Human Perception and Performance</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40</w:t>
      </w:r>
      <w:r w:rsidRPr="00C40C71">
        <w:rPr>
          <w:rFonts w:ascii="Times New Roman" w:hAnsi="Times New Roman" w:cs="Times New Roman"/>
          <w:sz w:val="24"/>
          <w:szCs w:val="24"/>
        </w:rPr>
        <w:t xml:space="preserve">(2), 841–856. </w:t>
      </w:r>
      <w:hyperlink r:id="rId17" w:history="1">
        <w:r w:rsidRPr="00C40C71">
          <w:rPr>
            <w:rStyle w:val="Hyperlink"/>
            <w:rFonts w:ascii="Times New Roman" w:hAnsi="Times New Roman" w:cs="Times New Roman"/>
            <w:sz w:val="24"/>
            <w:szCs w:val="24"/>
          </w:rPr>
          <w:t>https://doi.org/10.1037/a0035131</w:t>
        </w:r>
      </w:hyperlink>
    </w:p>
    <w:p w14:paraId="3B64C72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55527">
        <w:rPr>
          <w:rFonts w:ascii="Times New Roman" w:hAnsi="Times New Roman" w:cs="Times New Roman"/>
          <w:sz w:val="24"/>
          <w:szCs w:val="24"/>
        </w:rPr>
        <w:t>Infanti</w:t>
      </w:r>
      <w:proofErr w:type="spellEnd"/>
      <w:r w:rsidRPr="00D55527">
        <w:rPr>
          <w:rFonts w:ascii="Times New Roman" w:hAnsi="Times New Roman" w:cs="Times New Roman"/>
          <w:sz w:val="24"/>
          <w:szCs w:val="24"/>
        </w:rPr>
        <w:t xml:space="preserve">, E., Hickey, C., &amp; </w:t>
      </w:r>
      <w:proofErr w:type="spellStart"/>
      <w:r w:rsidRPr="00D55527">
        <w:rPr>
          <w:rFonts w:ascii="Times New Roman" w:hAnsi="Times New Roman" w:cs="Times New Roman"/>
          <w:sz w:val="24"/>
          <w:szCs w:val="24"/>
        </w:rPr>
        <w:t>Turatto</w:t>
      </w:r>
      <w:proofErr w:type="spellEnd"/>
      <w:r w:rsidRPr="00D55527">
        <w:rPr>
          <w:rFonts w:ascii="Times New Roman" w:hAnsi="Times New Roman" w:cs="Times New Roman"/>
          <w:sz w:val="24"/>
          <w:szCs w:val="24"/>
        </w:rPr>
        <w:t xml:space="preserve">, M. (2015). Reward associations impact both iconic and visual working memory. </w:t>
      </w:r>
      <w:r w:rsidRPr="00D55527">
        <w:rPr>
          <w:rFonts w:ascii="Times New Roman" w:hAnsi="Times New Roman" w:cs="Times New Roman"/>
          <w:i/>
          <w:iCs/>
          <w:sz w:val="24"/>
          <w:szCs w:val="24"/>
        </w:rPr>
        <w:t>Vision Research</w:t>
      </w:r>
      <w:r w:rsidRPr="00D55527">
        <w:rPr>
          <w:rFonts w:ascii="Times New Roman" w:hAnsi="Times New Roman" w:cs="Times New Roman"/>
          <w:sz w:val="24"/>
          <w:szCs w:val="24"/>
        </w:rPr>
        <w:t xml:space="preserve">, </w:t>
      </w:r>
      <w:r w:rsidRPr="00D55527">
        <w:rPr>
          <w:rFonts w:ascii="Times New Roman" w:hAnsi="Times New Roman" w:cs="Times New Roman"/>
          <w:i/>
          <w:iCs/>
          <w:sz w:val="24"/>
          <w:szCs w:val="24"/>
        </w:rPr>
        <w:t>107</w:t>
      </w:r>
      <w:r w:rsidRPr="00D55527">
        <w:rPr>
          <w:rFonts w:ascii="Times New Roman" w:hAnsi="Times New Roman" w:cs="Times New Roman"/>
          <w:sz w:val="24"/>
          <w:szCs w:val="24"/>
        </w:rPr>
        <w:t xml:space="preserve">, 22–29. </w:t>
      </w:r>
      <w:hyperlink r:id="rId18" w:history="1">
        <w:r w:rsidRPr="00D55527">
          <w:rPr>
            <w:rStyle w:val="Hyperlink"/>
            <w:rFonts w:ascii="Times New Roman" w:hAnsi="Times New Roman" w:cs="Times New Roman"/>
            <w:sz w:val="24"/>
            <w:szCs w:val="24"/>
          </w:rPr>
          <w:t>https://doi.org/10.1016/j.visres.2014.11.008</w:t>
        </w:r>
      </w:hyperlink>
    </w:p>
    <w:p w14:paraId="24380419"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Kawasaki, M., &amp; Yamaguchi, Y. (2013). Frontal theta and beta synchronizations for monetary reward increase visual working memory capacity. </w:t>
      </w:r>
      <w:r w:rsidRPr="00D914B1">
        <w:rPr>
          <w:rFonts w:ascii="Times New Roman" w:hAnsi="Times New Roman" w:cs="Times New Roman"/>
          <w:i/>
          <w:iCs/>
          <w:sz w:val="24"/>
          <w:szCs w:val="24"/>
        </w:rPr>
        <w:t>Social Cognitive and Affective Neuroscience, 8</w:t>
      </w:r>
      <w:r w:rsidRPr="00D914B1">
        <w:rPr>
          <w:rFonts w:ascii="Times New Roman" w:hAnsi="Times New Roman" w:cs="Times New Roman"/>
          <w:sz w:val="24"/>
          <w:szCs w:val="24"/>
        </w:rPr>
        <w:t>(5), 523–530. </w:t>
      </w:r>
      <w:hyperlink r:id="rId19" w:tgtFrame="_blank" w:history="1">
        <w:r w:rsidRPr="00D914B1">
          <w:rPr>
            <w:rStyle w:val="Hyperlink"/>
            <w:rFonts w:ascii="Times New Roman" w:hAnsi="Times New Roman" w:cs="Times New Roman"/>
            <w:sz w:val="24"/>
            <w:szCs w:val="24"/>
          </w:rPr>
          <w:t>https://doi.org/10.1093/scan/nss027</w:t>
        </w:r>
      </w:hyperlink>
    </w:p>
    <w:p w14:paraId="1401F506" w14:textId="221C1E3F" w:rsid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Kiyonaga</w:t>
      </w:r>
      <w:proofErr w:type="spellEnd"/>
      <w:r w:rsidRPr="00D914B1">
        <w:rPr>
          <w:rFonts w:ascii="Times New Roman" w:hAnsi="Times New Roman" w:cs="Times New Roman"/>
          <w:sz w:val="24"/>
          <w:szCs w:val="24"/>
        </w:rPr>
        <w:t xml:space="preserve">, A., &amp; </w:t>
      </w:r>
      <w:proofErr w:type="spellStart"/>
      <w:r w:rsidRPr="00D914B1">
        <w:rPr>
          <w:rFonts w:ascii="Times New Roman" w:hAnsi="Times New Roman" w:cs="Times New Roman"/>
          <w:sz w:val="24"/>
          <w:szCs w:val="24"/>
        </w:rPr>
        <w:t>Egner</w:t>
      </w:r>
      <w:proofErr w:type="spellEnd"/>
      <w:r w:rsidRPr="00D914B1">
        <w:rPr>
          <w:rFonts w:ascii="Times New Roman" w:hAnsi="Times New Roman" w:cs="Times New Roman"/>
          <w:sz w:val="24"/>
          <w:szCs w:val="24"/>
        </w:rPr>
        <w:t>, T. (2013). Working memory as internal attention: toward an integrative account of internal and external selection processes. </w:t>
      </w:r>
      <w:r w:rsidRPr="00D914B1">
        <w:rPr>
          <w:rFonts w:ascii="Times New Roman" w:hAnsi="Times New Roman" w:cs="Times New Roman"/>
          <w:i/>
          <w:iCs/>
          <w:sz w:val="24"/>
          <w:szCs w:val="24"/>
        </w:rPr>
        <w:t>Psychonomic bulletin &amp; review</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(2), 228–242. </w:t>
      </w:r>
      <w:hyperlink r:id="rId20" w:history="1">
        <w:r w:rsidRPr="00D914B1">
          <w:rPr>
            <w:rStyle w:val="Hyperlink"/>
            <w:rFonts w:ascii="Times New Roman" w:hAnsi="Times New Roman" w:cs="Times New Roman"/>
            <w:sz w:val="24"/>
            <w:szCs w:val="24"/>
          </w:rPr>
          <w:t>https://doi.org/10.3758/s13423-012-0359-y</w:t>
        </w:r>
      </w:hyperlink>
    </w:p>
    <w:p w14:paraId="0A6BEF4A" w14:textId="11CA9E95" w:rsidR="008113F7" w:rsidRPr="008113F7" w:rsidRDefault="008113F7" w:rsidP="00884F75">
      <w:pPr>
        <w:spacing w:line="240" w:lineRule="auto"/>
        <w:ind w:left="720" w:hanging="720"/>
        <w:rPr>
          <w:rFonts w:ascii="Times New Roman" w:hAnsi="Times New Roman" w:cs="Times New Roman"/>
          <w:color w:val="212121"/>
          <w:sz w:val="24"/>
          <w:szCs w:val="24"/>
          <w:shd w:val="clear" w:color="auto" w:fill="FFFFFF"/>
        </w:rPr>
      </w:pPr>
      <w:r w:rsidRPr="008113F7">
        <w:rPr>
          <w:rFonts w:ascii="Times New Roman" w:hAnsi="Times New Roman" w:cs="Times New Roman"/>
          <w:color w:val="212121"/>
          <w:sz w:val="24"/>
          <w:szCs w:val="24"/>
          <w:shd w:val="clear" w:color="auto" w:fill="FFFFFF"/>
        </w:rPr>
        <w:t xml:space="preserve">Le Pelley, M. E., Pearson, D., Griffiths, O., &amp; </w:t>
      </w:r>
      <w:proofErr w:type="spellStart"/>
      <w:r w:rsidRPr="008113F7">
        <w:rPr>
          <w:rFonts w:ascii="Times New Roman" w:hAnsi="Times New Roman" w:cs="Times New Roman"/>
          <w:color w:val="212121"/>
          <w:sz w:val="24"/>
          <w:szCs w:val="24"/>
          <w:shd w:val="clear" w:color="auto" w:fill="FFFFFF"/>
        </w:rPr>
        <w:t>Beesley</w:t>
      </w:r>
      <w:proofErr w:type="spellEnd"/>
      <w:r w:rsidRPr="008113F7">
        <w:rPr>
          <w:rFonts w:ascii="Times New Roman" w:hAnsi="Times New Roman" w:cs="Times New Roman"/>
          <w:color w:val="212121"/>
          <w:sz w:val="24"/>
          <w:szCs w:val="24"/>
          <w:shd w:val="clear" w:color="auto" w:fill="FFFFFF"/>
        </w:rPr>
        <w:t>, T. (2015). When goals conflict with values: counterproductive attentional and oculomotor capture by reward-related stimuli. </w:t>
      </w:r>
      <w:r w:rsidRPr="008113F7">
        <w:rPr>
          <w:rFonts w:ascii="Times New Roman" w:hAnsi="Times New Roman" w:cs="Times New Roman"/>
          <w:i/>
          <w:iCs/>
          <w:color w:val="212121"/>
          <w:sz w:val="24"/>
          <w:szCs w:val="24"/>
          <w:shd w:val="clear" w:color="auto" w:fill="FFFFFF"/>
        </w:rPr>
        <w:t>Journal of experimental psychology. General</w:t>
      </w:r>
      <w:r w:rsidRPr="008113F7">
        <w:rPr>
          <w:rFonts w:ascii="Times New Roman" w:hAnsi="Times New Roman" w:cs="Times New Roman"/>
          <w:color w:val="212121"/>
          <w:sz w:val="24"/>
          <w:szCs w:val="24"/>
          <w:shd w:val="clear" w:color="auto" w:fill="FFFFFF"/>
        </w:rPr>
        <w:t>, </w:t>
      </w:r>
      <w:r w:rsidRPr="008113F7">
        <w:rPr>
          <w:rFonts w:ascii="Times New Roman" w:hAnsi="Times New Roman" w:cs="Times New Roman"/>
          <w:i/>
          <w:iCs/>
          <w:color w:val="212121"/>
          <w:sz w:val="24"/>
          <w:szCs w:val="24"/>
          <w:shd w:val="clear" w:color="auto" w:fill="FFFFFF"/>
        </w:rPr>
        <w:t>144</w:t>
      </w:r>
      <w:r w:rsidRPr="008113F7">
        <w:rPr>
          <w:rFonts w:ascii="Times New Roman" w:hAnsi="Times New Roman" w:cs="Times New Roman"/>
          <w:color w:val="212121"/>
          <w:sz w:val="24"/>
          <w:szCs w:val="24"/>
          <w:shd w:val="clear" w:color="auto" w:fill="FFFFFF"/>
        </w:rPr>
        <w:t xml:space="preserve">(1), 158–171. </w:t>
      </w:r>
      <w:hyperlink r:id="rId21" w:history="1">
        <w:r w:rsidRPr="008113F7">
          <w:rPr>
            <w:rStyle w:val="Hyperlink"/>
            <w:rFonts w:ascii="Times New Roman" w:hAnsi="Times New Roman" w:cs="Times New Roman"/>
            <w:sz w:val="24"/>
            <w:szCs w:val="24"/>
            <w:shd w:val="clear" w:color="auto" w:fill="FFFFFF"/>
          </w:rPr>
          <w:t>https://doi.org/10.1037/xge0000037</w:t>
        </w:r>
      </w:hyperlink>
    </w:p>
    <w:p w14:paraId="2A2194AA" w14:textId="6288BB19" w:rsidR="00D914B1" w:rsidRP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xml:space="preserve">, L. (2006). Visual Selective Attention and the Effects of Monetary Rewards. Psychological Science, 17(3), 222–227. </w:t>
      </w:r>
      <w:hyperlink r:id="rId22" w:history="1">
        <w:r w:rsidRPr="00D914B1">
          <w:rPr>
            <w:rStyle w:val="Hyperlink"/>
            <w:rFonts w:ascii="Times New Roman" w:hAnsi="Times New Roman" w:cs="Times New Roman"/>
            <w:sz w:val="24"/>
            <w:szCs w:val="24"/>
          </w:rPr>
          <w:t>https://doi.org/10.1111/j.1467-9280.2006.01689.x</w:t>
        </w:r>
      </w:hyperlink>
    </w:p>
    <w:p w14:paraId="6550FB0C" w14:textId="56B05575" w:rsidR="00D914B1" w:rsidRDefault="00D914B1" w:rsidP="00884F75">
      <w:pPr>
        <w:spacing w:line="24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L. (2009). Learning to attend and to ignore is a matter of gains and losses. </w:t>
      </w:r>
      <w:r w:rsidRPr="00D914B1">
        <w:rPr>
          <w:rFonts w:ascii="Times New Roman" w:hAnsi="Times New Roman" w:cs="Times New Roman"/>
          <w:i/>
          <w:iCs/>
          <w:sz w:val="24"/>
          <w:szCs w:val="24"/>
        </w:rPr>
        <w:t>Psychological science</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(6), 778–784. </w:t>
      </w:r>
      <w:hyperlink r:id="rId23" w:history="1">
        <w:r w:rsidRPr="00D914B1">
          <w:rPr>
            <w:rStyle w:val="Hyperlink"/>
            <w:rFonts w:ascii="Times New Roman" w:hAnsi="Times New Roman" w:cs="Times New Roman"/>
            <w:sz w:val="24"/>
            <w:szCs w:val="24"/>
          </w:rPr>
          <w:t>https://doi.org/10.1111/j.1467-9280.2009.02360.x</w:t>
        </w:r>
      </w:hyperlink>
    </w:p>
    <w:p w14:paraId="698401E3" w14:textId="77777777" w:rsidR="00C915DE" w:rsidRPr="00C915DE" w:rsidRDefault="00C915DE" w:rsidP="00884F75">
      <w:pPr>
        <w:spacing w:line="240" w:lineRule="auto"/>
        <w:ind w:left="720" w:hanging="720"/>
        <w:rPr>
          <w:rFonts w:ascii="Times New Roman" w:hAnsi="Times New Roman" w:cs="Times New Roman"/>
          <w:sz w:val="24"/>
          <w:szCs w:val="24"/>
        </w:rPr>
      </w:pPr>
      <w:r w:rsidRPr="00C915DE">
        <w:rPr>
          <w:rFonts w:ascii="Times New Roman" w:hAnsi="Times New Roman" w:cs="Times New Roman"/>
          <w:sz w:val="24"/>
          <w:szCs w:val="24"/>
        </w:rPr>
        <w:t>Macmillan, N. A., &amp; Kaplan, H. L. (1985). Detection theory analysis of group data: Estimating sensitivity from average hit and false-alarm rates. </w:t>
      </w:r>
      <w:r w:rsidRPr="00C915DE">
        <w:rPr>
          <w:rFonts w:ascii="Times New Roman" w:hAnsi="Times New Roman" w:cs="Times New Roman"/>
          <w:i/>
          <w:iCs/>
          <w:sz w:val="24"/>
          <w:szCs w:val="24"/>
        </w:rPr>
        <w:t>Psychological Bulletin, 98</w:t>
      </w:r>
      <w:r w:rsidRPr="00C915DE">
        <w:rPr>
          <w:rFonts w:ascii="Times New Roman" w:hAnsi="Times New Roman" w:cs="Times New Roman"/>
          <w:sz w:val="24"/>
          <w:szCs w:val="24"/>
        </w:rPr>
        <w:t>(1), 185–199. </w:t>
      </w:r>
      <w:hyperlink r:id="rId24" w:tgtFrame="_blank" w:history="1">
        <w:r w:rsidRPr="00C915DE">
          <w:rPr>
            <w:rStyle w:val="Hyperlink"/>
            <w:rFonts w:ascii="Times New Roman" w:hAnsi="Times New Roman" w:cs="Times New Roman"/>
            <w:sz w:val="24"/>
            <w:szCs w:val="24"/>
          </w:rPr>
          <w:t>https://doi.org/10.1037/0033-2909.98.1.185</w:t>
        </w:r>
      </w:hyperlink>
    </w:p>
    <w:p w14:paraId="6EBBEB86" w14:textId="22065F55" w:rsidR="00D914B1" w:rsidRPr="00D914B1" w:rsidRDefault="00D914B1" w:rsidP="00884F75">
      <w:pPr>
        <w:spacing w:line="240" w:lineRule="auto"/>
        <w:ind w:left="720" w:hanging="720"/>
        <w:rPr>
          <w:rFonts w:ascii="Times New Roman" w:hAnsi="Times New Roman" w:cs="Times New Roman"/>
          <w:sz w:val="24"/>
          <w:szCs w:val="24"/>
        </w:rPr>
      </w:pPr>
      <w:r w:rsidRPr="004C5E43">
        <w:rPr>
          <w:rFonts w:ascii="Times New Roman" w:hAnsi="Times New Roman" w:cs="Times New Roman"/>
          <w:sz w:val="24"/>
          <w:szCs w:val="24"/>
        </w:rPr>
        <w:lastRenderedPageBreak/>
        <w:t xml:space="preserve">Madan, C. R. (2017). Motivated cognition: Effects of reward, emotion, and other motivational factors across a variety of cognitive domains. </w:t>
      </w:r>
      <w:r w:rsidRPr="004C5E43">
        <w:rPr>
          <w:rFonts w:ascii="Times New Roman" w:hAnsi="Times New Roman" w:cs="Times New Roman"/>
          <w:i/>
          <w:iCs/>
          <w:sz w:val="24"/>
          <w:szCs w:val="24"/>
        </w:rPr>
        <w:t>Collabra: Psychology</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3</w:t>
      </w:r>
      <w:r w:rsidRPr="004C5E43">
        <w:rPr>
          <w:rFonts w:ascii="Times New Roman" w:hAnsi="Times New Roman" w:cs="Times New Roman"/>
          <w:sz w:val="24"/>
          <w:szCs w:val="24"/>
        </w:rPr>
        <w:t xml:space="preserve">(1), 1–14. </w:t>
      </w:r>
      <w:hyperlink r:id="rId25" w:history="1">
        <w:r w:rsidRPr="004C5E43">
          <w:rPr>
            <w:rStyle w:val="Hyperlink"/>
            <w:rFonts w:ascii="Times New Roman" w:hAnsi="Times New Roman" w:cs="Times New Roman"/>
            <w:sz w:val="24"/>
            <w:szCs w:val="24"/>
          </w:rPr>
          <w:t>https://doi.org/10.1525/collabra.111</w:t>
        </w:r>
      </w:hyperlink>
    </w:p>
    <w:p w14:paraId="61B9DC55"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Morey, R. D., &amp; </w:t>
      </w:r>
      <w:proofErr w:type="spellStart"/>
      <w:r w:rsidRPr="00D914B1">
        <w:rPr>
          <w:rFonts w:ascii="Times New Roman" w:hAnsi="Times New Roman" w:cs="Times New Roman"/>
          <w:sz w:val="24"/>
          <w:szCs w:val="24"/>
        </w:rPr>
        <w:t>Rouder</w:t>
      </w:r>
      <w:proofErr w:type="spellEnd"/>
      <w:r w:rsidRPr="00D914B1">
        <w:rPr>
          <w:rFonts w:ascii="Times New Roman" w:hAnsi="Times New Roman" w:cs="Times New Roman"/>
          <w:sz w:val="24"/>
          <w:szCs w:val="24"/>
        </w:rPr>
        <w:t>, J. N. (2011). Bayes factor approaches for testing interval null hypotheses. </w:t>
      </w:r>
      <w:r w:rsidRPr="00D914B1">
        <w:rPr>
          <w:rFonts w:ascii="Times New Roman" w:hAnsi="Times New Roman" w:cs="Times New Roman"/>
          <w:i/>
          <w:iCs/>
          <w:sz w:val="24"/>
          <w:szCs w:val="24"/>
        </w:rPr>
        <w:t>Psychological Methods, 16</w:t>
      </w:r>
      <w:r w:rsidRPr="00D914B1">
        <w:rPr>
          <w:rFonts w:ascii="Times New Roman" w:hAnsi="Times New Roman" w:cs="Times New Roman"/>
          <w:sz w:val="24"/>
          <w:szCs w:val="24"/>
        </w:rPr>
        <w:t>(4), 406–419. </w:t>
      </w:r>
      <w:hyperlink r:id="rId26" w:tgtFrame="_blank" w:history="1">
        <w:r w:rsidRPr="00D914B1">
          <w:rPr>
            <w:rStyle w:val="Hyperlink"/>
            <w:rFonts w:ascii="Times New Roman" w:hAnsi="Times New Roman" w:cs="Times New Roman"/>
            <w:sz w:val="24"/>
            <w:szCs w:val="24"/>
          </w:rPr>
          <w:t>https://doi.org/10.1037/a0024377</w:t>
        </w:r>
      </w:hyperlink>
    </w:p>
    <w:p w14:paraId="32469A06" w14:textId="77777777" w:rsidR="00D914B1" w:rsidRPr="00D914B1" w:rsidRDefault="00D914B1" w:rsidP="00884F75">
      <w:pPr>
        <w:spacing w:line="240" w:lineRule="auto"/>
        <w:ind w:left="720" w:hanging="720"/>
        <w:rPr>
          <w:rFonts w:ascii="Times New Roman" w:hAnsi="Times New Roman" w:cs="Times New Roman"/>
          <w:sz w:val="24"/>
          <w:szCs w:val="24"/>
        </w:rPr>
      </w:pPr>
      <w:r w:rsidRPr="00743566">
        <w:rPr>
          <w:rFonts w:ascii="Times New Roman" w:hAnsi="Times New Roman" w:cs="Times New Roman"/>
          <w:sz w:val="24"/>
          <w:szCs w:val="24"/>
        </w:rPr>
        <w:t xml:space="preserve">O’Brien, J. L., &amp; Raymond, J. E. (2012). Learned Predictiveness Speeds Visual Processing. </w:t>
      </w:r>
      <w:r w:rsidRPr="00743566">
        <w:rPr>
          <w:rFonts w:ascii="Times New Roman" w:hAnsi="Times New Roman" w:cs="Times New Roman"/>
          <w:i/>
          <w:iCs/>
          <w:sz w:val="24"/>
          <w:szCs w:val="24"/>
        </w:rPr>
        <w:t>Psychological Science</w:t>
      </w:r>
      <w:r w:rsidRPr="00743566">
        <w:rPr>
          <w:rFonts w:ascii="Times New Roman" w:hAnsi="Times New Roman" w:cs="Times New Roman"/>
          <w:sz w:val="24"/>
          <w:szCs w:val="24"/>
        </w:rPr>
        <w:t xml:space="preserve">, </w:t>
      </w:r>
      <w:r w:rsidRPr="00743566">
        <w:rPr>
          <w:rFonts w:ascii="Times New Roman" w:hAnsi="Times New Roman" w:cs="Times New Roman"/>
          <w:i/>
          <w:iCs/>
          <w:sz w:val="24"/>
          <w:szCs w:val="24"/>
        </w:rPr>
        <w:t>23</w:t>
      </w:r>
      <w:r w:rsidRPr="00743566">
        <w:rPr>
          <w:rFonts w:ascii="Times New Roman" w:hAnsi="Times New Roman" w:cs="Times New Roman"/>
          <w:sz w:val="24"/>
          <w:szCs w:val="24"/>
        </w:rPr>
        <w:t xml:space="preserve">(4), 359–363. </w:t>
      </w:r>
      <w:hyperlink r:id="rId27" w:history="1">
        <w:r w:rsidRPr="00743566">
          <w:rPr>
            <w:rStyle w:val="Hyperlink"/>
            <w:rFonts w:ascii="Times New Roman" w:hAnsi="Times New Roman" w:cs="Times New Roman"/>
            <w:sz w:val="24"/>
            <w:szCs w:val="24"/>
          </w:rPr>
          <w:t>https://doi.org/10.1177/0956797611429800</w:t>
        </w:r>
      </w:hyperlink>
    </w:p>
    <w:p w14:paraId="598F964B"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Oberauer</w:t>
      </w:r>
      <w:proofErr w:type="spellEnd"/>
      <w:r w:rsidRPr="00D914B1">
        <w:rPr>
          <w:rFonts w:ascii="Times New Roman" w:hAnsi="Times New Roman" w:cs="Times New Roman"/>
          <w:sz w:val="24"/>
          <w:szCs w:val="24"/>
        </w:rPr>
        <w:t>, K. (2019). Working Memory and Attention – A Conceptual Analysis and Review.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2</w:t>
      </w:r>
      <w:r w:rsidRPr="00D914B1">
        <w:rPr>
          <w:rFonts w:ascii="Times New Roman" w:hAnsi="Times New Roman" w:cs="Times New Roman"/>
          <w:sz w:val="24"/>
          <w:szCs w:val="24"/>
        </w:rPr>
        <w:t>(1), 36. DOI: </w:t>
      </w:r>
      <w:hyperlink r:id="rId28" w:history="1">
        <w:r w:rsidRPr="00D914B1">
          <w:rPr>
            <w:rStyle w:val="Hyperlink"/>
            <w:rFonts w:ascii="Times New Roman" w:hAnsi="Times New Roman" w:cs="Times New Roman"/>
            <w:sz w:val="24"/>
            <w:szCs w:val="24"/>
          </w:rPr>
          <w:t>http://doi.org/10.5334/joc.58</w:t>
        </w:r>
      </w:hyperlink>
    </w:p>
    <w:p w14:paraId="7485AB56" w14:textId="77777777" w:rsidR="00D914B1" w:rsidRPr="00D914B1" w:rsidRDefault="00D914B1" w:rsidP="00884F75">
      <w:pPr>
        <w:spacing w:line="240" w:lineRule="auto"/>
        <w:ind w:left="720" w:hanging="720"/>
        <w:rPr>
          <w:rFonts w:ascii="Times New Roman" w:hAnsi="Times New Roman" w:cs="Times New Roman"/>
          <w:sz w:val="24"/>
          <w:szCs w:val="24"/>
        </w:rPr>
      </w:pPr>
      <w:r w:rsidRPr="00D914B1">
        <w:rPr>
          <w:rFonts w:ascii="Times New Roman" w:hAnsi="Times New Roman" w:cs="Times New Roman"/>
          <w:sz w:val="24"/>
          <w:szCs w:val="24"/>
        </w:rPr>
        <w:t>Pearson, D., Donkin, C., Tran, S. C., Most, S. B., &amp; Le Pelley, M. E. (2015). Cognitive control and counterproductive oculomotor capture by reward-related stimuli. </w:t>
      </w:r>
      <w:r w:rsidRPr="00D914B1">
        <w:rPr>
          <w:rFonts w:ascii="Times New Roman" w:hAnsi="Times New Roman" w:cs="Times New Roman"/>
          <w:i/>
          <w:iCs/>
          <w:sz w:val="24"/>
          <w:szCs w:val="24"/>
        </w:rPr>
        <w:t>Visual Cognition, 23</w:t>
      </w:r>
      <w:r w:rsidRPr="00D914B1">
        <w:rPr>
          <w:rFonts w:ascii="Times New Roman" w:hAnsi="Times New Roman" w:cs="Times New Roman"/>
          <w:sz w:val="24"/>
          <w:szCs w:val="24"/>
        </w:rPr>
        <w:t>(1-2), 41–66. </w:t>
      </w:r>
      <w:hyperlink r:id="rId29" w:tgtFrame="_blank" w:history="1">
        <w:r w:rsidRPr="00D914B1">
          <w:rPr>
            <w:rStyle w:val="Hyperlink"/>
            <w:rFonts w:ascii="Times New Roman" w:hAnsi="Times New Roman" w:cs="Times New Roman"/>
            <w:sz w:val="24"/>
            <w:szCs w:val="24"/>
          </w:rPr>
          <w:t>https://doi.org/10.1080/13506285.2014.994252</w:t>
        </w:r>
      </w:hyperlink>
    </w:p>
    <w:p w14:paraId="470AF841" w14:textId="77777777" w:rsidR="00D914B1" w:rsidRPr="00D914B1" w:rsidRDefault="00D914B1" w:rsidP="00884F75">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&amp; Ricker, T. J. (2020). Prioritization within visual working memory reflects a flexible focus of attention. </w:t>
      </w:r>
      <w:r w:rsidRPr="00C26816">
        <w:rPr>
          <w:rFonts w:ascii="Times New Roman" w:hAnsi="Times New Roman" w:cs="Times New Roman"/>
          <w:i/>
          <w:iCs/>
          <w:sz w:val="24"/>
          <w:szCs w:val="24"/>
        </w:rPr>
        <w:t>Attention, Perception, and Psychophysics</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82</w:t>
      </w:r>
      <w:r w:rsidRPr="00C26816">
        <w:rPr>
          <w:rFonts w:ascii="Times New Roman" w:hAnsi="Times New Roman" w:cs="Times New Roman"/>
          <w:sz w:val="24"/>
          <w:szCs w:val="24"/>
        </w:rPr>
        <w:t xml:space="preserve">(6), 2985–3004. </w:t>
      </w:r>
      <w:hyperlink r:id="rId30" w:history="1">
        <w:r w:rsidRPr="00C26816">
          <w:rPr>
            <w:rStyle w:val="Hyperlink"/>
            <w:rFonts w:ascii="Times New Roman" w:hAnsi="Times New Roman" w:cs="Times New Roman"/>
            <w:sz w:val="24"/>
            <w:szCs w:val="24"/>
          </w:rPr>
          <w:t>https://doi.org/10.3758/s13414-020-02049-4</w:t>
        </w:r>
      </w:hyperlink>
    </w:p>
    <w:p w14:paraId="506D0012" w14:textId="77777777" w:rsidR="00933079" w:rsidRDefault="00D914B1" w:rsidP="00933079">
      <w:pPr>
        <w:spacing w:line="24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Schwark</w:t>
      </w:r>
      <w:proofErr w:type="spellEnd"/>
      <w:r w:rsidRPr="00C26816">
        <w:rPr>
          <w:rFonts w:ascii="Times New Roman" w:hAnsi="Times New Roman" w:cs="Times New Roman"/>
          <w:sz w:val="24"/>
          <w:szCs w:val="24"/>
        </w:rPr>
        <w:t xml:space="preserve">, J. D., &amp; MacDonald, J. (2014). Flexibility within working memory and the focus of attention for sequential verbal information does not depend on active maintenance.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42</w:t>
      </w:r>
      <w:r w:rsidRPr="00C26816">
        <w:rPr>
          <w:rFonts w:ascii="Times New Roman" w:hAnsi="Times New Roman" w:cs="Times New Roman"/>
          <w:sz w:val="24"/>
          <w:szCs w:val="24"/>
        </w:rPr>
        <w:t xml:space="preserve">(7), 1130–1142. </w:t>
      </w:r>
      <w:hyperlink r:id="rId31" w:history="1">
        <w:r w:rsidRPr="00C26816">
          <w:rPr>
            <w:rStyle w:val="Hyperlink"/>
            <w:rFonts w:ascii="Times New Roman" w:hAnsi="Times New Roman" w:cs="Times New Roman"/>
            <w:sz w:val="24"/>
            <w:szCs w:val="24"/>
          </w:rPr>
          <w:t>https://doi.org/10.3758/s13421-014-0422-1</w:t>
        </w:r>
      </w:hyperlink>
    </w:p>
    <w:p w14:paraId="5A2CB084" w14:textId="00A88CFB" w:rsidR="00812720" w:rsidRPr="00812720" w:rsidRDefault="00812720" w:rsidP="00812720">
      <w:pPr>
        <w:spacing w:line="240" w:lineRule="auto"/>
        <w:ind w:left="720" w:hanging="720"/>
        <w:rPr>
          <w:rFonts w:ascii="Times New Roman" w:hAnsi="Times New Roman" w:cs="Times New Roman"/>
          <w:sz w:val="24"/>
          <w:szCs w:val="24"/>
        </w:rPr>
      </w:pPr>
      <w:proofErr w:type="spellStart"/>
      <w:r w:rsidRPr="00812720">
        <w:rPr>
          <w:rFonts w:ascii="Times New Roman" w:hAnsi="Times New Roman" w:cs="Times New Roman"/>
          <w:sz w:val="24"/>
          <w:szCs w:val="24"/>
        </w:rPr>
        <w:t>Theeuwes</w:t>
      </w:r>
      <w:proofErr w:type="spellEnd"/>
      <w:r w:rsidRPr="00812720">
        <w:rPr>
          <w:rFonts w:ascii="Times New Roman" w:hAnsi="Times New Roman" w:cs="Times New Roman"/>
          <w:sz w:val="24"/>
          <w:szCs w:val="24"/>
        </w:rPr>
        <w:t xml:space="preserve">, J. (2010). Top-down and bottom-up control of visual selection. </w:t>
      </w:r>
      <w:r w:rsidRPr="00812720">
        <w:rPr>
          <w:rFonts w:ascii="Times New Roman" w:hAnsi="Times New Roman" w:cs="Times New Roman"/>
          <w:i/>
          <w:iCs/>
          <w:sz w:val="24"/>
          <w:szCs w:val="24"/>
        </w:rPr>
        <w:t xml:space="preserve">Acta </w:t>
      </w:r>
      <w:proofErr w:type="spellStart"/>
      <w:r w:rsidRPr="00812720">
        <w:rPr>
          <w:rFonts w:ascii="Times New Roman" w:hAnsi="Times New Roman" w:cs="Times New Roman"/>
          <w:i/>
          <w:iCs/>
          <w:sz w:val="24"/>
          <w:szCs w:val="24"/>
        </w:rPr>
        <w:t>Psychologica</w:t>
      </w:r>
      <w:proofErr w:type="spellEnd"/>
      <w:r w:rsidRPr="00812720">
        <w:rPr>
          <w:rFonts w:ascii="Times New Roman" w:hAnsi="Times New Roman" w:cs="Times New Roman"/>
          <w:i/>
          <w:iCs/>
          <w:sz w:val="24"/>
          <w:szCs w:val="24"/>
        </w:rPr>
        <w:t>, 135</w:t>
      </w:r>
      <w:r>
        <w:rPr>
          <w:rFonts w:ascii="Times New Roman" w:hAnsi="Times New Roman" w:cs="Times New Roman"/>
          <w:sz w:val="24"/>
          <w:szCs w:val="24"/>
        </w:rPr>
        <w:t>(2), 77-99</w:t>
      </w:r>
    </w:p>
    <w:p w14:paraId="64223CA3" w14:textId="5162CE6D" w:rsidR="00D914B1" w:rsidRPr="00387F2A" w:rsidRDefault="00D914B1" w:rsidP="00884F75">
      <w:pPr>
        <w:spacing w:line="240" w:lineRule="auto"/>
        <w:ind w:left="720" w:hanging="720"/>
        <w:rPr>
          <w:rStyle w:val="Hyperlink"/>
          <w:rFonts w:ascii="Times New Roman" w:hAnsi="Times New Roman" w:cs="Times New Roman"/>
          <w:sz w:val="24"/>
          <w:szCs w:val="24"/>
        </w:rPr>
      </w:pPr>
      <w:proofErr w:type="spellStart"/>
      <w:r w:rsidRPr="00387F2A">
        <w:rPr>
          <w:rFonts w:ascii="Times New Roman" w:hAnsi="Times New Roman" w:cs="Times New Roman"/>
          <w:sz w:val="24"/>
          <w:szCs w:val="24"/>
        </w:rPr>
        <w:t>Theeuwes</w:t>
      </w:r>
      <w:proofErr w:type="spellEnd"/>
      <w:r w:rsidRPr="00387F2A">
        <w:rPr>
          <w:rFonts w:ascii="Times New Roman" w:hAnsi="Times New Roman" w:cs="Times New Roman"/>
          <w:sz w:val="24"/>
          <w:szCs w:val="24"/>
        </w:rPr>
        <w:t>, J. (2018). Visual Selection: Usually Fast and Automatic; Seldom Slow and Volitional; A Reply to Commentaries. </w:t>
      </w:r>
      <w:r w:rsidRPr="00387F2A">
        <w:rPr>
          <w:rFonts w:ascii="Times New Roman" w:hAnsi="Times New Roman" w:cs="Times New Roman"/>
          <w:i/>
          <w:iCs/>
          <w:sz w:val="24"/>
          <w:szCs w:val="24"/>
        </w:rPr>
        <w:t>Journal of Cognition</w:t>
      </w:r>
      <w:r w:rsidRPr="00387F2A">
        <w:rPr>
          <w:rFonts w:ascii="Times New Roman" w:hAnsi="Times New Roman" w:cs="Times New Roman"/>
          <w:sz w:val="24"/>
          <w:szCs w:val="24"/>
        </w:rPr>
        <w:t>, </w:t>
      </w:r>
      <w:r w:rsidRPr="00387F2A">
        <w:rPr>
          <w:rFonts w:ascii="Times New Roman" w:hAnsi="Times New Roman" w:cs="Times New Roman"/>
          <w:i/>
          <w:iCs/>
          <w:sz w:val="24"/>
          <w:szCs w:val="24"/>
        </w:rPr>
        <w:t>1</w:t>
      </w:r>
      <w:r w:rsidRPr="00387F2A">
        <w:rPr>
          <w:rFonts w:ascii="Times New Roman" w:hAnsi="Times New Roman" w:cs="Times New Roman"/>
          <w:sz w:val="24"/>
          <w:szCs w:val="24"/>
        </w:rPr>
        <w:t xml:space="preserve">(1), 21. </w:t>
      </w:r>
      <w:hyperlink r:id="rId32" w:history="1">
        <w:r w:rsidRPr="00387F2A">
          <w:rPr>
            <w:rStyle w:val="Hyperlink"/>
            <w:rFonts w:ascii="Times New Roman" w:hAnsi="Times New Roman" w:cs="Times New Roman"/>
            <w:sz w:val="24"/>
            <w:szCs w:val="24"/>
          </w:rPr>
          <w:t>https://doi-org.proxy2.library.illinois.edu/10.5334/joc.32</w:t>
        </w:r>
      </w:hyperlink>
    </w:p>
    <w:p w14:paraId="107D1348" w14:textId="77777777" w:rsidR="00D914B1" w:rsidRPr="00D914B1" w:rsidRDefault="00D914B1" w:rsidP="00884F75">
      <w:pPr>
        <w:spacing w:line="24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xml:space="preserve">, J., &amp;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A. V. (2012). Reward grabs the eye: oculomotor capture by rewarding stimuli. </w:t>
      </w:r>
      <w:r w:rsidRPr="00D914B1">
        <w:rPr>
          <w:rFonts w:ascii="Times New Roman" w:hAnsi="Times New Roman" w:cs="Times New Roman"/>
          <w:i/>
          <w:iCs/>
          <w:sz w:val="24"/>
          <w:szCs w:val="24"/>
        </w:rPr>
        <w:t>Vision research</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 80–85. </w:t>
      </w:r>
      <w:hyperlink r:id="rId33" w:history="1">
        <w:r w:rsidRPr="00D914B1">
          <w:rPr>
            <w:rStyle w:val="Hyperlink"/>
            <w:rFonts w:ascii="Times New Roman" w:hAnsi="Times New Roman" w:cs="Times New Roman"/>
            <w:sz w:val="24"/>
            <w:szCs w:val="24"/>
          </w:rPr>
          <w:t>https://doi.org/10.1016/j.visres.2012.07.024</w:t>
        </w:r>
      </w:hyperlink>
    </w:p>
    <w:p w14:paraId="77082F41" w14:textId="77777777" w:rsidR="00AD1411" w:rsidRPr="001B18D9" w:rsidRDefault="00AD1411" w:rsidP="00884F75">
      <w:pPr>
        <w:spacing w:line="240" w:lineRule="auto"/>
        <w:rPr>
          <w:rFonts w:ascii="Times New Roman" w:eastAsia="Times New Roman" w:hAnsi="Times New Roman" w:cs="Times New Roman"/>
          <w:sz w:val="24"/>
          <w:szCs w:val="24"/>
        </w:rPr>
      </w:pPr>
      <w:r w:rsidRPr="001B18D9">
        <w:rPr>
          <w:rFonts w:ascii="Times New Roman" w:eastAsia="Times New Roman" w:hAnsi="Times New Roman" w:cs="Times New Roman"/>
          <w:sz w:val="24"/>
          <w:szCs w:val="24"/>
        </w:rPr>
        <w:br w:type="page"/>
      </w:r>
    </w:p>
    <w:p w14:paraId="0673128A" w14:textId="77777777" w:rsidR="00AD1411" w:rsidRPr="00AD1411" w:rsidRDefault="00AD1411" w:rsidP="00884F75">
      <w:pPr>
        <w:pStyle w:val="SectionTitle"/>
        <w:spacing w:line="240" w:lineRule="auto"/>
        <w:rPr>
          <w:rFonts w:ascii="Times New Roman" w:hAnsi="Times New Roman" w:cs="Times New Roman"/>
        </w:rPr>
      </w:pPr>
      <w:bookmarkStart w:id="120" w:name="_Hlk80083269"/>
      <w:r w:rsidRPr="00AD1411">
        <w:rPr>
          <w:rFonts w:ascii="Times New Roman" w:hAnsi="Times New Roman" w:cs="Times New Roman"/>
        </w:rPr>
        <w:lastRenderedPageBreak/>
        <w:t>Tables</w:t>
      </w:r>
    </w:p>
    <w:p w14:paraId="079AF833" w14:textId="77777777" w:rsidR="00AD1411" w:rsidRPr="00AD1411" w:rsidRDefault="00AD1411" w:rsidP="00884F75">
      <w:pPr>
        <w:pStyle w:val="NoSpacing"/>
        <w:spacing w:line="240" w:lineRule="auto"/>
        <w:rPr>
          <w:rFonts w:ascii="Times New Roman" w:hAnsi="Times New Roman" w:cs="Times New Roman"/>
        </w:rPr>
      </w:pPr>
      <w:bookmarkStart w:id="121" w:name="_Hlk80004314"/>
      <w:r w:rsidRPr="00AD1411">
        <w:rPr>
          <w:rFonts w:ascii="Times New Roman" w:hAnsi="Times New Roman" w:cs="Times New Roman"/>
        </w:rPr>
        <w:t>Table 1</w:t>
      </w:r>
    </w:p>
    <w:p w14:paraId="5F307B9E" w14:textId="3F978E3B" w:rsidR="00AD1411" w:rsidRDefault="008D77E5" w:rsidP="00884F75">
      <w:pPr>
        <w:pStyle w:val="NoSpacing"/>
        <w:spacing w:line="240" w:lineRule="auto"/>
        <w:rPr>
          <w:rFonts w:ascii="Times New Roman" w:hAnsi="Times New Roman" w:cs="Times New Roman"/>
          <w:i/>
          <w:iCs/>
        </w:rPr>
      </w:pPr>
      <w:r w:rsidRPr="004B4139">
        <w:rPr>
          <w:rFonts w:ascii="Times New Roman" w:hAnsi="Times New Roman" w:cs="Times New Roman"/>
          <w:i/>
          <w:iCs/>
        </w:rPr>
        <w:t xml:space="preserve">Summary of </w:t>
      </w:r>
      <w:r w:rsidR="004B4139">
        <w:rPr>
          <w:rFonts w:ascii="Times New Roman" w:hAnsi="Times New Roman" w:cs="Times New Roman"/>
          <w:i/>
          <w:iCs/>
        </w:rPr>
        <w:t>C</w:t>
      </w:r>
      <w:r w:rsidRPr="004B4139">
        <w:rPr>
          <w:rFonts w:ascii="Times New Roman" w:hAnsi="Times New Roman" w:cs="Times New Roman"/>
          <w:i/>
          <w:iCs/>
        </w:rPr>
        <w:t xml:space="preserve">ollapsed ANOVA </w:t>
      </w:r>
      <w:r w:rsidR="004B4139">
        <w:rPr>
          <w:rFonts w:ascii="Times New Roman" w:hAnsi="Times New Roman" w:cs="Times New Roman"/>
          <w:i/>
          <w:iCs/>
        </w:rPr>
        <w:t>T</w:t>
      </w:r>
      <w:r w:rsidRPr="004B4139">
        <w:rPr>
          <w:rFonts w:ascii="Times New Roman" w:hAnsi="Times New Roman" w:cs="Times New Roman"/>
          <w:i/>
          <w:iCs/>
        </w:rPr>
        <w:t>ests</w:t>
      </w:r>
    </w:p>
    <w:p w14:paraId="34384314" w14:textId="77777777" w:rsidR="00805882" w:rsidRPr="004B4139" w:rsidRDefault="00805882" w:rsidP="00884F75">
      <w:pPr>
        <w:pStyle w:val="NoSpacing"/>
        <w:spacing w:line="240" w:lineRule="auto"/>
        <w:rPr>
          <w:rStyle w:val="Emphasis"/>
          <w:rFonts w:ascii="Times New Roman" w:hAnsi="Times New Roman" w:cs="Times New Roman"/>
          <w:i w:val="0"/>
          <w:iCs w:val="0"/>
        </w:rPr>
      </w:pPr>
    </w:p>
    <w:tbl>
      <w:tblPr>
        <w:tblStyle w:val="APAReport"/>
        <w:tblW w:w="3031" w:type="pct"/>
        <w:tblLook w:val="04A0" w:firstRow="1" w:lastRow="0" w:firstColumn="1" w:lastColumn="0" w:noHBand="0" w:noVBand="1"/>
      </w:tblPr>
      <w:tblGrid>
        <w:gridCol w:w="2781"/>
        <w:gridCol w:w="965"/>
        <w:gridCol w:w="965"/>
        <w:gridCol w:w="963"/>
      </w:tblGrid>
      <w:tr w:rsidR="00C87DD6" w:rsidRPr="00AD1411" w14:paraId="7ABEE831" w14:textId="77777777" w:rsidTr="00FC0DD1">
        <w:trPr>
          <w:cnfStyle w:val="100000000000" w:firstRow="1" w:lastRow="0" w:firstColumn="0" w:lastColumn="0" w:oddVBand="0" w:evenVBand="0" w:oddHBand="0" w:evenHBand="0" w:firstRowFirstColumn="0" w:firstRowLastColumn="0" w:lastRowFirstColumn="0" w:lastRowLastColumn="0"/>
          <w:trHeight w:val="247"/>
        </w:trPr>
        <w:tc>
          <w:tcPr>
            <w:tcW w:w="2450" w:type="pct"/>
          </w:tcPr>
          <w:p w14:paraId="4DEAC044" w14:textId="03AF58AD"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41DEC5AC" w14:textId="2AB8EFDD" w:rsidR="00C87DD6" w:rsidRPr="00AD1411" w:rsidRDefault="00C87DD6" w:rsidP="00884F75">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850" w:type="pct"/>
          </w:tcPr>
          <w:p w14:paraId="1A523094" w14:textId="32581B0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5E1E501E" w14:textId="146B554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BF</w:t>
            </w:r>
          </w:p>
        </w:tc>
      </w:tr>
      <w:tr w:rsidR="00EB1617" w:rsidRPr="00AD1411" w14:paraId="0D686CB1" w14:textId="77777777" w:rsidTr="00FC0DD1">
        <w:trPr>
          <w:trHeight w:val="247"/>
        </w:trPr>
        <w:tc>
          <w:tcPr>
            <w:tcW w:w="2450" w:type="pct"/>
          </w:tcPr>
          <w:p w14:paraId="08DE8EC6" w14:textId="7F245E8D"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Response Time (</w:t>
            </w:r>
            <w:proofErr w:type="spellStart"/>
            <w:r w:rsidRPr="00AD1411">
              <w:rPr>
                <w:rFonts w:ascii="Times New Roman" w:hAnsi="Times New Roman" w:cs="Times New Roman"/>
                <w:sz w:val="20"/>
                <w:szCs w:val="20"/>
              </w:rPr>
              <w:t>ms</w:t>
            </w:r>
            <w:proofErr w:type="spellEnd"/>
            <w:r w:rsidRPr="00AD1411">
              <w:rPr>
                <w:rFonts w:ascii="Times New Roman" w:hAnsi="Times New Roman" w:cs="Times New Roman"/>
                <w:sz w:val="20"/>
                <w:szCs w:val="20"/>
              </w:rPr>
              <w:t>)</w:t>
            </w:r>
          </w:p>
        </w:tc>
        <w:tc>
          <w:tcPr>
            <w:tcW w:w="850" w:type="pct"/>
          </w:tcPr>
          <w:p w14:paraId="5D17F5DB" w14:textId="34C09878"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0.129</w:t>
            </w:r>
          </w:p>
        </w:tc>
        <w:tc>
          <w:tcPr>
            <w:tcW w:w="850" w:type="pct"/>
          </w:tcPr>
          <w:p w14:paraId="7B3FA7AD" w14:textId="41070B75"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.971</w:t>
            </w:r>
          </w:p>
        </w:tc>
        <w:tc>
          <w:tcPr>
            <w:tcW w:w="849" w:type="pct"/>
          </w:tcPr>
          <w:p w14:paraId="54107EE0" w14:textId="50479996" w:rsidR="00EB1617"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0.0618</w:t>
            </w:r>
          </w:p>
        </w:tc>
      </w:tr>
      <w:tr w:rsidR="00FC0DD1" w:rsidRPr="00AD1411" w14:paraId="4DF99742" w14:textId="77777777" w:rsidTr="00FC0DD1">
        <w:trPr>
          <w:trHeight w:val="247"/>
        </w:trPr>
        <w:tc>
          <w:tcPr>
            <w:tcW w:w="2450" w:type="pct"/>
          </w:tcPr>
          <w:p w14:paraId="08E91822" w14:textId="36335BE4"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Hit Rate</w:t>
            </w:r>
          </w:p>
        </w:tc>
        <w:tc>
          <w:tcPr>
            <w:tcW w:w="850" w:type="pct"/>
          </w:tcPr>
          <w:p w14:paraId="714F86F9" w14:textId="5EDB4AED"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0.718</w:t>
            </w:r>
          </w:p>
        </w:tc>
        <w:tc>
          <w:tcPr>
            <w:tcW w:w="850" w:type="pct"/>
          </w:tcPr>
          <w:p w14:paraId="12F9E842" w14:textId="126897B2"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.490</w:t>
            </w:r>
          </w:p>
        </w:tc>
        <w:tc>
          <w:tcPr>
            <w:tcW w:w="849" w:type="pct"/>
          </w:tcPr>
          <w:p w14:paraId="184FF1BD" w14:textId="460CD8D9"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0.1006</w:t>
            </w:r>
          </w:p>
        </w:tc>
      </w:tr>
      <w:tr w:rsidR="00FC0DD1" w:rsidRPr="00AD1411" w14:paraId="7FA5D899" w14:textId="77777777" w:rsidTr="00FC0DD1">
        <w:trPr>
          <w:trHeight w:val="247"/>
        </w:trPr>
        <w:tc>
          <w:tcPr>
            <w:tcW w:w="2450" w:type="pct"/>
          </w:tcPr>
          <w:p w14:paraId="4C9496A7" w14:textId="0D682755"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False Alarm Rate</w:t>
            </w:r>
          </w:p>
        </w:tc>
        <w:tc>
          <w:tcPr>
            <w:tcW w:w="850" w:type="pct"/>
          </w:tcPr>
          <w:p w14:paraId="7B6471FC" w14:textId="33610689"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2.600</w:t>
            </w:r>
          </w:p>
        </w:tc>
        <w:tc>
          <w:tcPr>
            <w:tcW w:w="850" w:type="pct"/>
          </w:tcPr>
          <w:p w14:paraId="5775D146" w14:textId="01EA8890"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.078</w:t>
            </w:r>
          </w:p>
        </w:tc>
        <w:tc>
          <w:tcPr>
            <w:tcW w:w="849" w:type="pct"/>
          </w:tcPr>
          <w:p w14:paraId="5DEA46AA" w14:textId="0CFBBED8" w:rsidR="00FC0DD1" w:rsidRPr="00AD1411" w:rsidRDefault="00FC0DD1" w:rsidP="00884F75">
            <w:pPr>
              <w:rPr>
                <w:rFonts w:ascii="Times New Roman" w:hAnsi="Times New Roman" w:cs="Times New Roman"/>
                <w:sz w:val="20"/>
                <w:szCs w:val="20"/>
              </w:rPr>
            </w:pPr>
            <w:r>
              <w:rPr>
                <w:rFonts w:ascii="Times New Roman" w:hAnsi="Times New Roman" w:cs="Times New Roman"/>
                <w:sz w:val="20"/>
                <w:szCs w:val="20"/>
              </w:rPr>
              <w:t>0.5093</w:t>
            </w:r>
          </w:p>
        </w:tc>
      </w:tr>
      <w:tr w:rsidR="00C87DD6" w:rsidRPr="00AD1411" w14:paraId="7BB2D77D" w14:textId="77777777" w:rsidTr="00FC0DD1">
        <w:trPr>
          <w:trHeight w:val="247"/>
        </w:trPr>
        <w:tc>
          <w:tcPr>
            <w:tcW w:w="2450" w:type="pct"/>
          </w:tcPr>
          <w:p w14:paraId="7A1E819D" w14:textId="10308ED5"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p>
        </w:tc>
        <w:tc>
          <w:tcPr>
            <w:tcW w:w="850" w:type="pct"/>
          </w:tcPr>
          <w:p w14:paraId="7F5F5087" w14:textId="0C1DA5C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0.402</w:t>
            </w:r>
          </w:p>
        </w:tc>
        <w:tc>
          <w:tcPr>
            <w:tcW w:w="850" w:type="pct"/>
          </w:tcPr>
          <w:p w14:paraId="06A14BD9" w14:textId="25D70300"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.670</w:t>
            </w:r>
          </w:p>
        </w:tc>
        <w:tc>
          <w:tcPr>
            <w:tcW w:w="849" w:type="pct"/>
          </w:tcPr>
          <w:p w14:paraId="74E78099" w14:textId="126417BF"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0.0790</w:t>
            </w:r>
          </w:p>
        </w:tc>
      </w:tr>
      <w:tr w:rsidR="00C87DD6" w:rsidRPr="00AD1411" w14:paraId="5DEE5E9F" w14:textId="77777777" w:rsidTr="00FC0DD1">
        <w:trPr>
          <w:trHeight w:val="247"/>
        </w:trPr>
        <w:tc>
          <w:tcPr>
            <w:tcW w:w="2450" w:type="pct"/>
          </w:tcPr>
          <w:p w14:paraId="1701E11B" w14:textId="31E43827"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Criterion (c)</w:t>
            </w:r>
          </w:p>
        </w:tc>
        <w:tc>
          <w:tcPr>
            <w:tcW w:w="850" w:type="pct"/>
          </w:tcPr>
          <w:p w14:paraId="3E2584AD" w14:textId="1850A28B"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1.784</w:t>
            </w:r>
          </w:p>
        </w:tc>
        <w:tc>
          <w:tcPr>
            <w:tcW w:w="850" w:type="pct"/>
          </w:tcPr>
          <w:p w14:paraId="405FBFB5" w14:textId="412A0BF1"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.172</w:t>
            </w:r>
          </w:p>
        </w:tc>
        <w:tc>
          <w:tcPr>
            <w:tcW w:w="849" w:type="pct"/>
          </w:tcPr>
          <w:p w14:paraId="344A5AF2" w14:textId="30D52728" w:rsidR="00C87DD6" w:rsidRPr="00AD1411" w:rsidRDefault="00C87DD6" w:rsidP="00884F75">
            <w:pPr>
              <w:rPr>
                <w:rFonts w:ascii="Times New Roman" w:hAnsi="Times New Roman" w:cs="Times New Roman"/>
                <w:sz w:val="20"/>
                <w:szCs w:val="20"/>
              </w:rPr>
            </w:pPr>
            <w:r w:rsidRPr="00AD1411">
              <w:rPr>
                <w:rFonts w:ascii="Times New Roman" w:hAnsi="Times New Roman" w:cs="Times New Roman"/>
                <w:sz w:val="20"/>
                <w:szCs w:val="20"/>
              </w:rPr>
              <w:t>0.261</w:t>
            </w:r>
            <w:r w:rsidR="00FC0DD1">
              <w:rPr>
                <w:rFonts w:ascii="Times New Roman" w:hAnsi="Times New Roman" w:cs="Times New Roman"/>
                <w:sz w:val="20"/>
                <w:szCs w:val="20"/>
              </w:rPr>
              <w:t>0</w:t>
            </w:r>
          </w:p>
        </w:tc>
      </w:tr>
      <w:bookmarkEnd w:id="121"/>
    </w:tbl>
    <w:p w14:paraId="264C0865" w14:textId="5842868D" w:rsidR="00191AE9" w:rsidRDefault="00191AE9" w:rsidP="00884F75">
      <w:pPr>
        <w:spacing w:line="240" w:lineRule="auto"/>
        <w:rPr>
          <w:rFonts w:ascii="Times New Roman" w:hAnsi="Times New Roman" w:cs="Times New Roman"/>
          <w:sz w:val="20"/>
          <w:szCs w:val="20"/>
        </w:rPr>
      </w:pPr>
    </w:p>
    <w:p w14:paraId="0B30B6C7" w14:textId="77777777" w:rsidR="004B4139" w:rsidRDefault="004B4139" w:rsidP="00884F75">
      <w:pPr>
        <w:spacing w:line="240" w:lineRule="auto"/>
        <w:rPr>
          <w:rFonts w:ascii="Times New Roman" w:hAnsi="Times New Roman" w:cs="Times New Roman"/>
          <w:sz w:val="20"/>
          <w:szCs w:val="20"/>
        </w:rPr>
      </w:pPr>
    </w:p>
    <w:p w14:paraId="72C971CF" w14:textId="41EC0F83" w:rsidR="008D77E5" w:rsidRPr="008D77E5" w:rsidRDefault="008D77E5" w:rsidP="00884F75">
      <w:pPr>
        <w:spacing w:line="240" w:lineRule="auto"/>
        <w:rPr>
          <w:rFonts w:ascii="Times New Roman" w:hAnsi="Times New Roman" w:cs="Times New Roman"/>
          <w:sz w:val="24"/>
          <w:szCs w:val="24"/>
        </w:rPr>
      </w:pPr>
      <w:r>
        <w:rPr>
          <w:rFonts w:ascii="Times New Roman" w:hAnsi="Times New Roman" w:cs="Times New Roman"/>
          <w:sz w:val="24"/>
          <w:szCs w:val="24"/>
        </w:rPr>
        <w:t>Table 2</w:t>
      </w:r>
    </w:p>
    <w:p w14:paraId="7DACCBA2" w14:textId="6D722157" w:rsidR="008D77E5" w:rsidRDefault="008D77E5" w:rsidP="00884F75">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sidR="004B4139">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sidR="004B4139">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sidR="004B4139">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ollapsed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onditions</w:t>
      </w:r>
    </w:p>
    <w:p w14:paraId="4E7606F5" w14:textId="77777777" w:rsidR="00805882" w:rsidRPr="004B4139" w:rsidRDefault="00805882" w:rsidP="00884F75">
      <w:pPr>
        <w:spacing w:line="240" w:lineRule="auto"/>
        <w:rPr>
          <w:rFonts w:ascii="Times New Roman" w:hAnsi="Times New Roman" w:cs="Times New Roman"/>
          <w:i/>
          <w:iCs/>
          <w:sz w:val="24"/>
          <w:szCs w:val="24"/>
        </w:rPr>
      </w:pPr>
    </w:p>
    <w:tbl>
      <w:tblPr>
        <w:tblStyle w:val="APAReport"/>
        <w:tblW w:w="3461" w:type="pct"/>
        <w:tblLook w:val="04A0" w:firstRow="1" w:lastRow="0" w:firstColumn="1" w:lastColumn="0" w:noHBand="0" w:noVBand="1"/>
      </w:tblPr>
      <w:tblGrid>
        <w:gridCol w:w="3177"/>
        <w:gridCol w:w="1101"/>
        <w:gridCol w:w="1101"/>
        <w:gridCol w:w="1100"/>
      </w:tblGrid>
      <w:tr w:rsidR="008D77E5" w:rsidRPr="00AD1411" w14:paraId="145A21B8" w14:textId="77777777" w:rsidTr="008D77E5">
        <w:trPr>
          <w:cnfStyle w:val="100000000000" w:firstRow="1" w:lastRow="0" w:firstColumn="0" w:lastColumn="0" w:oddVBand="0" w:evenVBand="0" w:oddHBand="0" w:evenHBand="0" w:firstRowFirstColumn="0" w:firstRowLastColumn="0" w:lastRowFirstColumn="0" w:lastRowLastColumn="0"/>
          <w:trHeight w:val="251"/>
        </w:trPr>
        <w:tc>
          <w:tcPr>
            <w:tcW w:w="2451" w:type="pct"/>
          </w:tcPr>
          <w:p w14:paraId="6A1B60A8"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3757EB38" w14:textId="2E311956" w:rsidR="008D77E5" w:rsidRPr="00AD1411" w:rsidRDefault="008D77E5" w:rsidP="0059360D">
            <w:pPr>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850" w:type="pct"/>
          </w:tcPr>
          <w:p w14:paraId="42E7832F"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46A0729F" w14:textId="77777777"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BF</w:t>
            </w:r>
          </w:p>
        </w:tc>
      </w:tr>
      <w:tr w:rsidR="008D77E5" w:rsidRPr="00AD1411" w14:paraId="30B22EF2" w14:textId="77777777" w:rsidTr="008D77E5">
        <w:trPr>
          <w:trHeight w:val="251"/>
        </w:trPr>
        <w:tc>
          <w:tcPr>
            <w:tcW w:w="2451" w:type="pct"/>
          </w:tcPr>
          <w:p w14:paraId="60CC4F28" w14:textId="1E9B1FB0"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Hit Rate: high vs. low</w:t>
            </w:r>
          </w:p>
        </w:tc>
        <w:tc>
          <w:tcPr>
            <w:tcW w:w="850" w:type="pct"/>
          </w:tcPr>
          <w:p w14:paraId="19059E08" w14:textId="3EB1A422"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104</w:t>
            </w:r>
          </w:p>
        </w:tc>
        <w:tc>
          <w:tcPr>
            <w:tcW w:w="850" w:type="pct"/>
          </w:tcPr>
          <w:p w14:paraId="078C4CFC" w14:textId="40A7E43B"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w:t>
            </w:r>
            <w:r>
              <w:rPr>
                <w:rFonts w:ascii="Times New Roman" w:hAnsi="Times New Roman" w:cs="Times New Roman"/>
                <w:sz w:val="20"/>
                <w:szCs w:val="20"/>
              </w:rPr>
              <w:t>916</w:t>
            </w:r>
          </w:p>
        </w:tc>
        <w:tc>
          <w:tcPr>
            <w:tcW w:w="849" w:type="pct"/>
          </w:tcPr>
          <w:p w14:paraId="2C721C3E" w14:textId="562E8951"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1398</w:t>
            </w:r>
          </w:p>
        </w:tc>
      </w:tr>
      <w:tr w:rsidR="008D77E5" w:rsidRPr="00AD1411" w14:paraId="4737BA26" w14:textId="77777777" w:rsidTr="008D77E5">
        <w:trPr>
          <w:trHeight w:val="251"/>
        </w:trPr>
        <w:tc>
          <w:tcPr>
            <w:tcW w:w="2451" w:type="pct"/>
          </w:tcPr>
          <w:p w14:paraId="3CB58C50" w14:textId="67A65182"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False Alarm Rate: high vs. low</w:t>
            </w:r>
          </w:p>
        </w:tc>
        <w:tc>
          <w:tcPr>
            <w:tcW w:w="850" w:type="pct"/>
          </w:tcPr>
          <w:p w14:paraId="1BD49E39" w14:textId="48B266CF"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1.618</w:t>
            </w:r>
          </w:p>
        </w:tc>
        <w:tc>
          <w:tcPr>
            <w:tcW w:w="850" w:type="pct"/>
          </w:tcPr>
          <w:p w14:paraId="46C6BD49" w14:textId="196802F3" w:rsidR="008D77E5" w:rsidRPr="00AD1411" w:rsidRDefault="008D77E5" w:rsidP="0059360D">
            <w:pPr>
              <w:rPr>
                <w:rFonts w:ascii="Times New Roman" w:hAnsi="Times New Roman" w:cs="Times New Roman"/>
                <w:sz w:val="20"/>
                <w:szCs w:val="20"/>
              </w:rPr>
            </w:pPr>
            <w:r>
              <w:rPr>
                <w:rFonts w:ascii="Times New Roman" w:hAnsi="Times New Roman" w:cs="Times New Roman"/>
                <w:sz w:val="20"/>
                <w:szCs w:val="20"/>
              </w:rPr>
              <w:t>.110</w:t>
            </w:r>
          </w:p>
        </w:tc>
        <w:tc>
          <w:tcPr>
            <w:tcW w:w="849" w:type="pct"/>
          </w:tcPr>
          <w:p w14:paraId="5158656C" w14:textId="3AACD239"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0.4762</w:t>
            </w:r>
          </w:p>
        </w:tc>
      </w:tr>
      <w:tr w:rsidR="008D77E5" w:rsidRPr="00AD1411" w14:paraId="4CE96F80" w14:textId="77777777" w:rsidTr="008D77E5">
        <w:trPr>
          <w:trHeight w:val="251"/>
        </w:trPr>
        <w:tc>
          <w:tcPr>
            <w:tcW w:w="2451" w:type="pct"/>
          </w:tcPr>
          <w:p w14:paraId="3FED1C72" w14:textId="7C3EBBA6"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r>
              <w:rPr>
                <w:rFonts w:ascii="Times New Roman" w:hAnsi="Times New Roman" w:cs="Times New Roman"/>
                <w:sz w:val="20"/>
                <w:szCs w:val="20"/>
              </w:rPr>
              <w:t>: high vs. low</w:t>
            </w:r>
          </w:p>
        </w:tc>
        <w:tc>
          <w:tcPr>
            <w:tcW w:w="850" w:type="pct"/>
          </w:tcPr>
          <w:p w14:paraId="066916B0" w14:textId="7708D557"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0.289</w:t>
            </w:r>
          </w:p>
        </w:tc>
        <w:tc>
          <w:tcPr>
            <w:tcW w:w="850" w:type="pct"/>
          </w:tcPr>
          <w:p w14:paraId="0898062D" w14:textId="5CC3E28E"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.773</w:t>
            </w:r>
          </w:p>
        </w:tc>
        <w:tc>
          <w:tcPr>
            <w:tcW w:w="849" w:type="pct"/>
          </w:tcPr>
          <w:p w14:paraId="4B31B494" w14:textId="0DC48F75"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0.1447</w:t>
            </w:r>
          </w:p>
        </w:tc>
      </w:tr>
      <w:tr w:rsidR="008D77E5" w:rsidRPr="00AD1411" w14:paraId="2F99FEA3" w14:textId="77777777" w:rsidTr="008D77E5">
        <w:trPr>
          <w:trHeight w:val="251"/>
        </w:trPr>
        <w:tc>
          <w:tcPr>
            <w:tcW w:w="2451" w:type="pct"/>
          </w:tcPr>
          <w:p w14:paraId="32676442" w14:textId="670039AD" w:rsidR="008D77E5" w:rsidRPr="00AD1411" w:rsidRDefault="008D77E5" w:rsidP="0059360D">
            <w:pPr>
              <w:rPr>
                <w:rFonts w:ascii="Times New Roman" w:hAnsi="Times New Roman" w:cs="Times New Roman"/>
                <w:sz w:val="20"/>
                <w:szCs w:val="20"/>
              </w:rPr>
            </w:pPr>
            <w:r w:rsidRPr="00AD1411">
              <w:rPr>
                <w:rFonts w:ascii="Times New Roman" w:hAnsi="Times New Roman" w:cs="Times New Roman"/>
                <w:sz w:val="20"/>
                <w:szCs w:val="20"/>
              </w:rPr>
              <w:t>Criterion (c)</w:t>
            </w:r>
            <w:r>
              <w:rPr>
                <w:rFonts w:ascii="Times New Roman" w:hAnsi="Times New Roman" w:cs="Times New Roman"/>
                <w:sz w:val="20"/>
                <w:szCs w:val="20"/>
              </w:rPr>
              <w:t>: high vs. low</w:t>
            </w:r>
          </w:p>
        </w:tc>
        <w:tc>
          <w:tcPr>
            <w:tcW w:w="850" w:type="pct"/>
          </w:tcPr>
          <w:p w14:paraId="437DFAE3" w14:textId="2427902F"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0.896</w:t>
            </w:r>
          </w:p>
        </w:tc>
        <w:tc>
          <w:tcPr>
            <w:tcW w:w="850" w:type="pct"/>
          </w:tcPr>
          <w:p w14:paraId="530EB82C" w14:textId="2CD86EEC"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.338</w:t>
            </w:r>
          </w:p>
        </w:tc>
        <w:tc>
          <w:tcPr>
            <w:tcW w:w="849" w:type="pct"/>
          </w:tcPr>
          <w:p w14:paraId="76BC446D" w14:textId="44C4B038" w:rsidR="008D77E5"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0.1994</w:t>
            </w:r>
          </w:p>
        </w:tc>
      </w:tr>
      <w:tr w:rsidR="00341512" w:rsidRPr="00AD1411" w14:paraId="5B15FD1C" w14:textId="77777777" w:rsidTr="008D77E5">
        <w:trPr>
          <w:trHeight w:val="251"/>
        </w:trPr>
        <w:tc>
          <w:tcPr>
            <w:tcW w:w="2451" w:type="pct"/>
          </w:tcPr>
          <w:p w14:paraId="2AC4869E" w14:textId="7E4F8D95" w:rsidR="00341512" w:rsidRPr="00AD1411" w:rsidRDefault="00341512" w:rsidP="0059360D">
            <w:pPr>
              <w:rPr>
                <w:rFonts w:ascii="Times New Roman" w:hAnsi="Times New Roman" w:cs="Times New Roman"/>
                <w:sz w:val="20"/>
                <w:szCs w:val="20"/>
              </w:rPr>
            </w:pPr>
            <w:r>
              <w:rPr>
                <w:rFonts w:ascii="Times New Roman" w:hAnsi="Times New Roman" w:cs="Times New Roman"/>
                <w:sz w:val="20"/>
                <w:szCs w:val="20"/>
              </w:rPr>
              <w:t>Response Time: High vs. Low</w:t>
            </w:r>
          </w:p>
        </w:tc>
        <w:tc>
          <w:tcPr>
            <w:tcW w:w="850" w:type="pct"/>
          </w:tcPr>
          <w:p w14:paraId="506D1D56" w14:textId="3D13300F" w:rsidR="00341512" w:rsidRDefault="00341512" w:rsidP="0059360D">
            <w:pPr>
              <w:rPr>
                <w:rFonts w:ascii="Times New Roman" w:hAnsi="Times New Roman" w:cs="Times New Roman"/>
                <w:sz w:val="20"/>
                <w:szCs w:val="20"/>
              </w:rPr>
            </w:pPr>
            <w:r>
              <w:rPr>
                <w:rFonts w:ascii="Times New Roman" w:hAnsi="Times New Roman" w:cs="Times New Roman"/>
                <w:sz w:val="20"/>
                <w:szCs w:val="20"/>
              </w:rPr>
              <w:t>0.379</w:t>
            </w:r>
          </w:p>
        </w:tc>
        <w:tc>
          <w:tcPr>
            <w:tcW w:w="850" w:type="pct"/>
          </w:tcPr>
          <w:p w14:paraId="050B4017" w14:textId="2CE59010" w:rsidR="00341512" w:rsidRDefault="00341512" w:rsidP="0059360D">
            <w:pPr>
              <w:rPr>
                <w:rFonts w:ascii="Times New Roman" w:hAnsi="Times New Roman" w:cs="Times New Roman"/>
                <w:sz w:val="20"/>
                <w:szCs w:val="20"/>
              </w:rPr>
            </w:pPr>
            <w:r>
              <w:rPr>
                <w:rFonts w:ascii="Times New Roman" w:hAnsi="Times New Roman" w:cs="Times New Roman"/>
                <w:sz w:val="20"/>
                <w:szCs w:val="20"/>
              </w:rPr>
              <w:t>.706</w:t>
            </w:r>
          </w:p>
        </w:tc>
        <w:tc>
          <w:tcPr>
            <w:tcW w:w="849" w:type="pct"/>
          </w:tcPr>
          <w:p w14:paraId="1BA66FA6" w14:textId="3BDC2508" w:rsidR="00341512" w:rsidRDefault="00341512" w:rsidP="0059360D">
            <w:pPr>
              <w:rPr>
                <w:rFonts w:ascii="Times New Roman" w:hAnsi="Times New Roman" w:cs="Times New Roman"/>
                <w:sz w:val="20"/>
                <w:szCs w:val="20"/>
              </w:rPr>
            </w:pPr>
            <w:r>
              <w:rPr>
                <w:rFonts w:ascii="Times New Roman" w:hAnsi="Times New Roman" w:cs="Times New Roman"/>
                <w:sz w:val="20"/>
                <w:szCs w:val="20"/>
              </w:rPr>
              <w:t>0.1489</w:t>
            </w:r>
          </w:p>
        </w:tc>
      </w:tr>
    </w:tbl>
    <w:p w14:paraId="68F112BD" w14:textId="4630B102" w:rsidR="00C91FB1" w:rsidRDefault="00C91FB1" w:rsidP="00884F75">
      <w:pPr>
        <w:spacing w:line="240" w:lineRule="auto"/>
        <w:rPr>
          <w:rFonts w:ascii="Times New Roman" w:hAnsi="Times New Roman" w:cs="Times New Roman"/>
          <w:sz w:val="20"/>
          <w:szCs w:val="20"/>
        </w:rPr>
      </w:pPr>
    </w:p>
    <w:p w14:paraId="5503651A" w14:textId="181BED02" w:rsidR="008E0E32" w:rsidRDefault="008E0E32" w:rsidP="00884F75">
      <w:pPr>
        <w:spacing w:line="240" w:lineRule="auto"/>
        <w:rPr>
          <w:rFonts w:ascii="Times New Roman" w:hAnsi="Times New Roman" w:cs="Times New Roman"/>
          <w:sz w:val="20"/>
          <w:szCs w:val="20"/>
        </w:rPr>
      </w:pPr>
      <w:bookmarkStart w:id="122" w:name="_Hlk80005945"/>
    </w:p>
    <w:p w14:paraId="678CD423" w14:textId="65A1D269" w:rsidR="004B4139" w:rsidRPr="008D77E5" w:rsidRDefault="004B4139" w:rsidP="004B4139">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805882">
        <w:rPr>
          <w:rFonts w:ascii="Times New Roman" w:hAnsi="Times New Roman" w:cs="Times New Roman"/>
          <w:sz w:val="24"/>
          <w:szCs w:val="24"/>
        </w:rPr>
        <w:t>3</w:t>
      </w:r>
    </w:p>
    <w:p w14:paraId="11B36D37" w14:textId="61794E94" w:rsidR="004B4139" w:rsidRDefault="004B4139" w:rsidP="004B4139">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805882">
        <w:rPr>
          <w:rFonts w:ascii="Times New Roman" w:hAnsi="Times New Roman" w:cs="Times New Roman"/>
          <w:i/>
          <w:iCs/>
          <w:sz w:val="24"/>
          <w:szCs w:val="24"/>
        </w:rPr>
        <w:t xml:space="preserve">ANOVA </w:t>
      </w:r>
      <w:r w:rsidR="00933079">
        <w:rPr>
          <w:rFonts w:ascii="Times New Roman" w:hAnsi="Times New Roman" w:cs="Times New Roman"/>
          <w:i/>
          <w:iCs/>
          <w:sz w:val="24"/>
          <w:szCs w:val="24"/>
        </w:rPr>
        <w:t>T</w:t>
      </w:r>
      <w:r w:rsidR="00805882">
        <w:rPr>
          <w:rFonts w:ascii="Times New Roman" w:hAnsi="Times New Roman" w:cs="Times New Roman"/>
          <w:i/>
          <w:iCs/>
          <w:sz w:val="24"/>
          <w:szCs w:val="24"/>
        </w:rPr>
        <w:t>ests by</w:t>
      </w:r>
      <w:r>
        <w:rPr>
          <w:rFonts w:ascii="Times New Roman" w:hAnsi="Times New Roman" w:cs="Times New Roman"/>
          <w:i/>
          <w:iCs/>
          <w:sz w:val="24"/>
          <w:szCs w:val="24"/>
        </w:rPr>
        <w:t xml:space="preserve"> Target Serial Position</w:t>
      </w:r>
    </w:p>
    <w:p w14:paraId="0F876C0E" w14:textId="77777777" w:rsidR="00805882" w:rsidRPr="004B4139" w:rsidRDefault="00805882" w:rsidP="004B4139">
      <w:pPr>
        <w:spacing w:line="240" w:lineRule="auto"/>
        <w:rPr>
          <w:rFonts w:ascii="Times New Roman" w:hAnsi="Times New Roman" w:cs="Times New Roman"/>
          <w:i/>
          <w:iCs/>
          <w:sz w:val="24"/>
          <w:szCs w:val="24"/>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922"/>
        <w:gridCol w:w="566"/>
        <w:gridCol w:w="666"/>
        <w:gridCol w:w="222"/>
        <w:gridCol w:w="922"/>
        <w:gridCol w:w="666"/>
        <w:gridCol w:w="666"/>
        <w:gridCol w:w="222"/>
        <w:gridCol w:w="922"/>
        <w:gridCol w:w="766"/>
        <w:gridCol w:w="566"/>
      </w:tblGrid>
      <w:tr w:rsidR="008E0E32" w:rsidRPr="00AD1411" w14:paraId="21B1B2B9" w14:textId="77777777" w:rsidTr="00341512">
        <w:trPr>
          <w:cnfStyle w:val="100000000000" w:firstRow="1" w:lastRow="0" w:firstColumn="0" w:lastColumn="0" w:oddVBand="0" w:evenVBand="0" w:oddHBand="0" w:evenHBand="0" w:firstRowFirstColumn="0" w:firstRowLastColumn="0" w:lastRowFirstColumn="0" w:lastRowLastColumn="0"/>
        </w:trPr>
        <w:tc>
          <w:tcPr>
            <w:tcW w:w="1290" w:type="pct"/>
            <w:tcBorders>
              <w:bottom w:val="nil"/>
            </w:tcBorders>
          </w:tcPr>
          <w:p w14:paraId="41824E4C" w14:textId="77777777" w:rsidR="008E0E32" w:rsidRPr="00AD1411" w:rsidRDefault="008E0E32" w:rsidP="00221C0A">
            <w:pPr>
              <w:rPr>
                <w:rFonts w:ascii="Times New Roman" w:hAnsi="Times New Roman" w:cs="Times New Roman"/>
                <w:sz w:val="20"/>
                <w:szCs w:val="20"/>
              </w:rPr>
            </w:pPr>
          </w:p>
        </w:tc>
        <w:tc>
          <w:tcPr>
            <w:tcW w:w="1125" w:type="pct"/>
            <w:gridSpan w:val="3"/>
            <w:tcBorders>
              <w:bottom w:val="single" w:sz="4" w:space="0" w:color="auto"/>
            </w:tcBorders>
          </w:tcPr>
          <w:p w14:paraId="3F02A0DC"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62E1FD4C" w14:textId="77777777" w:rsidR="008E0E32" w:rsidRPr="00AD1411" w:rsidRDefault="008E0E32" w:rsidP="00221C0A">
            <w:pPr>
              <w:rPr>
                <w:rFonts w:ascii="Times New Roman" w:hAnsi="Times New Roman" w:cs="Times New Roman"/>
                <w:sz w:val="20"/>
                <w:szCs w:val="20"/>
              </w:rPr>
            </w:pPr>
          </w:p>
        </w:tc>
        <w:tc>
          <w:tcPr>
            <w:tcW w:w="1177" w:type="pct"/>
            <w:gridSpan w:val="3"/>
            <w:tcBorders>
              <w:bottom w:val="single" w:sz="4" w:space="0" w:color="auto"/>
            </w:tcBorders>
          </w:tcPr>
          <w:p w14:paraId="12BF4399"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4E910924" w14:textId="77777777" w:rsidR="008E0E32" w:rsidRPr="00AD1411" w:rsidRDefault="008E0E32" w:rsidP="00221C0A">
            <w:pPr>
              <w:rPr>
                <w:rFonts w:ascii="Times New Roman" w:hAnsi="Times New Roman" w:cs="Times New Roman"/>
                <w:sz w:val="20"/>
                <w:szCs w:val="20"/>
              </w:rPr>
            </w:pPr>
          </w:p>
        </w:tc>
        <w:tc>
          <w:tcPr>
            <w:tcW w:w="1177" w:type="pct"/>
            <w:gridSpan w:val="3"/>
            <w:tcBorders>
              <w:bottom w:val="single" w:sz="4" w:space="0" w:color="auto"/>
            </w:tcBorders>
          </w:tcPr>
          <w:p w14:paraId="2D188BA3"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341512" w:rsidRPr="00AD1411" w14:paraId="660BF312" w14:textId="77777777" w:rsidTr="00341512">
        <w:tc>
          <w:tcPr>
            <w:tcW w:w="1290" w:type="pct"/>
            <w:tcBorders>
              <w:top w:val="nil"/>
              <w:left w:val="nil"/>
              <w:bottom w:val="single" w:sz="12" w:space="0" w:color="auto"/>
              <w:right w:val="nil"/>
            </w:tcBorders>
          </w:tcPr>
          <w:p w14:paraId="39223A20"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81" w:type="pct"/>
            <w:tcBorders>
              <w:top w:val="single" w:sz="4" w:space="0" w:color="auto"/>
              <w:left w:val="nil"/>
              <w:bottom w:val="single" w:sz="12" w:space="0" w:color="auto"/>
              <w:right w:val="nil"/>
            </w:tcBorders>
          </w:tcPr>
          <w:p w14:paraId="711CAC12" w14:textId="6892EAFC" w:rsidR="008E0E32" w:rsidRPr="008E0E32"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296" w:type="pct"/>
            <w:tcBorders>
              <w:top w:val="single" w:sz="4" w:space="0" w:color="auto"/>
              <w:left w:val="nil"/>
              <w:bottom w:val="single" w:sz="12" w:space="0" w:color="auto"/>
              <w:right w:val="nil"/>
            </w:tcBorders>
          </w:tcPr>
          <w:p w14:paraId="7402358F" w14:textId="77777777" w:rsidR="008E0E32" w:rsidRPr="00AD1411" w:rsidRDefault="008E0E32" w:rsidP="00221C0A">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13CD9514"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50DCE9EB" w14:textId="77777777" w:rsidR="008E0E32" w:rsidRPr="00AD1411" w:rsidRDefault="008E0E32" w:rsidP="00221C0A">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4606CB6A" w14:textId="3D021B85" w:rsidR="008E0E32" w:rsidRPr="00AD1411"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48" w:type="pct"/>
            <w:tcBorders>
              <w:top w:val="single" w:sz="4" w:space="0" w:color="auto"/>
              <w:left w:val="nil"/>
              <w:bottom w:val="single" w:sz="12" w:space="0" w:color="auto"/>
              <w:right w:val="nil"/>
            </w:tcBorders>
          </w:tcPr>
          <w:p w14:paraId="0DB682B1"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DC08A55"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4E87A40A" w14:textId="77777777" w:rsidR="008E0E32" w:rsidRPr="00AD1411" w:rsidRDefault="008E0E32" w:rsidP="00221C0A">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44ACE036" w14:textId="7CF9014C" w:rsidR="008E0E32" w:rsidRPr="00AD1411" w:rsidRDefault="00341512" w:rsidP="00221C0A">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400" w:type="pct"/>
            <w:tcBorders>
              <w:top w:val="single" w:sz="4" w:space="0" w:color="auto"/>
              <w:left w:val="nil"/>
              <w:bottom w:val="single" w:sz="12" w:space="0" w:color="auto"/>
              <w:right w:val="nil"/>
            </w:tcBorders>
          </w:tcPr>
          <w:p w14:paraId="37224385"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296" w:type="pct"/>
            <w:tcBorders>
              <w:top w:val="single" w:sz="4" w:space="0" w:color="auto"/>
              <w:left w:val="nil"/>
              <w:bottom w:val="single" w:sz="12" w:space="0" w:color="auto"/>
              <w:right w:val="nil"/>
            </w:tcBorders>
          </w:tcPr>
          <w:p w14:paraId="38851F3B" w14:textId="77777777" w:rsidR="008E0E32" w:rsidRPr="00AD1411" w:rsidRDefault="008E0E32" w:rsidP="00221C0A">
            <w:pPr>
              <w:rPr>
                <w:rFonts w:ascii="Times New Roman" w:hAnsi="Times New Roman" w:cs="Times New Roman"/>
                <w:sz w:val="20"/>
                <w:szCs w:val="20"/>
              </w:rPr>
            </w:pPr>
            <w:r w:rsidRPr="00AD1411">
              <w:rPr>
                <w:rFonts w:ascii="Times New Roman" w:hAnsi="Times New Roman" w:cs="Times New Roman"/>
                <w:sz w:val="20"/>
                <w:szCs w:val="20"/>
              </w:rPr>
              <w:t>BF</w:t>
            </w:r>
          </w:p>
        </w:tc>
      </w:tr>
      <w:tr w:rsidR="00341512" w:rsidRPr="00AD1411" w14:paraId="5C8BAC32" w14:textId="77777777" w:rsidTr="00341512">
        <w:tc>
          <w:tcPr>
            <w:tcW w:w="1290" w:type="pct"/>
            <w:tcBorders>
              <w:top w:val="single" w:sz="12" w:space="0" w:color="auto"/>
              <w:left w:val="nil"/>
              <w:bottom w:val="nil"/>
              <w:right w:val="nil"/>
            </w:tcBorders>
          </w:tcPr>
          <w:p w14:paraId="7378F52B" w14:textId="7B19CE40"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SP1: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single" w:sz="12" w:space="0" w:color="auto"/>
              <w:left w:val="nil"/>
              <w:bottom w:val="nil"/>
              <w:right w:val="nil"/>
            </w:tcBorders>
          </w:tcPr>
          <w:p w14:paraId="02626797" w14:textId="45919FDA"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289</w:t>
            </w:r>
          </w:p>
        </w:tc>
        <w:tc>
          <w:tcPr>
            <w:tcW w:w="296" w:type="pct"/>
            <w:tcBorders>
              <w:top w:val="single" w:sz="12" w:space="0" w:color="auto"/>
              <w:left w:val="nil"/>
              <w:bottom w:val="nil"/>
              <w:right w:val="nil"/>
            </w:tcBorders>
          </w:tcPr>
          <w:p w14:paraId="142CADC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.52</w:t>
            </w:r>
          </w:p>
        </w:tc>
        <w:tc>
          <w:tcPr>
            <w:tcW w:w="348" w:type="pct"/>
            <w:tcBorders>
              <w:top w:val="single" w:sz="12" w:space="0" w:color="auto"/>
              <w:left w:val="nil"/>
              <w:bottom w:val="nil"/>
              <w:right w:val="nil"/>
            </w:tcBorders>
          </w:tcPr>
          <w:p w14:paraId="11144FD2"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.0952</w:t>
            </w:r>
          </w:p>
        </w:tc>
        <w:tc>
          <w:tcPr>
            <w:tcW w:w="116" w:type="pct"/>
            <w:tcBorders>
              <w:top w:val="single" w:sz="12" w:space="0" w:color="auto"/>
              <w:left w:val="nil"/>
              <w:bottom w:val="nil"/>
              <w:right w:val="nil"/>
            </w:tcBorders>
          </w:tcPr>
          <w:p w14:paraId="5346D433" w14:textId="77777777" w:rsidR="008E0E32" w:rsidRPr="00AD1411" w:rsidRDefault="008E0E32" w:rsidP="008E0E32">
            <w:pPr>
              <w:rPr>
                <w:rFonts w:ascii="Times New Roman" w:hAnsi="Times New Roman" w:cs="Times New Roman"/>
                <w:sz w:val="20"/>
                <w:szCs w:val="20"/>
              </w:rPr>
            </w:pPr>
          </w:p>
        </w:tc>
        <w:tc>
          <w:tcPr>
            <w:tcW w:w="481" w:type="pct"/>
            <w:tcBorders>
              <w:top w:val="single" w:sz="12" w:space="0" w:color="auto"/>
              <w:left w:val="nil"/>
              <w:bottom w:val="nil"/>
              <w:right w:val="nil"/>
            </w:tcBorders>
          </w:tcPr>
          <w:p w14:paraId="5F47891C"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0.345</w:t>
            </w:r>
          </w:p>
        </w:tc>
        <w:tc>
          <w:tcPr>
            <w:tcW w:w="348" w:type="pct"/>
            <w:tcBorders>
              <w:top w:val="single" w:sz="12" w:space="0" w:color="auto"/>
              <w:left w:val="nil"/>
              <w:bottom w:val="nil"/>
              <w:right w:val="nil"/>
            </w:tcBorders>
          </w:tcPr>
          <w:p w14:paraId="5663D62E"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.709</w:t>
            </w:r>
          </w:p>
        </w:tc>
        <w:tc>
          <w:tcPr>
            <w:tcW w:w="348" w:type="pct"/>
            <w:tcBorders>
              <w:top w:val="single" w:sz="12" w:space="0" w:color="auto"/>
              <w:left w:val="nil"/>
              <w:bottom w:val="nil"/>
              <w:right w:val="nil"/>
            </w:tcBorders>
          </w:tcPr>
          <w:p w14:paraId="4F1C88D6"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.0729</w:t>
            </w:r>
          </w:p>
        </w:tc>
        <w:tc>
          <w:tcPr>
            <w:tcW w:w="116" w:type="pct"/>
            <w:tcBorders>
              <w:top w:val="single" w:sz="12" w:space="0" w:color="auto"/>
              <w:left w:val="nil"/>
              <w:bottom w:val="nil"/>
              <w:right w:val="nil"/>
            </w:tcBorders>
          </w:tcPr>
          <w:p w14:paraId="14BA69B0" w14:textId="77777777" w:rsidR="008E0E32" w:rsidRPr="00AD1411" w:rsidRDefault="008E0E32" w:rsidP="008E0E32">
            <w:pPr>
              <w:rPr>
                <w:rFonts w:ascii="Times New Roman" w:hAnsi="Times New Roman" w:cs="Times New Roman"/>
                <w:sz w:val="20"/>
                <w:szCs w:val="20"/>
              </w:rPr>
            </w:pPr>
          </w:p>
        </w:tc>
        <w:tc>
          <w:tcPr>
            <w:tcW w:w="481" w:type="pct"/>
            <w:tcBorders>
              <w:top w:val="single" w:sz="12" w:space="0" w:color="auto"/>
              <w:left w:val="nil"/>
              <w:bottom w:val="nil"/>
              <w:right w:val="nil"/>
            </w:tcBorders>
          </w:tcPr>
          <w:p w14:paraId="4E7546A6"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3.317</w:t>
            </w:r>
          </w:p>
        </w:tc>
        <w:tc>
          <w:tcPr>
            <w:tcW w:w="400" w:type="pct"/>
            <w:tcBorders>
              <w:top w:val="single" w:sz="12" w:space="0" w:color="auto"/>
              <w:left w:val="nil"/>
              <w:bottom w:val="nil"/>
              <w:right w:val="nil"/>
            </w:tcBorders>
          </w:tcPr>
          <w:p w14:paraId="0424339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.039*</w:t>
            </w:r>
          </w:p>
        </w:tc>
        <w:tc>
          <w:tcPr>
            <w:tcW w:w="296" w:type="pct"/>
            <w:tcBorders>
              <w:top w:val="single" w:sz="12" w:space="0" w:color="auto"/>
              <w:left w:val="nil"/>
              <w:bottom w:val="nil"/>
              <w:right w:val="nil"/>
            </w:tcBorders>
          </w:tcPr>
          <w:p w14:paraId="7BDCB15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1.04</w:t>
            </w:r>
          </w:p>
        </w:tc>
      </w:tr>
      <w:tr w:rsidR="00341512" w:rsidRPr="00AD1411" w14:paraId="02939691" w14:textId="77777777" w:rsidTr="00341512">
        <w:tc>
          <w:tcPr>
            <w:tcW w:w="1290" w:type="pct"/>
            <w:tcBorders>
              <w:top w:val="nil"/>
              <w:left w:val="nil"/>
              <w:bottom w:val="nil"/>
              <w:right w:val="nil"/>
            </w:tcBorders>
          </w:tcPr>
          <w:p w14:paraId="7559DB7E" w14:textId="322457C0"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SP2: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nil"/>
              <w:left w:val="nil"/>
              <w:bottom w:val="nil"/>
              <w:right w:val="nil"/>
            </w:tcBorders>
          </w:tcPr>
          <w:p w14:paraId="13466F1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0.394</w:t>
            </w:r>
          </w:p>
        </w:tc>
        <w:tc>
          <w:tcPr>
            <w:tcW w:w="296" w:type="pct"/>
            <w:tcBorders>
              <w:top w:val="nil"/>
              <w:left w:val="nil"/>
              <w:bottom w:val="nil"/>
              <w:right w:val="nil"/>
            </w:tcBorders>
          </w:tcPr>
          <w:p w14:paraId="10211BE1"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.675</w:t>
            </w:r>
          </w:p>
        </w:tc>
        <w:tc>
          <w:tcPr>
            <w:tcW w:w="348" w:type="pct"/>
            <w:tcBorders>
              <w:top w:val="nil"/>
              <w:left w:val="nil"/>
              <w:bottom w:val="nil"/>
              <w:right w:val="nil"/>
            </w:tcBorders>
          </w:tcPr>
          <w:p w14:paraId="61373BA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.0761</w:t>
            </w:r>
          </w:p>
        </w:tc>
        <w:tc>
          <w:tcPr>
            <w:tcW w:w="116" w:type="pct"/>
            <w:tcBorders>
              <w:top w:val="nil"/>
              <w:left w:val="nil"/>
              <w:bottom w:val="nil"/>
              <w:right w:val="nil"/>
            </w:tcBorders>
          </w:tcPr>
          <w:p w14:paraId="1EF7BF33"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nil"/>
              <w:right w:val="nil"/>
            </w:tcBorders>
          </w:tcPr>
          <w:p w14:paraId="216EB8F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1.928</w:t>
            </w:r>
          </w:p>
        </w:tc>
        <w:tc>
          <w:tcPr>
            <w:tcW w:w="348" w:type="pct"/>
            <w:tcBorders>
              <w:top w:val="nil"/>
              <w:left w:val="nil"/>
              <w:bottom w:val="nil"/>
              <w:right w:val="nil"/>
            </w:tcBorders>
          </w:tcPr>
          <w:p w14:paraId="2FBB4A87"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.150</w:t>
            </w:r>
          </w:p>
        </w:tc>
        <w:tc>
          <w:tcPr>
            <w:tcW w:w="348" w:type="pct"/>
            <w:tcBorders>
              <w:top w:val="nil"/>
              <w:left w:val="nil"/>
              <w:bottom w:val="nil"/>
              <w:right w:val="nil"/>
            </w:tcBorders>
          </w:tcPr>
          <w:p w14:paraId="3F26F29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.2959</w:t>
            </w:r>
          </w:p>
        </w:tc>
        <w:tc>
          <w:tcPr>
            <w:tcW w:w="116" w:type="pct"/>
            <w:tcBorders>
              <w:top w:val="nil"/>
              <w:left w:val="nil"/>
              <w:bottom w:val="nil"/>
              <w:right w:val="nil"/>
            </w:tcBorders>
          </w:tcPr>
          <w:p w14:paraId="54363525"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nil"/>
              <w:right w:val="nil"/>
            </w:tcBorders>
          </w:tcPr>
          <w:p w14:paraId="3EA1AA8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4.58</w:t>
            </w:r>
          </w:p>
        </w:tc>
        <w:tc>
          <w:tcPr>
            <w:tcW w:w="400" w:type="pct"/>
            <w:tcBorders>
              <w:top w:val="nil"/>
              <w:left w:val="nil"/>
              <w:bottom w:val="nil"/>
              <w:right w:val="nil"/>
            </w:tcBorders>
          </w:tcPr>
          <w:p w14:paraId="5B18C275"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.012*</w:t>
            </w:r>
          </w:p>
        </w:tc>
        <w:tc>
          <w:tcPr>
            <w:tcW w:w="296" w:type="pct"/>
            <w:tcBorders>
              <w:top w:val="nil"/>
              <w:left w:val="nil"/>
              <w:bottom w:val="nil"/>
              <w:right w:val="nil"/>
            </w:tcBorders>
          </w:tcPr>
          <w:p w14:paraId="5FE8D72C"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3.11</w:t>
            </w:r>
          </w:p>
        </w:tc>
      </w:tr>
      <w:tr w:rsidR="00341512" w:rsidRPr="00AD1411" w14:paraId="24519E3B" w14:textId="77777777" w:rsidTr="00341512">
        <w:tc>
          <w:tcPr>
            <w:tcW w:w="1290" w:type="pct"/>
            <w:tcBorders>
              <w:top w:val="nil"/>
              <w:left w:val="nil"/>
              <w:bottom w:val="single" w:sz="12" w:space="0" w:color="auto"/>
              <w:right w:val="nil"/>
            </w:tcBorders>
          </w:tcPr>
          <w:p w14:paraId="7303FB82" w14:textId="43BC17B9" w:rsidR="008E0E32" w:rsidRPr="00AD1411" w:rsidRDefault="008E0E32" w:rsidP="008E0E32">
            <w:pPr>
              <w:rPr>
                <w:rFonts w:ascii="Times New Roman" w:hAnsi="Times New Roman" w:cs="Times New Roman"/>
                <w:sz w:val="20"/>
                <w:szCs w:val="20"/>
              </w:rPr>
            </w:pPr>
            <w:r>
              <w:rPr>
                <w:rFonts w:ascii="Times New Roman" w:hAnsi="Times New Roman" w:cs="Times New Roman"/>
                <w:sz w:val="20"/>
                <w:szCs w:val="20"/>
              </w:rPr>
              <w:t>SP3: High vs</w:t>
            </w:r>
            <w:r w:rsidR="00341512">
              <w:rPr>
                <w:rFonts w:ascii="Times New Roman" w:hAnsi="Times New Roman" w:cs="Times New Roman"/>
                <w:sz w:val="20"/>
                <w:szCs w:val="20"/>
              </w:rPr>
              <w:t>.</w:t>
            </w:r>
            <w:r>
              <w:rPr>
                <w:rFonts w:ascii="Times New Roman" w:hAnsi="Times New Roman" w:cs="Times New Roman"/>
                <w:sz w:val="20"/>
                <w:szCs w:val="20"/>
              </w:rPr>
              <w:t xml:space="preserve"> Low</w:t>
            </w:r>
            <w:r w:rsidR="00341512">
              <w:rPr>
                <w:rFonts w:ascii="Times New Roman" w:hAnsi="Times New Roman" w:cs="Times New Roman"/>
                <w:sz w:val="20"/>
                <w:szCs w:val="20"/>
              </w:rPr>
              <w:t xml:space="preserve"> vs. Control</w:t>
            </w:r>
          </w:p>
        </w:tc>
        <w:tc>
          <w:tcPr>
            <w:tcW w:w="481" w:type="pct"/>
            <w:tcBorders>
              <w:top w:val="nil"/>
              <w:left w:val="nil"/>
              <w:bottom w:val="single" w:sz="12" w:space="0" w:color="auto"/>
              <w:right w:val="nil"/>
            </w:tcBorders>
          </w:tcPr>
          <w:p w14:paraId="7AD4AB54"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0.12</w:t>
            </w:r>
          </w:p>
        </w:tc>
        <w:tc>
          <w:tcPr>
            <w:tcW w:w="296" w:type="pct"/>
            <w:tcBorders>
              <w:top w:val="nil"/>
              <w:left w:val="nil"/>
              <w:bottom w:val="single" w:sz="12" w:space="0" w:color="auto"/>
              <w:right w:val="nil"/>
            </w:tcBorders>
          </w:tcPr>
          <w:p w14:paraId="4BBDA515"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.887</w:t>
            </w:r>
          </w:p>
        </w:tc>
        <w:tc>
          <w:tcPr>
            <w:tcW w:w="348" w:type="pct"/>
            <w:tcBorders>
              <w:top w:val="nil"/>
              <w:left w:val="nil"/>
              <w:bottom w:val="single" w:sz="12" w:space="0" w:color="auto"/>
              <w:right w:val="nil"/>
            </w:tcBorders>
          </w:tcPr>
          <w:p w14:paraId="4573024D"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.0610</w:t>
            </w:r>
          </w:p>
        </w:tc>
        <w:tc>
          <w:tcPr>
            <w:tcW w:w="116" w:type="pct"/>
            <w:tcBorders>
              <w:top w:val="nil"/>
              <w:left w:val="nil"/>
              <w:bottom w:val="single" w:sz="12" w:space="0" w:color="auto"/>
              <w:right w:val="nil"/>
            </w:tcBorders>
          </w:tcPr>
          <w:p w14:paraId="682C1E7C"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single" w:sz="12" w:space="0" w:color="auto"/>
              <w:right w:val="nil"/>
            </w:tcBorders>
          </w:tcPr>
          <w:p w14:paraId="7F9A6511"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4.514</w:t>
            </w:r>
          </w:p>
        </w:tc>
        <w:tc>
          <w:tcPr>
            <w:tcW w:w="348" w:type="pct"/>
            <w:tcBorders>
              <w:top w:val="nil"/>
              <w:left w:val="nil"/>
              <w:bottom w:val="single" w:sz="12" w:space="0" w:color="auto"/>
              <w:right w:val="nil"/>
            </w:tcBorders>
          </w:tcPr>
          <w:p w14:paraId="61243E3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.128*</w:t>
            </w:r>
          </w:p>
        </w:tc>
        <w:tc>
          <w:tcPr>
            <w:tcW w:w="348" w:type="pct"/>
            <w:tcBorders>
              <w:top w:val="nil"/>
              <w:left w:val="nil"/>
              <w:bottom w:val="single" w:sz="12" w:space="0" w:color="auto"/>
              <w:right w:val="nil"/>
            </w:tcBorders>
          </w:tcPr>
          <w:p w14:paraId="467322A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2.583</w:t>
            </w:r>
          </w:p>
        </w:tc>
        <w:tc>
          <w:tcPr>
            <w:tcW w:w="116" w:type="pct"/>
            <w:tcBorders>
              <w:top w:val="nil"/>
              <w:left w:val="nil"/>
              <w:bottom w:val="single" w:sz="12" w:space="0" w:color="auto"/>
              <w:right w:val="nil"/>
            </w:tcBorders>
          </w:tcPr>
          <w:p w14:paraId="4A04A793" w14:textId="77777777" w:rsidR="008E0E32" w:rsidRPr="00AD1411" w:rsidRDefault="008E0E32" w:rsidP="008E0E32">
            <w:pPr>
              <w:rPr>
                <w:rFonts w:ascii="Times New Roman" w:hAnsi="Times New Roman" w:cs="Times New Roman"/>
                <w:sz w:val="20"/>
                <w:szCs w:val="20"/>
              </w:rPr>
            </w:pPr>
          </w:p>
        </w:tc>
        <w:tc>
          <w:tcPr>
            <w:tcW w:w="481" w:type="pct"/>
            <w:tcBorders>
              <w:top w:val="nil"/>
              <w:left w:val="nil"/>
              <w:bottom w:val="single" w:sz="12" w:space="0" w:color="auto"/>
              <w:right w:val="nil"/>
            </w:tcBorders>
          </w:tcPr>
          <w:p w14:paraId="2F9D7C82"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7.184</w:t>
            </w:r>
          </w:p>
        </w:tc>
        <w:tc>
          <w:tcPr>
            <w:tcW w:w="400" w:type="pct"/>
            <w:tcBorders>
              <w:top w:val="nil"/>
              <w:left w:val="nil"/>
              <w:bottom w:val="single" w:sz="12" w:space="0" w:color="auto"/>
              <w:right w:val="nil"/>
            </w:tcBorders>
          </w:tcPr>
          <w:p w14:paraId="47BE535B"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.001**</w:t>
            </w:r>
          </w:p>
        </w:tc>
        <w:tc>
          <w:tcPr>
            <w:tcW w:w="296" w:type="pct"/>
            <w:tcBorders>
              <w:top w:val="nil"/>
              <w:left w:val="nil"/>
              <w:bottom w:val="single" w:sz="12" w:space="0" w:color="auto"/>
              <w:right w:val="nil"/>
            </w:tcBorders>
          </w:tcPr>
          <w:p w14:paraId="6B909283" w14:textId="77777777" w:rsidR="008E0E32" w:rsidRPr="00AD1411" w:rsidRDefault="008E0E32" w:rsidP="008E0E32">
            <w:pPr>
              <w:rPr>
                <w:rFonts w:ascii="Times New Roman" w:hAnsi="Times New Roman" w:cs="Times New Roman"/>
                <w:sz w:val="20"/>
                <w:szCs w:val="20"/>
              </w:rPr>
            </w:pPr>
            <w:r w:rsidRPr="00AD1411">
              <w:rPr>
                <w:rFonts w:ascii="Times New Roman" w:hAnsi="Times New Roman" w:cs="Times New Roman"/>
                <w:sz w:val="20"/>
                <w:szCs w:val="20"/>
              </w:rPr>
              <w:t>26.5</w:t>
            </w:r>
          </w:p>
        </w:tc>
      </w:tr>
    </w:tbl>
    <w:bookmarkEnd w:id="122"/>
    <w:p w14:paraId="0CF581D4" w14:textId="4EBA58BC" w:rsidR="008E0E32" w:rsidRPr="00805882" w:rsidRDefault="00805882" w:rsidP="00884F75">
      <w:pPr>
        <w:spacing w:line="24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target item</w:t>
      </w:r>
    </w:p>
    <w:p w14:paraId="544438C3" w14:textId="77777777" w:rsidR="004B4139" w:rsidRPr="00AD1411" w:rsidRDefault="004B4139" w:rsidP="00884F75">
      <w:pPr>
        <w:spacing w:line="240" w:lineRule="auto"/>
        <w:rPr>
          <w:rFonts w:ascii="Times New Roman" w:hAnsi="Times New Roman" w:cs="Times New Roman"/>
          <w:sz w:val="20"/>
          <w:szCs w:val="20"/>
        </w:rPr>
      </w:pPr>
    </w:p>
    <w:p w14:paraId="3E24C2C3" w14:textId="28DE0946" w:rsidR="004B4139" w:rsidRPr="008D77E5" w:rsidRDefault="004B4139" w:rsidP="004B4139">
      <w:pPr>
        <w:spacing w:line="240" w:lineRule="auto"/>
        <w:rPr>
          <w:rFonts w:ascii="Times New Roman" w:hAnsi="Times New Roman" w:cs="Times New Roman"/>
          <w:sz w:val="24"/>
          <w:szCs w:val="24"/>
        </w:rPr>
      </w:pPr>
      <w:r>
        <w:rPr>
          <w:rFonts w:ascii="Times New Roman" w:hAnsi="Times New Roman" w:cs="Times New Roman"/>
          <w:sz w:val="24"/>
          <w:szCs w:val="24"/>
        </w:rPr>
        <w:t xml:space="preserve">Table </w:t>
      </w:r>
      <w:r w:rsidR="00805882">
        <w:rPr>
          <w:rFonts w:ascii="Times New Roman" w:hAnsi="Times New Roman" w:cs="Times New Roman"/>
          <w:sz w:val="24"/>
          <w:szCs w:val="24"/>
        </w:rPr>
        <w:t>4</w:t>
      </w:r>
    </w:p>
    <w:p w14:paraId="61EE7090" w14:textId="08818769" w:rsidR="00B919D8" w:rsidRDefault="00805882" w:rsidP="00884F75">
      <w:pPr>
        <w:spacing w:line="24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proofErr w:type="spellStart"/>
      <w:r w:rsidR="00933079">
        <w:rPr>
          <w:rFonts w:ascii="Times New Roman" w:hAnsi="Times New Roman" w:cs="Times New Roman"/>
          <w:i/>
          <w:iCs/>
          <w:sz w:val="24"/>
          <w:szCs w:val="24"/>
        </w:rPr>
        <w:t>Unc</w:t>
      </w:r>
      <w:r w:rsidRPr="004B4139">
        <w:rPr>
          <w:rFonts w:ascii="Times New Roman" w:hAnsi="Times New Roman" w:cs="Times New Roman"/>
          <w:i/>
          <w:iCs/>
          <w:sz w:val="24"/>
          <w:szCs w:val="24"/>
        </w:rPr>
        <w:t>ollapsed</w:t>
      </w:r>
      <w:proofErr w:type="spellEnd"/>
      <w:r w:rsidRPr="004B4139">
        <w:rPr>
          <w:rFonts w:ascii="Times New Roman" w:hAnsi="Times New Roman" w:cs="Times New Roman"/>
          <w:i/>
          <w:iCs/>
          <w:sz w:val="24"/>
          <w:szCs w:val="24"/>
        </w:rPr>
        <w:t xml:space="preserve"> </w:t>
      </w:r>
      <w:r>
        <w:rPr>
          <w:rFonts w:ascii="Times New Roman" w:hAnsi="Times New Roman" w:cs="Times New Roman"/>
          <w:i/>
          <w:iCs/>
          <w:sz w:val="24"/>
          <w:szCs w:val="24"/>
        </w:rPr>
        <w:t>C</w:t>
      </w:r>
      <w:r w:rsidRPr="004B4139">
        <w:rPr>
          <w:rFonts w:ascii="Times New Roman" w:hAnsi="Times New Roman" w:cs="Times New Roman"/>
          <w:i/>
          <w:iCs/>
          <w:sz w:val="24"/>
          <w:szCs w:val="24"/>
        </w:rPr>
        <w:t>onditions</w:t>
      </w:r>
      <w:r>
        <w:rPr>
          <w:rFonts w:ascii="Times New Roman" w:hAnsi="Times New Roman" w:cs="Times New Roman"/>
          <w:i/>
          <w:iCs/>
          <w:sz w:val="24"/>
          <w:szCs w:val="24"/>
        </w:rPr>
        <w:t xml:space="preserve"> by Target Serial Position</w:t>
      </w:r>
    </w:p>
    <w:p w14:paraId="655B25A2" w14:textId="77777777" w:rsidR="00805882" w:rsidRPr="00805882" w:rsidRDefault="00805882" w:rsidP="00884F75">
      <w:pPr>
        <w:spacing w:line="240" w:lineRule="auto"/>
        <w:rPr>
          <w:rFonts w:ascii="Times New Roman" w:hAnsi="Times New Roman" w:cs="Times New Roman"/>
          <w:i/>
          <w:iCs/>
          <w:sz w:val="24"/>
          <w:szCs w:val="24"/>
        </w:rPr>
      </w:pP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922"/>
        <w:gridCol w:w="566"/>
        <w:gridCol w:w="666"/>
        <w:gridCol w:w="222"/>
        <w:gridCol w:w="922"/>
        <w:gridCol w:w="666"/>
        <w:gridCol w:w="666"/>
        <w:gridCol w:w="222"/>
        <w:gridCol w:w="922"/>
        <w:gridCol w:w="979"/>
        <w:gridCol w:w="666"/>
      </w:tblGrid>
      <w:tr w:rsidR="004978F4" w:rsidRPr="00AD1411" w14:paraId="430DA42A" w14:textId="77777777" w:rsidTr="00805882">
        <w:trPr>
          <w:cnfStyle w:val="100000000000" w:firstRow="1" w:lastRow="0" w:firstColumn="0" w:lastColumn="0" w:oddVBand="0" w:evenVBand="0" w:oddHBand="0" w:evenHBand="0" w:firstRowFirstColumn="0" w:firstRowLastColumn="0" w:lastRowFirstColumn="0" w:lastRowLastColumn="0"/>
        </w:trPr>
        <w:tc>
          <w:tcPr>
            <w:tcW w:w="1126" w:type="pct"/>
            <w:tcBorders>
              <w:bottom w:val="nil"/>
            </w:tcBorders>
          </w:tcPr>
          <w:p w14:paraId="46BB9F02" w14:textId="77777777" w:rsidR="004978F4" w:rsidRPr="00AD1411" w:rsidRDefault="004978F4" w:rsidP="0059360D">
            <w:pPr>
              <w:rPr>
                <w:rFonts w:ascii="Times New Roman" w:hAnsi="Times New Roman" w:cs="Times New Roman"/>
                <w:sz w:val="20"/>
                <w:szCs w:val="20"/>
              </w:rPr>
            </w:pPr>
          </w:p>
        </w:tc>
        <w:tc>
          <w:tcPr>
            <w:tcW w:w="1125" w:type="pct"/>
            <w:gridSpan w:val="3"/>
            <w:tcBorders>
              <w:bottom w:val="single" w:sz="4" w:space="0" w:color="auto"/>
            </w:tcBorders>
          </w:tcPr>
          <w:p w14:paraId="26CFD736"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0E7FF109" w14:textId="77777777" w:rsidR="004978F4" w:rsidRPr="00AD1411" w:rsidRDefault="004978F4" w:rsidP="0059360D">
            <w:pPr>
              <w:rPr>
                <w:rFonts w:ascii="Times New Roman" w:hAnsi="Times New Roman" w:cs="Times New Roman"/>
                <w:sz w:val="20"/>
                <w:szCs w:val="20"/>
              </w:rPr>
            </w:pPr>
          </w:p>
        </w:tc>
        <w:tc>
          <w:tcPr>
            <w:tcW w:w="1177" w:type="pct"/>
            <w:gridSpan w:val="3"/>
            <w:tcBorders>
              <w:bottom w:val="single" w:sz="4" w:space="0" w:color="auto"/>
            </w:tcBorders>
          </w:tcPr>
          <w:p w14:paraId="5D4EA582"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2D3051C2" w14:textId="77777777" w:rsidR="004978F4" w:rsidRPr="00AD1411" w:rsidRDefault="004978F4" w:rsidP="0059360D">
            <w:pPr>
              <w:rPr>
                <w:rFonts w:ascii="Times New Roman" w:hAnsi="Times New Roman" w:cs="Times New Roman"/>
                <w:sz w:val="20"/>
                <w:szCs w:val="20"/>
              </w:rPr>
            </w:pPr>
          </w:p>
        </w:tc>
        <w:tc>
          <w:tcPr>
            <w:tcW w:w="1340" w:type="pct"/>
            <w:gridSpan w:val="3"/>
            <w:tcBorders>
              <w:bottom w:val="single" w:sz="4" w:space="0" w:color="auto"/>
            </w:tcBorders>
          </w:tcPr>
          <w:p w14:paraId="31BD37AD"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Criterion</w:t>
            </w:r>
          </w:p>
        </w:tc>
      </w:tr>
      <w:tr w:rsidR="00805882" w:rsidRPr="00AD1411" w14:paraId="36F190C2" w14:textId="77777777" w:rsidTr="00805882">
        <w:tc>
          <w:tcPr>
            <w:tcW w:w="1126" w:type="pct"/>
            <w:tcBorders>
              <w:top w:val="nil"/>
              <w:left w:val="nil"/>
              <w:bottom w:val="single" w:sz="12" w:space="0" w:color="auto"/>
              <w:right w:val="nil"/>
            </w:tcBorders>
          </w:tcPr>
          <w:p w14:paraId="7D5FC18F"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481" w:type="pct"/>
            <w:tcBorders>
              <w:top w:val="single" w:sz="4" w:space="0" w:color="auto"/>
              <w:left w:val="nil"/>
              <w:bottom w:val="single" w:sz="12" w:space="0" w:color="auto"/>
              <w:right w:val="nil"/>
            </w:tcBorders>
          </w:tcPr>
          <w:p w14:paraId="5D919723" w14:textId="77777777" w:rsidR="004978F4" w:rsidRPr="008E0E32"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296" w:type="pct"/>
            <w:tcBorders>
              <w:top w:val="single" w:sz="4" w:space="0" w:color="auto"/>
              <w:left w:val="nil"/>
              <w:bottom w:val="single" w:sz="12" w:space="0" w:color="auto"/>
              <w:right w:val="nil"/>
            </w:tcBorders>
          </w:tcPr>
          <w:p w14:paraId="35601439" w14:textId="77777777" w:rsidR="004978F4" w:rsidRPr="00AD1411" w:rsidRDefault="004978F4" w:rsidP="0059360D">
            <w:pPr>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41F4A7DF"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61D8F5B2" w14:textId="77777777" w:rsidR="004978F4" w:rsidRPr="00AD1411" w:rsidRDefault="004978F4" w:rsidP="0059360D">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5B5685C7" w14:textId="77777777" w:rsidR="004978F4" w:rsidRPr="00AD1411"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48" w:type="pct"/>
            <w:tcBorders>
              <w:top w:val="single" w:sz="4" w:space="0" w:color="auto"/>
              <w:left w:val="nil"/>
              <w:bottom w:val="single" w:sz="12" w:space="0" w:color="auto"/>
              <w:right w:val="nil"/>
            </w:tcBorders>
          </w:tcPr>
          <w:p w14:paraId="21571483"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4BAAAAD"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28327475" w14:textId="77777777" w:rsidR="004978F4" w:rsidRPr="00AD1411" w:rsidRDefault="004978F4" w:rsidP="0059360D">
            <w:pPr>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32AA7C87" w14:textId="77777777" w:rsidR="004978F4" w:rsidRPr="00AD1411" w:rsidRDefault="004978F4" w:rsidP="0059360D">
            <w:pPr>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511" w:type="pct"/>
            <w:tcBorders>
              <w:top w:val="single" w:sz="4" w:space="0" w:color="auto"/>
              <w:left w:val="nil"/>
              <w:bottom w:val="single" w:sz="12" w:space="0" w:color="auto"/>
              <w:right w:val="nil"/>
            </w:tcBorders>
          </w:tcPr>
          <w:p w14:paraId="51782095"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0886D04B" w14:textId="77777777" w:rsidR="004978F4" w:rsidRPr="00AD1411" w:rsidRDefault="004978F4" w:rsidP="0059360D">
            <w:pPr>
              <w:rPr>
                <w:rFonts w:ascii="Times New Roman" w:hAnsi="Times New Roman" w:cs="Times New Roman"/>
                <w:sz w:val="20"/>
                <w:szCs w:val="20"/>
              </w:rPr>
            </w:pPr>
            <w:r w:rsidRPr="00AD1411">
              <w:rPr>
                <w:rFonts w:ascii="Times New Roman" w:hAnsi="Times New Roman" w:cs="Times New Roman"/>
                <w:sz w:val="20"/>
                <w:szCs w:val="20"/>
              </w:rPr>
              <w:t>BF</w:t>
            </w:r>
          </w:p>
        </w:tc>
      </w:tr>
      <w:tr w:rsidR="00805882" w:rsidRPr="00AD1411" w14:paraId="08169B5F" w14:textId="77777777" w:rsidTr="00805882">
        <w:tc>
          <w:tcPr>
            <w:tcW w:w="1126" w:type="pct"/>
            <w:tcBorders>
              <w:top w:val="single" w:sz="12" w:space="0" w:color="auto"/>
              <w:left w:val="nil"/>
              <w:bottom w:val="nil"/>
              <w:right w:val="nil"/>
            </w:tcBorders>
          </w:tcPr>
          <w:p w14:paraId="6C4B2F33" w14:textId="12E0A506" w:rsidR="004978F4" w:rsidRPr="00AD1411" w:rsidRDefault="004978F4" w:rsidP="0059360D">
            <w:pPr>
              <w:rPr>
                <w:rFonts w:ascii="Times New Roman" w:hAnsi="Times New Roman" w:cs="Times New Roman"/>
                <w:sz w:val="20"/>
                <w:szCs w:val="20"/>
              </w:rPr>
            </w:pPr>
            <w:r>
              <w:rPr>
                <w:rFonts w:ascii="Times New Roman" w:hAnsi="Times New Roman" w:cs="Times New Roman"/>
                <w:sz w:val="20"/>
                <w:szCs w:val="20"/>
              </w:rPr>
              <w:t>SP1: High vs. Low</w:t>
            </w:r>
          </w:p>
        </w:tc>
        <w:tc>
          <w:tcPr>
            <w:tcW w:w="481" w:type="pct"/>
            <w:tcBorders>
              <w:top w:val="single" w:sz="12" w:space="0" w:color="auto"/>
              <w:left w:val="nil"/>
              <w:bottom w:val="nil"/>
              <w:right w:val="nil"/>
            </w:tcBorders>
          </w:tcPr>
          <w:p w14:paraId="1B5EB7BB" w14:textId="1DBA54A9"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0.132</w:t>
            </w:r>
          </w:p>
        </w:tc>
        <w:tc>
          <w:tcPr>
            <w:tcW w:w="296" w:type="pct"/>
            <w:tcBorders>
              <w:top w:val="single" w:sz="12" w:space="0" w:color="auto"/>
              <w:left w:val="nil"/>
              <w:bottom w:val="nil"/>
              <w:right w:val="nil"/>
            </w:tcBorders>
          </w:tcPr>
          <w:p w14:paraId="1BBB52AF" w14:textId="479719A7"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.680</w:t>
            </w:r>
          </w:p>
        </w:tc>
        <w:tc>
          <w:tcPr>
            <w:tcW w:w="348" w:type="pct"/>
            <w:tcBorders>
              <w:top w:val="single" w:sz="12" w:space="0" w:color="auto"/>
              <w:left w:val="nil"/>
              <w:bottom w:val="nil"/>
              <w:right w:val="nil"/>
            </w:tcBorders>
          </w:tcPr>
          <w:p w14:paraId="7C5FBD91" w14:textId="7F86A89A"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.1509</w:t>
            </w:r>
          </w:p>
        </w:tc>
        <w:tc>
          <w:tcPr>
            <w:tcW w:w="116" w:type="pct"/>
            <w:tcBorders>
              <w:top w:val="single" w:sz="12" w:space="0" w:color="auto"/>
              <w:left w:val="nil"/>
              <w:bottom w:val="nil"/>
              <w:right w:val="nil"/>
            </w:tcBorders>
          </w:tcPr>
          <w:p w14:paraId="7FF85424" w14:textId="77777777" w:rsidR="004978F4" w:rsidRPr="00AD1411" w:rsidRDefault="004978F4" w:rsidP="0059360D">
            <w:pPr>
              <w:rPr>
                <w:rFonts w:ascii="Times New Roman" w:hAnsi="Times New Roman" w:cs="Times New Roman"/>
                <w:sz w:val="20"/>
                <w:szCs w:val="20"/>
              </w:rPr>
            </w:pPr>
          </w:p>
        </w:tc>
        <w:tc>
          <w:tcPr>
            <w:tcW w:w="481" w:type="pct"/>
            <w:tcBorders>
              <w:top w:val="single" w:sz="12" w:space="0" w:color="auto"/>
              <w:left w:val="nil"/>
              <w:bottom w:val="nil"/>
              <w:right w:val="nil"/>
            </w:tcBorders>
          </w:tcPr>
          <w:p w14:paraId="74C0DBA4" w14:textId="1DC89A32"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0.757</w:t>
            </w:r>
          </w:p>
        </w:tc>
        <w:tc>
          <w:tcPr>
            <w:tcW w:w="348" w:type="pct"/>
            <w:tcBorders>
              <w:top w:val="single" w:sz="12" w:space="0" w:color="auto"/>
              <w:left w:val="nil"/>
              <w:bottom w:val="nil"/>
              <w:right w:val="nil"/>
            </w:tcBorders>
          </w:tcPr>
          <w:p w14:paraId="25B71871" w14:textId="43CC3CAF"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.451</w:t>
            </w:r>
          </w:p>
        </w:tc>
        <w:tc>
          <w:tcPr>
            <w:tcW w:w="348" w:type="pct"/>
            <w:tcBorders>
              <w:top w:val="single" w:sz="12" w:space="0" w:color="auto"/>
              <w:left w:val="nil"/>
              <w:bottom w:val="nil"/>
              <w:right w:val="nil"/>
            </w:tcBorders>
          </w:tcPr>
          <w:p w14:paraId="7C31763F" w14:textId="42DE41D1"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.1829</w:t>
            </w:r>
          </w:p>
        </w:tc>
        <w:tc>
          <w:tcPr>
            <w:tcW w:w="116" w:type="pct"/>
            <w:tcBorders>
              <w:top w:val="single" w:sz="12" w:space="0" w:color="auto"/>
              <w:left w:val="nil"/>
              <w:bottom w:val="nil"/>
              <w:right w:val="nil"/>
            </w:tcBorders>
          </w:tcPr>
          <w:p w14:paraId="10924EDE" w14:textId="77777777" w:rsidR="004978F4" w:rsidRPr="00AD1411" w:rsidRDefault="004978F4" w:rsidP="0059360D">
            <w:pPr>
              <w:rPr>
                <w:rFonts w:ascii="Times New Roman" w:hAnsi="Times New Roman" w:cs="Times New Roman"/>
                <w:sz w:val="20"/>
                <w:szCs w:val="20"/>
              </w:rPr>
            </w:pPr>
          </w:p>
        </w:tc>
        <w:tc>
          <w:tcPr>
            <w:tcW w:w="481" w:type="pct"/>
            <w:tcBorders>
              <w:top w:val="single" w:sz="12" w:space="0" w:color="auto"/>
              <w:left w:val="nil"/>
              <w:bottom w:val="nil"/>
              <w:right w:val="nil"/>
            </w:tcBorders>
          </w:tcPr>
          <w:p w14:paraId="57E8576A" w14:textId="7416EF7F"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0.014</w:t>
            </w:r>
          </w:p>
        </w:tc>
        <w:tc>
          <w:tcPr>
            <w:tcW w:w="511" w:type="pct"/>
            <w:tcBorders>
              <w:top w:val="single" w:sz="12" w:space="0" w:color="auto"/>
              <w:left w:val="nil"/>
              <w:bottom w:val="nil"/>
              <w:right w:val="nil"/>
            </w:tcBorders>
          </w:tcPr>
          <w:p w14:paraId="076E6344" w14:textId="52DA6965"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.988</w:t>
            </w:r>
          </w:p>
        </w:tc>
        <w:tc>
          <w:tcPr>
            <w:tcW w:w="348" w:type="pct"/>
            <w:tcBorders>
              <w:top w:val="single" w:sz="12" w:space="0" w:color="auto"/>
              <w:left w:val="nil"/>
              <w:bottom w:val="nil"/>
              <w:right w:val="nil"/>
            </w:tcBorders>
          </w:tcPr>
          <w:p w14:paraId="30E2CE71" w14:textId="0D1B53C6"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.1390</w:t>
            </w:r>
          </w:p>
        </w:tc>
      </w:tr>
      <w:tr w:rsidR="00805882" w:rsidRPr="00AD1411" w14:paraId="7B9291AF" w14:textId="77777777" w:rsidTr="00805882">
        <w:tc>
          <w:tcPr>
            <w:tcW w:w="1126" w:type="pct"/>
            <w:tcBorders>
              <w:top w:val="nil"/>
              <w:left w:val="nil"/>
              <w:bottom w:val="nil"/>
              <w:right w:val="nil"/>
            </w:tcBorders>
          </w:tcPr>
          <w:p w14:paraId="66534894" w14:textId="0DE3BA67" w:rsidR="004978F4" w:rsidRPr="00AD1411" w:rsidRDefault="004978F4" w:rsidP="0059360D">
            <w:pPr>
              <w:rPr>
                <w:rFonts w:ascii="Times New Roman" w:hAnsi="Times New Roman" w:cs="Times New Roman"/>
                <w:sz w:val="20"/>
                <w:szCs w:val="20"/>
              </w:rPr>
            </w:pPr>
            <w:r>
              <w:rPr>
                <w:rFonts w:ascii="Times New Roman" w:hAnsi="Times New Roman" w:cs="Times New Roman"/>
                <w:sz w:val="20"/>
                <w:szCs w:val="20"/>
              </w:rPr>
              <w:t>SP2: High vs. Low</w:t>
            </w:r>
          </w:p>
        </w:tc>
        <w:tc>
          <w:tcPr>
            <w:tcW w:w="481" w:type="pct"/>
            <w:tcBorders>
              <w:top w:val="nil"/>
              <w:left w:val="nil"/>
              <w:bottom w:val="nil"/>
              <w:right w:val="nil"/>
            </w:tcBorders>
          </w:tcPr>
          <w:p w14:paraId="24143108" w14:textId="39E83EB4"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0.233</w:t>
            </w:r>
          </w:p>
        </w:tc>
        <w:tc>
          <w:tcPr>
            <w:tcW w:w="296" w:type="pct"/>
            <w:tcBorders>
              <w:top w:val="nil"/>
              <w:left w:val="nil"/>
              <w:bottom w:val="nil"/>
              <w:right w:val="nil"/>
            </w:tcBorders>
          </w:tcPr>
          <w:p w14:paraId="35A9BC86" w14:textId="0E2F8E52"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.816</w:t>
            </w:r>
          </w:p>
        </w:tc>
        <w:tc>
          <w:tcPr>
            <w:tcW w:w="348" w:type="pct"/>
            <w:tcBorders>
              <w:top w:val="nil"/>
              <w:left w:val="nil"/>
              <w:bottom w:val="nil"/>
              <w:right w:val="nil"/>
            </w:tcBorders>
          </w:tcPr>
          <w:p w14:paraId="4BB2387F" w14:textId="48EF7B04"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.1427</w:t>
            </w:r>
          </w:p>
        </w:tc>
        <w:tc>
          <w:tcPr>
            <w:tcW w:w="116" w:type="pct"/>
            <w:tcBorders>
              <w:top w:val="nil"/>
              <w:left w:val="nil"/>
              <w:bottom w:val="nil"/>
              <w:right w:val="nil"/>
            </w:tcBorders>
          </w:tcPr>
          <w:p w14:paraId="0F2E357C"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7AC68540" w14:textId="41D98346"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1.384</w:t>
            </w:r>
          </w:p>
        </w:tc>
        <w:tc>
          <w:tcPr>
            <w:tcW w:w="348" w:type="pct"/>
            <w:tcBorders>
              <w:top w:val="nil"/>
              <w:left w:val="nil"/>
              <w:bottom w:val="nil"/>
              <w:right w:val="nil"/>
            </w:tcBorders>
          </w:tcPr>
          <w:p w14:paraId="2CF2D2B9" w14:textId="394A888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.171</w:t>
            </w:r>
          </w:p>
        </w:tc>
        <w:tc>
          <w:tcPr>
            <w:tcW w:w="348" w:type="pct"/>
            <w:tcBorders>
              <w:top w:val="nil"/>
              <w:left w:val="nil"/>
              <w:bottom w:val="nil"/>
              <w:right w:val="nil"/>
            </w:tcBorders>
          </w:tcPr>
          <w:p w14:paraId="7A8AE163" w14:textId="2810008F"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.3430</w:t>
            </w:r>
          </w:p>
        </w:tc>
        <w:tc>
          <w:tcPr>
            <w:tcW w:w="116" w:type="pct"/>
            <w:tcBorders>
              <w:top w:val="nil"/>
              <w:left w:val="nil"/>
              <w:bottom w:val="nil"/>
              <w:right w:val="nil"/>
            </w:tcBorders>
          </w:tcPr>
          <w:p w14:paraId="3CF59F88"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35F5F4F5" w14:textId="68B79C8D"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0.883</w:t>
            </w:r>
          </w:p>
        </w:tc>
        <w:tc>
          <w:tcPr>
            <w:tcW w:w="511" w:type="pct"/>
            <w:tcBorders>
              <w:top w:val="nil"/>
              <w:left w:val="nil"/>
              <w:bottom w:val="nil"/>
              <w:right w:val="nil"/>
            </w:tcBorders>
          </w:tcPr>
          <w:p w14:paraId="37C31899" w14:textId="1A6737BA"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.380</w:t>
            </w:r>
          </w:p>
        </w:tc>
        <w:tc>
          <w:tcPr>
            <w:tcW w:w="348" w:type="pct"/>
            <w:tcBorders>
              <w:top w:val="nil"/>
              <w:left w:val="nil"/>
              <w:bottom w:val="nil"/>
              <w:right w:val="nil"/>
            </w:tcBorders>
          </w:tcPr>
          <w:p w14:paraId="529364E5" w14:textId="6C0A60E1"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.2017</w:t>
            </w:r>
          </w:p>
        </w:tc>
      </w:tr>
      <w:tr w:rsidR="004B4139" w:rsidRPr="00AD1411" w14:paraId="4281F522" w14:textId="77777777" w:rsidTr="00805882">
        <w:tc>
          <w:tcPr>
            <w:tcW w:w="1126" w:type="pct"/>
            <w:tcBorders>
              <w:top w:val="nil"/>
              <w:left w:val="nil"/>
              <w:bottom w:val="nil"/>
              <w:right w:val="nil"/>
            </w:tcBorders>
          </w:tcPr>
          <w:p w14:paraId="40EBE760" w14:textId="5158C4F5"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SP3: High vs. Low</w:t>
            </w:r>
          </w:p>
        </w:tc>
        <w:tc>
          <w:tcPr>
            <w:tcW w:w="481" w:type="pct"/>
            <w:tcBorders>
              <w:top w:val="nil"/>
              <w:left w:val="nil"/>
              <w:bottom w:val="nil"/>
              <w:right w:val="nil"/>
            </w:tcBorders>
          </w:tcPr>
          <w:p w14:paraId="35183102" w14:textId="53247D50"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0.272</w:t>
            </w:r>
          </w:p>
        </w:tc>
        <w:tc>
          <w:tcPr>
            <w:tcW w:w="296" w:type="pct"/>
            <w:tcBorders>
              <w:top w:val="nil"/>
              <w:left w:val="nil"/>
              <w:bottom w:val="nil"/>
              <w:right w:val="nil"/>
            </w:tcBorders>
          </w:tcPr>
          <w:p w14:paraId="7C1CD91D" w14:textId="0B6D3DDC"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.786</w:t>
            </w:r>
          </w:p>
        </w:tc>
        <w:tc>
          <w:tcPr>
            <w:tcW w:w="348" w:type="pct"/>
            <w:tcBorders>
              <w:top w:val="nil"/>
              <w:left w:val="nil"/>
              <w:bottom w:val="nil"/>
              <w:right w:val="nil"/>
            </w:tcBorders>
          </w:tcPr>
          <w:p w14:paraId="79C220FF" w14:textId="073AE597"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.1441</w:t>
            </w:r>
          </w:p>
        </w:tc>
        <w:tc>
          <w:tcPr>
            <w:tcW w:w="116" w:type="pct"/>
            <w:tcBorders>
              <w:top w:val="nil"/>
              <w:left w:val="nil"/>
              <w:bottom w:val="nil"/>
              <w:right w:val="nil"/>
            </w:tcBorders>
          </w:tcPr>
          <w:p w14:paraId="2778D365"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nil"/>
              <w:right w:val="nil"/>
            </w:tcBorders>
          </w:tcPr>
          <w:p w14:paraId="61528DCD" w14:textId="16B4A9F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0.928</w:t>
            </w:r>
          </w:p>
        </w:tc>
        <w:tc>
          <w:tcPr>
            <w:tcW w:w="348" w:type="pct"/>
            <w:tcBorders>
              <w:top w:val="nil"/>
              <w:left w:val="nil"/>
              <w:bottom w:val="nil"/>
              <w:right w:val="nil"/>
            </w:tcBorders>
          </w:tcPr>
          <w:p w14:paraId="3716CF95" w14:textId="76E31746"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.356</w:t>
            </w:r>
          </w:p>
        </w:tc>
        <w:tc>
          <w:tcPr>
            <w:tcW w:w="348" w:type="pct"/>
            <w:tcBorders>
              <w:top w:val="nil"/>
              <w:left w:val="nil"/>
              <w:bottom w:val="nil"/>
              <w:right w:val="nil"/>
            </w:tcBorders>
          </w:tcPr>
          <w:p w14:paraId="0126665E" w14:textId="60CF20E5"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.2096</w:t>
            </w:r>
          </w:p>
        </w:tc>
        <w:tc>
          <w:tcPr>
            <w:tcW w:w="116" w:type="pct"/>
            <w:tcBorders>
              <w:top w:val="nil"/>
              <w:left w:val="nil"/>
              <w:bottom w:val="nil"/>
              <w:right w:val="nil"/>
            </w:tcBorders>
          </w:tcPr>
          <w:p w14:paraId="3931D274"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nil"/>
              <w:right w:val="nil"/>
            </w:tcBorders>
          </w:tcPr>
          <w:p w14:paraId="47638FB9" w14:textId="07841F5F"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1.216</w:t>
            </w:r>
          </w:p>
        </w:tc>
        <w:tc>
          <w:tcPr>
            <w:tcW w:w="511" w:type="pct"/>
            <w:tcBorders>
              <w:top w:val="nil"/>
              <w:left w:val="nil"/>
              <w:bottom w:val="nil"/>
              <w:right w:val="nil"/>
            </w:tcBorders>
          </w:tcPr>
          <w:p w14:paraId="518D7A82" w14:textId="72B444D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.228</w:t>
            </w:r>
          </w:p>
        </w:tc>
        <w:tc>
          <w:tcPr>
            <w:tcW w:w="348" w:type="pct"/>
            <w:tcBorders>
              <w:top w:val="nil"/>
              <w:left w:val="nil"/>
              <w:bottom w:val="nil"/>
              <w:right w:val="nil"/>
            </w:tcBorders>
          </w:tcPr>
          <w:p w14:paraId="3BA19FF3" w14:textId="08C106CE"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.2803</w:t>
            </w:r>
          </w:p>
        </w:tc>
      </w:tr>
      <w:tr w:rsidR="004978F4" w:rsidRPr="00AD1411" w14:paraId="3FFB6FAE" w14:textId="77777777" w:rsidTr="00805882">
        <w:tc>
          <w:tcPr>
            <w:tcW w:w="1126" w:type="pct"/>
            <w:tcBorders>
              <w:top w:val="nil"/>
              <w:left w:val="nil"/>
              <w:bottom w:val="nil"/>
              <w:right w:val="nil"/>
            </w:tcBorders>
          </w:tcPr>
          <w:p w14:paraId="405B4BB9" w14:textId="77777777" w:rsidR="004978F4"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0974D57F" w14:textId="77777777" w:rsidR="004978F4" w:rsidRPr="00AD1411" w:rsidRDefault="004978F4" w:rsidP="0059360D">
            <w:pPr>
              <w:rPr>
                <w:rFonts w:ascii="Times New Roman" w:hAnsi="Times New Roman" w:cs="Times New Roman"/>
                <w:sz w:val="20"/>
                <w:szCs w:val="20"/>
              </w:rPr>
            </w:pPr>
          </w:p>
        </w:tc>
        <w:tc>
          <w:tcPr>
            <w:tcW w:w="296" w:type="pct"/>
            <w:tcBorders>
              <w:top w:val="nil"/>
              <w:left w:val="nil"/>
              <w:bottom w:val="nil"/>
              <w:right w:val="nil"/>
            </w:tcBorders>
          </w:tcPr>
          <w:p w14:paraId="622F2215"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453B5B44" w14:textId="77777777" w:rsidR="004978F4" w:rsidRPr="00AD1411" w:rsidRDefault="004978F4" w:rsidP="0059360D">
            <w:pPr>
              <w:rPr>
                <w:rFonts w:ascii="Times New Roman" w:hAnsi="Times New Roman" w:cs="Times New Roman"/>
                <w:sz w:val="20"/>
                <w:szCs w:val="20"/>
              </w:rPr>
            </w:pPr>
          </w:p>
        </w:tc>
        <w:tc>
          <w:tcPr>
            <w:tcW w:w="116" w:type="pct"/>
            <w:tcBorders>
              <w:top w:val="nil"/>
              <w:left w:val="nil"/>
              <w:bottom w:val="nil"/>
              <w:right w:val="nil"/>
            </w:tcBorders>
          </w:tcPr>
          <w:p w14:paraId="11291F2A"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719D5177"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3B4B3FD0"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50DBD286" w14:textId="77777777" w:rsidR="004978F4" w:rsidRPr="00AD1411" w:rsidRDefault="004978F4" w:rsidP="0059360D">
            <w:pPr>
              <w:rPr>
                <w:rFonts w:ascii="Times New Roman" w:hAnsi="Times New Roman" w:cs="Times New Roman"/>
                <w:sz w:val="20"/>
                <w:szCs w:val="20"/>
              </w:rPr>
            </w:pPr>
          </w:p>
        </w:tc>
        <w:tc>
          <w:tcPr>
            <w:tcW w:w="116" w:type="pct"/>
            <w:tcBorders>
              <w:top w:val="nil"/>
              <w:left w:val="nil"/>
              <w:bottom w:val="nil"/>
              <w:right w:val="nil"/>
            </w:tcBorders>
          </w:tcPr>
          <w:p w14:paraId="1C282EDB"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4C9A48AC" w14:textId="77777777" w:rsidR="004978F4" w:rsidRPr="00AD1411" w:rsidRDefault="004978F4" w:rsidP="0059360D">
            <w:pPr>
              <w:rPr>
                <w:rFonts w:ascii="Times New Roman" w:hAnsi="Times New Roman" w:cs="Times New Roman"/>
                <w:sz w:val="20"/>
                <w:szCs w:val="20"/>
              </w:rPr>
            </w:pPr>
          </w:p>
        </w:tc>
        <w:tc>
          <w:tcPr>
            <w:tcW w:w="511" w:type="pct"/>
            <w:tcBorders>
              <w:top w:val="nil"/>
              <w:left w:val="nil"/>
              <w:bottom w:val="nil"/>
              <w:right w:val="nil"/>
            </w:tcBorders>
          </w:tcPr>
          <w:p w14:paraId="55E2C267" w14:textId="77777777" w:rsidR="004978F4" w:rsidRPr="00AD1411" w:rsidRDefault="004978F4" w:rsidP="0059360D">
            <w:pPr>
              <w:rPr>
                <w:rFonts w:ascii="Times New Roman" w:hAnsi="Times New Roman" w:cs="Times New Roman"/>
                <w:sz w:val="20"/>
                <w:szCs w:val="20"/>
              </w:rPr>
            </w:pPr>
          </w:p>
        </w:tc>
        <w:tc>
          <w:tcPr>
            <w:tcW w:w="348" w:type="pct"/>
            <w:tcBorders>
              <w:top w:val="nil"/>
              <w:left w:val="nil"/>
              <w:bottom w:val="nil"/>
              <w:right w:val="nil"/>
            </w:tcBorders>
          </w:tcPr>
          <w:p w14:paraId="7748D40A" w14:textId="77777777" w:rsidR="004978F4" w:rsidRPr="00AD1411" w:rsidRDefault="004978F4" w:rsidP="0059360D">
            <w:pPr>
              <w:rPr>
                <w:rFonts w:ascii="Times New Roman" w:hAnsi="Times New Roman" w:cs="Times New Roman"/>
                <w:sz w:val="20"/>
                <w:szCs w:val="20"/>
              </w:rPr>
            </w:pPr>
          </w:p>
        </w:tc>
      </w:tr>
      <w:tr w:rsidR="004978F4" w:rsidRPr="00AD1411" w14:paraId="6931CB57" w14:textId="77777777" w:rsidTr="00805882">
        <w:tc>
          <w:tcPr>
            <w:tcW w:w="1126" w:type="pct"/>
            <w:tcBorders>
              <w:top w:val="nil"/>
              <w:left w:val="nil"/>
              <w:bottom w:val="nil"/>
              <w:right w:val="nil"/>
            </w:tcBorders>
          </w:tcPr>
          <w:p w14:paraId="4ED374FB" w14:textId="5E8AC8D5" w:rsidR="004978F4" w:rsidRDefault="004978F4" w:rsidP="0059360D">
            <w:pPr>
              <w:rPr>
                <w:rFonts w:ascii="Times New Roman" w:hAnsi="Times New Roman" w:cs="Times New Roman"/>
                <w:sz w:val="20"/>
                <w:szCs w:val="20"/>
              </w:rPr>
            </w:pPr>
            <w:r>
              <w:rPr>
                <w:rFonts w:ascii="Times New Roman" w:hAnsi="Times New Roman" w:cs="Times New Roman"/>
                <w:sz w:val="20"/>
                <w:szCs w:val="20"/>
              </w:rPr>
              <w:t>SP1: High vs. Control</w:t>
            </w:r>
          </w:p>
        </w:tc>
        <w:tc>
          <w:tcPr>
            <w:tcW w:w="481" w:type="pct"/>
            <w:tcBorders>
              <w:top w:val="nil"/>
              <w:left w:val="nil"/>
              <w:bottom w:val="nil"/>
              <w:right w:val="nil"/>
            </w:tcBorders>
          </w:tcPr>
          <w:p w14:paraId="213BAB49" w14:textId="433C9D4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1.193</w:t>
            </w:r>
          </w:p>
        </w:tc>
        <w:tc>
          <w:tcPr>
            <w:tcW w:w="296" w:type="pct"/>
            <w:tcBorders>
              <w:top w:val="nil"/>
              <w:left w:val="nil"/>
              <w:bottom w:val="nil"/>
              <w:right w:val="nil"/>
            </w:tcBorders>
          </w:tcPr>
          <w:p w14:paraId="0926CACB" w14:textId="1DBA35C0"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.237</w:t>
            </w:r>
          </w:p>
        </w:tc>
        <w:tc>
          <w:tcPr>
            <w:tcW w:w="348" w:type="pct"/>
            <w:tcBorders>
              <w:top w:val="nil"/>
              <w:left w:val="nil"/>
              <w:bottom w:val="nil"/>
              <w:right w:val="nil"/>
            </w:tcBorders>
          </w:tcPr>
          <w:p w14:paraId="303E74DC" w14:textId="0FDEBF4D"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.2734</w:t>
            </w:r>
          </w:p>
        </w:tc>
        <w:tc>
          <w:tcPr>
            <w:tcW w:w="116" w:type="pct"/>
            <w:tcBorders>
              <w:top w:val="nil"/>
              <w:left w:val="nil"/>
              <w:bottom w:val="nil"/>
              <w:right w:val="nil"/>
            </w:tcBorders>
          </w:tcPr>
          <w:p w14:paraId="6715EEB7"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4F73D7AB" w14:textId="4298EB9A"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0.654</w:t>
            </w:r>
          </w:p>
        </w:tc>
        <w:tc>
          <w:tcPr>
            <w:tcW w:w="348" w:type="pct"/>
            <w:tcBorders>
              <w:top w:val="nil"/>
              <w:left w:val="nil"/>
              <w:bottom w:val="nil"/>
              <w:right w:val="nil"/>
            </w:tcBorders>
          </w:tcPr>
          <w:p w14:paraId="2A259842" w14:textId="0FE72AAE"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.515</w:t>
            </w:r>
          </w:p>
        </w:tc>
        <w:tc>
          <w:tcPr>
            <w:tcW w:w="348" w:type="pct"/>
            <w:tcBorders>
              <w:top w:val="nil"/>
              <w:left w:val="nil"/>
              <w:bottom w:val="nil"/>
              <w:right w:val="nil"/>
            </w:tcBorders>
          </w:tcPr>
          <w:p w14:paraId="7F4EED58" w14:textId="6C147C6B" w:rsidR="004978F4" w:rsidRPr="00AD1411" w:rsidRDefault="00B80FDC" w:rsidP="0059360D">
            <w:pPr>
              <w:rPr>
                <w:rFonts w:ascii="Times New Roman" w:hAnsi="Times New Roman" w:cs="Times New Roman"/>
                <w:sz w:val="20"/>
                <w:szCs w:val="20"/>
              </w:rPr>
            </w:pPr>
            <w:r>
              <w:rPr>
                <w:rFonts w:ascii="Times New Roman" w:hAnsi="Times New Roman" w:cs="Times New Roman"/>
                <w:sz w:val="20"/>
                <w:szCs w:val="20"/>
              </w:rPr>
              <w:t>.1706</w:t>
            </w:r>
          </w:p>
        </w:tc>
        <w:tc>
          <w:tcPr>
            <w:tcW w:w="116" w:type="pct"/>
            <w:tcBorders>
              <w:top w:val="nil"/>
              <w:left w:val="nil"/>
              <w:bottom w:val="nil"/>
              <w:right w:val="nil"/>
            </w:tcBorders>
          </w:tcPr>
          <w:p w14:paraId="11F45337" w14:textId="77777777" w:rsidR="004978F4" w:rsidRPr="00AD1411" w:rsidRDefault="004978F4" w:rsidP="0059360D">
            <w:pPr>
              <w:rPr>
                <w:rFonts w:ascii="Times New Roman" w:hAnsi="Times New Roman" w:cs="Times New Roman"/>
                <w:sz w:val="20"/>
                <w:szCs w:val="20"/>
              </w:rPr>
            </w:pPr>
          </w:p>
        </w:tc>
        <w:tc>
          <w:tcPr>
            <w:tcW w:w="481" w:type="pct"/>
            <w:tcBorders>
              <w:top w:val="nil"/>
              <w:left w:val="nil"/>
              <w:bottom w:val="nil"/>
              <w:right w:val="nil"/>
            </w:tcBorders>
          </w:tcPr>
          <w:p w14:paraId="65291D66" w14:textId="50BF9D0C"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2.644</w:t>
            </w:r>
          </w:p>
        </w:tc>
        <w:tc>
          <w:tcPr>
            <w:tcW w:w="511" w:type="pct"/>
            <w:tcBorders>
              <w:top w:val="nil"/>
              <w:left w:val="nil"/>
              <w:bottom w:val="nil"/>
              <w:right w:val="nil"/>
            </w:tcBorders>
          </w:tcPr>
          <w:p w14:paraId="7559C9A3" w14:textId="46F7BD3D"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.010*</w:t>
            </w:r>
          </w:p>
        </w:tc>
        <w:tc>
          <w:tcPr>
            <w:tcW w:w="348" w:type="pct"/>
            <w:tcBorders>
              <w:top w:val="nil"/>
              <w:left w:val="nil"/>
              <w:bottom w:val="nil"/>
              <w:right w:val="nil"/>
            </w:tcBorders>
          </w:tcPr>
          <w:p w14:paraId="10996E86" w14:textId="0130C99B" w:rsidR="004978F4" w:rsidRPr="00AD1411" w:rsidRDefault="004B4139" w:rsidP="0059360D">
            <w:pPr>
              <w:rPr>
                <w:rFonts w:ascii="Times New Roman" w:hAnsi="Times New Roman" w:cs="Times New Roman"/>
                <w:sz w:val="20"/>
                <w:szCs w:val="20"/>
              </w:rPr>
            </w:pPr>
            <w:r>
              <w:rPr>
                <w:rFonts w:ascii="Times New Roman" w:hAnsi="Times New Roman" w:cs="Times New Roman"/>
                <w:sz w:val="20"/>
                <w:szCs w:val="20"/>
              </w:rPr>
              <w:t>3.347</w:t>
            </w:r>
          </w:p>
        </w:tc>
      </w:tr>
      <w:tr w:rsidR="00B80FDC" w:rsidRPr="00AD1411" w14:paraId="196BFEAA" w14:textId="77777777" w:rsidTr="00805882">
        <w:tc>
          <w:tcPr>
            <w:tcW w:w="1126" w:type="pct"/>
            <w:tcBorders>
              <w:top w:val="nil"/>
              <w:left w:val="nil"/>
              <w:bottom w:val="nil"/>
              <w:right w:val="nil"/>
            </w:tcBorders>
          </w:tcPr>
          <w:p w14:paraId="7BF6E35C" w14:textId="7360CA9E" w:rsidR="00B80FDC" w:rsidRDefault="00B80FDC" w:rsidP="00B80FDC">
            <w:pPr>
              <w:rPr>
                <w:rFonts w:ascii="Times New Roman" w:hAnsi="Times New Roman" w:cs="Times New Roman"/>
                <w:sz w:val="20"/>
                <w:szCs w:val="20"/>
              </w:rPr>
            </w:pPr>
            <w:r>
              <w:rPr>
                <w:rFonts w:ascii="Times New Roman" w:hAnsi="Times New Roman" w:cs="Times New Roman"/>
                <w:sz w:val="20"/>
                <w:szCs w:val="20"/>
              </w:rPr>
              <w:t>SP2: High vs. Control</w:t>
            </w:r>
          </w:p>
        </w:tc>
        <w:tc>
          <w:tcPr>
            <w:tcW w:w="481" w:type="pct"/>
            <w:tcBorders>
              <w:top w:val="nil"/>
              <w:left w:val="nil"/>
              <w:bottom w:val="nil"/>
              <w:right w:val="nil"/>
            </w:tcBorders>
          </w:tcPr>
          <w:p w14:paraId="497D31CA" w14:textId="78F71851"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0.853</w:t>
            </w:r>
          </w:p>
        </w:tc>
        <w:tc>
          <w:tcPr>
            <w:tcW w:w="296" w:type="pct"/>
            <w:tcBorders>
              <w:top w:val="nil"/>
              <w:left w:val="nil"/>
              <w:bottom w:val="nil"/>
              <w:right w:val="nil"/>
            </w:tcBorders>
          </w:tcPr>
          <w:p w14:paraId="62EBE57A" w14:textId="01F49A66"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.397</w:t>
            </w:r>
          </w:p>
        </w:tc>
        <w:tc>
          <w:tcPr>
            <w:tcW w:w="348" w:type="pct"/>
            <w:tcBorders>
              <w:top w:val="nil"/>
              <w:left w:val="nil"/>
              <w:bottom w:val="nil"/>
              <w:right w:val="nil"/>
            </w:tcBorders>
          </w:tcPr>
          <w:p w14:paraId="0ECF6406" w14:textId="5CC1323A"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.1967</w:t>
            </w:r>
          </w:p>
        </w:tc>
        <w:tc>
          <w:tcPr>
            <w:tcW w:w="116" w:type="pct"/>
            <w:tcBorders>
              <w:top w:val="nil"/>
              <w:left w:val="nil"/>
              <w:bottom w:val="nil"/>
              <w:right w:val="nil"/>
            </w:tcBorders>
          </w:tcPr>
          <w:p w14:paraId="453CE078" w14:textId="77777777" w:rsidR="00B80FDC" w:rsidRPr="00AD1411" w:rsidRDefault="00B80FDC" w:rsidP="00B80FDC">
            <w:pPr>
              <w:rPr>
                <w:rFonts w:ascii="Times New Roman" w:hAnsi="Times New Roman" w:cs="Times New Roman"/>
                <w:sz w:val="20"/>
                <w:szCs w:val="20"/>
              </w:rPr>
            </w:pPr>
          </w:p>
        </w:tc>
        <w:tc>
          <w:tcPr>
            <w:tcW w:w="481" w:type="pct"/>
            <w:tcBorders>
              <w:top w:val="nil"/>
              <w:left w:val="nil"/>
              <w:bottom w:val="nil"/>
              <w:right w:val="nil"/>
            </w:tcBorders>
          </w:tcPr>
          <w:p w14:paraId="4B7C2E77" w14:textId="72529412"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0.341</w:t>
            </w:r>
          </w:p>
        </w:tc>
        <w:tc>
          <w:tcPr>
            <w:tcW w:w="348" w:type="pct"/>
            <w:tcBorders>
              <w:top w:val="nil"/>
              <w:left w:val="nil"/>
              <w:bottom w:val="nil"/>
              <w:right w:val="nil"/>
            </w:tcBorders>
          </w:tcPr>
          <w:p w14:paraId="760F6105" w14:textId="650778C3"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.734</w:t>
            </w:r>
          </w:p>
        </w:tc>
        <w:tc>
          <w:tcPr>
            <w:tcW w:w="348" w:type="pct"/>
            <w:tcBorders>
              <w:top w:val="nil"/>
              <w:left w:val="nil"/>
              <w:bottom w:val="nil"/>
              <w:right w:val="nil"/>
            </w:tcBorders>
          </w:tcPr>
          <w:p w14:paraId="4709FC32" w14:textId="6AB0C55A" w:rsidR="00B80FDC" w:rsidRPr="00AD1411" w:rsidRDefault="00B80FDC" w:rsidP="00B80FDC">
            <w:pPr>
              <w:rPr>
                <w:rFonts w:ascii="Times New Roman" w:hAnsi="Times New Roman" w:cs="Times New Roman"/>
                <w:sz w:val="20"/>
                <w:szCs w:val="20"/>
              </w:rPr>
            </w:pPr>
            <w:r>
              <w:rPr>
                <w:rFonts w:ascii="Times New Roman" w:hAnsi="Times New Roman" w:cs="Times New Roman"/>
                <w:sz w:val="20"/>
                <w:szCs w:val="20"/>
              </w:rPr>
              <w:t>.1470</w:t>
            </w:r>
          </w:p>
        </w:tc>
        <w:tc>
          <w:tcPr>
            <w:tcW w:w="116" w:type="pct"/>
            <w:tcBorders>
              <w:top w:val="nil"/>
              <w:left w:val="nil"/>
              <w:bottom w:val="nil"/>
              <w:right w:val="nil"/>
            </w:tcBorders>
          </w:tcPr>
          <w:p w14:paraId="651CDBE9" w14:textId="77777777" w:rsidR="00B80FDC" w:rsidRPr="00AD1411" w:rsidRDefault="00B80FDC" w:rsidP="00B80FDC">
            <w:pPr>
              <w:rPr>
                <w:rFonts w:ascii="Times New Roman" w:hAnsi="Times New Roman" w:cs="Times New Roman"/>
                <w:sz w:val="20"/>
                <w:szCs w:val="20"/>
              </w:rPr>
            </w:pPr>
          </w:p>
        </w:tc>
        <w:tc>
          <w:tcPr>
            <w:tcW w:w="481" w:type="pct"/>
            <w:tcBorders>
              <w:top w:val="nil"/>
              <w:left w:val="nil"/>
              <w:bottom w:val="nil"/>
              <w:right w:val="nil"/>
            </w:tcBorders>
          </w:tcPr>
          <w:p w14:paraId="1F2D5A01" w14:textId="178B93A5"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3.332</w:t>
            </w:r>
          </w:p>
        </w:tc>
        <w:tc>
          <w:tcPr>
            <w:tcW w:w="511" w:type="pct"/>
            <w:tcBorders>
              <w:top w:val="nil"/>
              <w:left w:val="nil"/>
              <w:bottom w:val="nil"/>
              <w:right w:val="nil"/>
            </w:tcBorders>
          </w:tcPr>
          <w:p w14:paraId="29E2A278" w14:textId="3EC22692"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.001**</w:t>
            </w:r>
          </w:p>
        </w:tc>
        <w:tc>
          <w:tcPr>
            <w:tcW w:w="348" w:type="pct"/>
            <w:tcBorders>
              <w:top w:val="nil"/>
              <w:left w:val="nil"/>
              <w:bottom w:val="nil"/>
              <w:right w:val="nil"/>
            </w:tcBorders>
          </w:tcPr>
          <w:p w14:paraId="767FA1B8" w14:textId="713C43A2" w:rsidR="00B80FDC" w:rsidRPr="00AD1411" w:rsidRDefault="004B4139" w:rsidP="00B80FDC">
            <w:pPr>
              <w:rPr>
                <w:rFonts w:ascii="Times New Roman" w:hAnsi="Times New Roman" w:cs="Times New Roman"/>
                <w:sz w:val="20"/>
                <w:szCs w:val="20"/>
              </w:rPr>
            </w:pPr>
            <w:r>
              <w:rPr>
                <w:rFonts w:ascii="Times New Roman" w:hAnsi="Times New Roman" w:cs="Times New Roman"/>
                <w:sz w:val="20"/>
                <w:szCs w:val="20"/>
              </w:rPr>
              <w:t>18.79</w:t>
            </w:r>
          </w:p>
        </w:tc>
      </w:tr>
      <w:tr w:rsidR="004B4139" w:rsidRPr="00AD1411" w14:paraId="029ED26D" w14:textId="77777777" w:rsidTr="00805882">
        <w:tc>
          <w:tcPr>
            <w:tcW w:w="1126" w:type="pct"/>
            <w:tcBorders>
              <w:top w:val="nil"/>
              <w:left w:val="nil"/>
              <w:bottom w:val="single" w:sz="12" w:space="0" w:color="auto"/>
              <w:right w:val="nil"/>
            </w:tcBorders>
          </w:tcPr>
          <w:p w14:paraId="7C10AE00" w14:textId="4A93CD5C" w:rsidR="004B4139" w:rsidRDefault="004B4139" w:rsidP="004B4139">
            <w:pPr>
              <w:rPr>
                <w:rFonts w:ascii="Times New Roman" w:hAnsi="Times New Roman" w:cs="Times New Roman"/>
                <w:sz w:val="20"/>
                <w:szCs w:val="20"/>
              </w:rPr>
            </w:pPr>
            <w:r>
              <w:rPr>
                <w:rFonts w:ascii="Times New Roman" w:hAnsi="Times New Roman" w:cs="Times New Roman"/>
                <w:sz w:val="20"/>
                <w:szCs w:val="20"/>
              </w:rPr>
              <w:lastRenderedPageBreak/>
              <w:t>SP3: High vs. Control</w:t>
            </w:r>
          </w:p>
        </w:tc>
        <w:tc>
          <w:tcPr>
            <w:tcW w:w="481" w:type="pct"/>
            <w:tcBorders>
              <w:top w:val="nil"/>
              <w:left w:val="nil"/>
              <w:bottom w:val="single" w:sz="12" w:space="0" w:color="auto"/>
              <w:right w:val="nil"/>
            </w:tcBorders>
          </w:tcPr>
          <w:p w14:paraId="26F02E43" w14:textId="5AE6123A"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0.187</w:t>
            </w:r>
          </w:p>
        </w:tc>
        <w:tc>
          <w:tcPr>
            <w:tcW w:w="296" w:type="pct"/>
            <w:tcBorders>
              <w:top w:val="nil"/>
              <w:left w:val="nil"/>
              <w:bottom w:val="single" w:sz="12" w:space="0" w:color="auto"/>
              <w:right w:val="nil"/>
            </w:tcBorders>
          </w:tcPr>
          <w:p w14:paraId="672B8858" w14:textId="34FAACF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.851</w:t>
            </w:r>
          </w:p>
        </w:tc>
        <w:tc>
          <w:tcPr>
            <w:tcW w:w="348" w:type="pct"/>
            <w:tcBorders>
              <w:top w:val="nil"/>
              <w:left w:val="nil"/>
              <w:bottom w:val="single" w:sz="12" w:space="0" w:color="auto"/>
              <w:right w:val="nil"/>
            </w:tcBorders>
          </w:tcPr>
          <w:p w14:paraId="0C1A872A" w14:textId="4EF2042E"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.1414</w:t>
            </w:r>
          </w:p>
        </w:tc>
        <w:tc>
          <w:tcPr>
            <w:tcW w:w="116" w:type="pct"/>
            <w:tcBorders>
              <w:top w:val="nil"/>
              <w:left w:val="nil"/>
              <w:bottom w:val="single" w:sz="12" w:space="0" w:color="auto"/>
              <w:right w:val="nil"/>
            </w:tcBorders>
          </w:tcPr>
          <w:p w14:paraId="70C01F03"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single" w:sz="12" w:space="0" w:color="auto"/>
              <w:right w:val="nil"/>
            </w:tcBorders>
          </w:tcPr>
          <w:p w14:paraId="15729E3E" w14:textId="01E950AD"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2.00</w:t>
            </w:r>
          </w:p>
        </w:tc>
        <w:tc>
          <w:tcPr>
            <w:tcW w:w="348" w:type="pct"/>
            <w:tcBorders>
              <w:top w:val="nil"/>
              <w:left w:val="nil"/>
              <w:bottom w:val="single" w:sz="12" w:space="0" w:color="auto"/>
              <w:right w:val="nil"/>
            </w:tcBorders>
          </w:tcPr>
          <w:p w14:paraId="692D7694" w14:textId="349A017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.492*</w:t>
            </w:r>
          </w:p>
        </w:tc>
        <w:tc>
          <w:tcPr>
            <w:tcW w:w="348" w:type="pct"/>
            <w:tcBorders>
              <w:top w:val="nil"/>
              <w:left w:val="nil"/>
              <w:bottom w:val="single" w:sz="12" w:space="0" w:color="auto"/>
              <w:right w:val="nil"/>
            </w:tcBorders>
          </w:tcPr>
          <w:p w14:paraId="102B059A" w14:textId="4E0DE53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.9041</w:t>
            </w:r>
          </w:p>
        </w:tc>
        <w:tc>
          <w:tcPr>
            <w:tcW w:w="116" w:type="pct"/>
            <w:tcBorders>
              <w:top w:val="nil"/>
              <w:left w:val="nil"/>
              <w:bottom w:val="single" w:sz="12" w:space="0" w:color="auto"/>
              <w:right w:val="nil"/>
            </w:tcBorders>
          </w:tcPr>
          <w:p w14:paraId="5D82A5C2" w14:textId="77777777" w:rsidR="004B4139" w:rsidRPr="00AD1411" w:rsidRDefault="004B4139" w:rsidP="004B4139">
            <w:pPr>
              <w:rPr>
                <w:rFonts w:ascii="Times New Roman" w:hAnsi="Times New Roman" w:cs="Times New Roman"/>
                <w:sz w:val="20"/>
                <w:szCs w:val="20"/>
              </w:rPr>
            </w:pPr>
          </w:p>
        </w:tc>
        <w:tc>
          <w:tcPr>
            <w:tcW w:w="481" w:type="pct"/>
            <w:tcBorders>
              <w:top w:val="nil"/>
              <w:left w:val="nil"/>
              <w:bottom w:val="single" w:sz="12" w:space="0" w:color="auto"/>
              <w:right w:val="nil"/>
            </w:tcBorders>
          </w:tcPr>
          <w:p w14:paraId="781DE1E2" w14:textId="1BFC435B"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3.900</w:t>
            </w:r>
          </w:p>
        </w:tc>
        <w:tc>
          <w:tcPr>
            <w:tcW w:w="511" w:type="pct"/>
            <w:tcBorders>
              <w:top w:val="nil"/>
              <w:left w:val="nil"/>
              <w:bottom w:val="single" w:sz="12" w:space="0" w:color="auto"/>
              <w:right w:val="nil"/>
            </w:tcBorders>
          </w:tcPr>
          <w:p w14:paraId="2D6F9636" w14:textId="37B0BCBF"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&gt;.001***</w:t>
            </w:r>
          </w:p>
        </w:tc>
        <w:tc>
          <w:tcPr>
            <w:tcW w:w="348" w:type="pct"/>
            <w:tcBorders>
              <w:top w:val="nil"/>
              <w:left w:val="nil"/>
              <w:bottom w:val="single" w:sz="12" w:space="0" w:color="auto"/>
              <w:right w:val="nil"/>
            </w:tcBorders>
          </w:tcPr>
          <w:p w14:paraId="2CE259E1" w14:textId="1245B831" w:rsidR="004B4139" w:rsidRPr="00AD1411" w:rsidRDefault="004B4139" w:rsidP="004B4139">
            <w:pPr>
              <w:rPr>
                <w:rFonts w:ascii="Times New Roman" w:hAnsi="Times New Roman" w:cs="Times New Roman"/>
                <w:sz w:val="20"/>
                <w:szCs w:val="20"/>
              </w:rPr>
            </w:pPr>
            <w:r>
              <w:rPr>
                <w:rFonts w:ascii="Times New Roman" w:hAnsi="Times New Roman" w:cs="Times New Roman"/>
                <w:sz w:val="20"/>
                <w:szCs w:val="20"/>
              </w:rPr>
              <w:t>96.04</w:t>
            </w:r>
          </w:p>
        </w:tc>
      </w:tr>
    </w:tbl>
    <w:p w14:paraId="1C7A6700" w14:textId="77777777" w:rsidR="00805882" w:rsidRPr="00805882" w:rsidRDefault="00805882" w:rsidP="00805882">
      <w:pPr>
        <w:spacing w:line="24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target item</w:t>
      </w:r>
    </w:p>
    <w:p w14:paraId="6F1A763A" w14:textId="31883207" w:rsidR="0034079D" w:rsidRDefault="0034079D">
      <w:pPr>
        <w:rPr>
          <w:rFonts w:ascii="Times New Roman" w:hAnsi="Times New Roman" w:cs="Times New Roman"/>
          <w:sz w:val="24"/>
          <w:szCs w:val="24"/>
        </w:rPr>
      </w:pPr>
      <w:r>
        <w:rPr>
          <w:rFonts w:ascii="Times New Roman" w:hAnsi="Times New Roman" w:cs="Times New Roman"/>
          <w:b/>
          <w:bCs/>
          <w:sz w:val="24"/>
          <w:szCs w:val="24"/>
        </w:rPr>
        <w:t>Figure 1</w:t>
      </w:r>
    </w:p>
    <w:p w14:paraId="53F669E2" w14:textId="1F268075" w:rsidR="00135805" w:rsidRDefault="00805882">
      <w:pPr>
        <w:rPr>
          <w:rFonts w:ascii="Times New Roman" w:hAnsi="Times New Roman" w:cs="Times New Roman"/>
          <w:sz w:val="24"/>
          <w:szCs w:val="24"/>
        </w:rPr>
      </w:pPr>
      <w:r>
        <w:rPr>
          <w:rFonts w:ascii="Times New Roman" w:hAnsi="Times New Roman" w:cs="Times New Roman"/>
          <w:i/>
          <w:iCs/>
          <w:sz w:val="24"/>
          <w:szCs w:val="24"/>
        </w:rPr>
        <w:t>Procedure Used in Learning Phase</w:t>
      </w:r>
    </w:p>
    <w:p w14:paraId="458B07D7" w14:textId="13D05B45" w:rsidR="00135805" w:rsidRDefault="00BA5E5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007FF" wp14:editId="4238CAF0">
            <wp:extent cx="4249420" cy="368871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9420" cy="3688715"/>
                    </a:xfrm>
                    <a:prstGeom prst="rect">
                      <a:avLst/>
                    </a:prstGeom>
                    <a:noFill/>
                  </pic:spPr>
                </pic:pic>
              </a:graphicData>
            </a:graphic>
          </wp:inline>
        </w:drawing>
      </w:r>
    </w:p>
    <w:p w14:paraId="4D8D7948" w14:textId="77777777" w:rsidR="00204CE7" w:rsidRDefault="00204CE7">
      <w:pPr>
        <w:rPr>
          <w:rFonts w:ascii="Times New Roman" w:hAnsi="Times New Roman" w:cs="Times New Roman"/>
          <w:sz w:val="24"/>
          <w:szCs w:val="24"/>
        </w:rPr>
      </w:pPr>
      <w:r>
        <w:rPr>
          <w:rFonts w:ascii="Times New Roman" w:hAnsi="Times New Roman" w:cs="Times New Roman"/>
          <w:sz w:val="24"/>
          <w:szCs w:val="24"/>
        </w:rPr>
        <w:br w:type="page"/>
      </w:r>
    </w:p>
    <w:p w14:paraId="2728D933" w14:textId="77777777" w:rsidR="00204CE7" w:rsidRDefault="00204CE7">
      <w:pPr>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7D172DB5" w14:textId="63504468" w:rsidR="00204CE7" w:rsidRDefault="00805882">
      <w:pPr>
        <w:rPr>
          <w:rFonts w:ascii="Times New Roman" w:hAnsi="Times New Roman" w:cs="Times New Roman"/>
          <w:i/>
          <w:iCs/>
          <w:sz w:val="24"/>
          <w:szCs w:val="24"/>
        </w:rPr>
      </w:pPr>
      <w:r>
        <w:rPr>
          <w:rFonts w:ascii="Times New Roman" w:hAnsi="Times New Roman" w:cs="Times New Roman"/>
          <w:i/>
          <w:iCs/>
          <w:sz w:val="24"/>
          <w:szCs w:val="24"/>
        </w:rPr>
        <w:t xml:space="preserve">Procedure Used in </w:t>
      </w:r>
      <w:r w:rsidR="00204CE7">
        <w:rPr>
          <w:rFonts w:ascii="Times New Roman" w:hAnsi="Times New Roman" w:cs="Times New Roman"/>
          <w:i/>
          <w:iCs/>
          <w:sz w:val="24"/>
          <w:szCs w:val="24"/>
        </w:rPr>
        <w:t>Transfer Phase</w:t>
      </w:r>
    </w:p>
    <w:p w14:paraId="29F35C46" w14:textId="77777777" w:rsidR="00BA5E54" w:rsidRDefault="00BA5E5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9EA4FB" wp14:editId="3D9745CD">
            <wp:extent cx="6029543" cy="26481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r="3446"/>
                    <a:stretch/>
                  </pic:blipFill>
                  <pic:spPr bwMode="auto">
                    <a:xfrm>
                      <a:off x="0" y="0"/>
                      <a:ext cx="6055110" cy="2659332"/>
                    </a:xfrm>
                    <a:prstGeom prst="rect">
                      <a:avLst/>
                    </a:prstGeom>
                    <a:noFill/>
                    <a:ln>
                      <a:noFill/>
                    </a:ln>
                    <a:extLst>
                      <a:ext uri="{53640926-AAD7-44D8-BBD7-CCE9431645EC}">
                        <a14:shadowObscured xmlns:a14="http://schemas.microsoft.com/office/drawing/2010/main"/>
                      </a:ext>
                    </a:extLst>
                  </pic:spPr>
                </pic:pic>
              </a:graphicData>
            </a:graphic>
          </wp:inline>
        </w:drawing>
      </w:r>
    </w:p>
    <w:p w14:paraId="5F2BB342" w14:textId="77777777" w:rsidR="00805882" w:rsidRDefault="00805882">
      <w:pPr>
        <w:rPr>
          <w:rFonts w:ascii="Times New Roman" w:hAnsi="Times New Roman" w:cs="Times New Roman"/>
          <w:i/>
          <w:iCs/>
          <w:sz w:val="24"/>
          <w:szCs w:val="24"/>
        </w:rPr>
      </w:pPr>
      <w:r>
        <w:rPr>
          <w:rFonts w:ascii="Times New Roman" w:hAnsi="Times New Roman" w:cs="Times New Roman"/>
          <w:i/>
          <w:iCs/>
          <w:sz w:val="24"/>
          <w:szCs w:val="24"/>
        </w:rPr>
        <w:br w:type="page"/>
      </w:r>
    </w:p>
    <w:p w14:paraId="18D0A6A7" w14:textId="70F41738" w:rsidR="00A81D51" w:rsidRDefault="00A81D51" w:rsidP="00A81D51">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17961EA0" w14:textId="016A9573" w:rsidR="00A81D51" w:rsidRDefault="00A81D51" w:rsidP="00A81D51">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Behavioral Results for </w:t>
      </w:r>
      <w:r w:rsidR="00805882">
        <w:rPr>
          <w:rFonts w:ascii="Times New Roman" w:hAnsi="Times New Roman" w:cs="Times New Roman"/>
          <w:i/>
          <w:iCs/>
          <w:sz w:val="24"/>
          <w:szCs w:val="24"/>
        </w:rPr>
        <w:t>Learning</w:t>
      </w:r>
      <w:r>
        <w:rPr>
          <w:rFonts w:ascii="Times New Roman" w:hAnsi="Times New Roman" w:cs="Times New Roman"/>
          <w:i/>
          <w:iCs/>
          <w:sz w:val="24"/>
          <w:szCs w:val="24"/>
        </w:rPr>
        <w:t xml:space="preserve"> Phase. </w:t>
      </w:r>
    </w:p>
    <w:p w14:paraId="4FD873E6" w14:textId="300F69D3" w:rsidR="00A81D51" w:rsidRDefault="00182BC2">
      <w:pPr>
        <w:rPr>
          <w:rFonts w:ascii="Times New Roman" w:hAnsi="Times New Roman" w:cs="Times New Roman"/>
          <w:b/>
          <w:bCs/>
          <w:sz w:val="24"/>
          <w:szCs w:val="24"/>
        </w:rPr>
      </w:pPr>
      <w:r w:rsidRPr="00182BC2">
        <w:rPr>
          <w:noProof/>
        </w:rPr>
        <w:drawing>
          <wp:inline distT="0" distB="0" distL="0" distR="0" wp14:anchorId="5A5B9267" wp14:editId="01359291">
            <wp:extent cx="5943600" cy="715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150100"/>
                    </a:xfrm>
                    <a:prstGeom prst="rect">
                      <a:avLst/>
                    </a:prstGeom>
                  </pic:spPr>
                </pic:pic>
              </a:graphicData>
            </a:graphic>
          </wp:inline>
        </w:drawing>
      </w:r>
    </w:p>
    <w:p w14:paraId="1241BFBE" w14:textId="065355D2" w:rsidR="00A81D51" w:rsidRPr="004317C7" w:rsidRDefault="00A81D51" w:rsidP="00A81D51">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Response time by trial block. (B) Response time by reward condition. (C) Accuracy by trial block. (D) Accuracy by reward Condition. </w:t>
      </w:r>
      <w:r w:rsidR="00805882">
        <w:rPr>
          <w:rFonts w:ascii="Times New Roman" w:hAnsi="Times New Roman" w:cs="Times New Roman"/>
          <w:sz w:val="24"/>
          <w:szCs w:val="24"/>
        </w:rPr>
        <w:t xml:space="preserve">Error bars </w:t>
      </w:r>
      <w:r w:rsidR="008113F7">
        <w:rPr>
          <w:rFonts w:ascii="Times New Roman" w:hAnsi="Times New Roman" w:cs="Times New Roman"/>
          <w:sz w:val="24"/>
          <w:szCs w:val="24"/>
        </w:rPr>
        <w:t>represent</w:t>
      </w:r>
      <w:r w:rsidR="00805882">
        <w:rPr>
          <w:rFonts w:ascii="Times New Roman" w:hAnsi="Times New Roman" w:cs="Times New Roman"/>
          <w:sz w:val="24"/>
          <w:szCs w:val="24"/>
        </w:rPr>
        <w:t xml:space="preserve"> </w:t>
      </w:r>
      <w:r w:rsidR="008113F7">
        <w:rPr>
          <w:rFonts w:ascii="Times New Roman" w:hAnsi="Times New Roman" w:cs="Times New Roman"/>
          <w:sz w:val="24"/>
          <w:szCs w:val="24"/>
        </w:rPr>
        <w:t xml:space="preserve">standard error of the mean. </w:t>
      </w:r>
    </w:p>
    <w:p w14:paraId="3EFB7028" w14:textId="77777777" w:rsidR="00A81D51" w:rsidRDefault="00A81D51">
      <w:pPr>
        <w:rPr>
          <w:rFonts w:ascii="Times New Roman" w:hAnsi="Times New Roman" w:cs="Times New Roman"/>
          <w:sz w:val="24"/>
          <w:szCs w:val="24"/>
        </w:rPr>
      </w:pPr>
      <w:r>
        <w:rPr>
          <w:rFonts w:ascii="Times New Roman" w:hAnsi="Times New Roman" w:cs="Times New Roman"/>
          <w:sz w:val="24"/>
          <w:szCs w:val="24"/>
        </w:rPr>
        <w:br w:type="page"/>
      </w:r>
    </w:p>
    <w:p w14:paraId="5CECFC3A" w14:textId="12B71A7A" w:rsidR="00256CA9" w:rsidRDefault="00256CA9" w:rsidP="00884F75">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A81D51">
        <w:rPr>
          <w:rFonts w:ascii="Times New Roman" w:hAnsi="Times New Roman" w:cs="Times New Roman"/>
          <w:b/>
          <w:bCs/>
          <w:sz w:val="24"/>
          <w:szCs w:val="24"/>
        </w:rPr>
        <w:t>4</w:t>
      </w:r>
    </w:p>
    <w:p w14:paraId="428BA91E" w14:textId="275F1F4A" w:rsidR="00256CA9" w:rsidRDefault="008113F7" w:rsidP="00884F75">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Collapsed </w:t>
      </w:r>
      <w:r w:rsidR="004317C7">
        <w:rPr>
          <w:rFonts w:ascii="Times New Roman" w:hAnsi="Times New Roman" w:cs="Times New Roman"/>
          <w:i/>
          <w:iCs/>
          <w:sz w:val="24"/>
          <w:szCs w:val="24"/>
        </w:rPr>
        <w:t xml:space="preserve">Behavioral Results for Transfer Phase. </w:t>
      </w:r>
    </w:p>
    <w:p w14:paraId="22964D54" w14:textId="06284ED2" w:rsidR="004317C7" w:rsidRDefault="00182BC2" w:rsidP="00884F75">
      <w:pPr>
        <w:spacing w:line="240" w:lineRule="auto"/>
        <w:rPr>
          <w:rFonts w:ascii="Times New Roman" w:hAnsi="Times New Roman" w:cs="Times New Roman"/>
          <w:sz w:val="24"/>
          <w:szCs w:val="24"/>
        </w:rPr>
      </w:pPr>
      <w:r w:rsidRPr="00182BC2">
        <w:rPr>
          <w:noProof/>
        </w:rPr>
        <w:drawing>
          <wp:inline distT="0" distB="0" distL="0" distR="0" wp14:anchorId="536493AC" wp14:editId="7D46594C">
            <wp:extent cx="5943600" cy="715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150100"/>
                    </a:xfrm>
                    <a:prstGeom prst="rect">
                      <a:avLst/>
                    </a:prstGeom>
                  </pic:spPr>
                </pic:pic>
              </a:graphicData>
            </a:graphic>
          </wp:inline>
        </w:drawing>
      </w:r>
    </w:p>
    <w:p w14:paraId="4A26C7F2" w14:textId="77777777" w:rsidR="008113F7" w:rsidRPr="004317C7" w:rsidRDefault="004317C7" w:rsidP="008113F7">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and false alarm rate of participants by reward condition. (B) Response time by reward condition. (C) </w:t>
      </w:r>
      <w:r w:rsidR="008113F7">
        <w:rPr>
          <w:rFonts w:ascii="Times New Roman" w:hAnsi="Times New Roman" w:cs="Times New Roman"/>
          <w:sz w:val="24"/>
          <w:szCs w:val="24"/>
        </w:rPr>
        <w:t>Discriminability</w:t>
      </w:r>
      <w:r w:rsidR="0034079D">
        <w:rPr>
          <w:rFonts w:ascii="Times New Roman" w:hAnsi="Times New Roman" w:cs="Times New Roman"/>
          <w:sz w:val="24"/>
          <w:szCs w:val="24"/>
        </w:rPr>
        <w:t xml:space="preserve"> measured in </w:t>
      </w:r>
      <w:r w:rsidR="008113F7">
        <w:rPr>
          <w:rFonts w:ascii="Times New Roman" w:hAnsi="Times New Roman" w:cs="Times New Roman"/>
          <w:i/>
          <w:iCs/>
          <w:sz w:val="24"/>
          <w:szCs w:val="24"/>
        </w:rPr>
        <w:t>d’</w:t>
      </w:r>
      <w:r w:rsidR="0034079D">
        <w:rPr>
          <w:rFonts w:ascii="Times New Roman" w:hAnsi="Times New Roman" w:cs="Times New Roman"/>
          <w:sz w:val="24"/>
          <w:szCs w:val="24"/>
        </w:rPr>
        <w:t xml:space="preserve"> by reward condition. (D) Response bias measured in criterion (c)</w:t>
      </w:r>
      <w:r w:rsidR="00A81D51">
        <w:rPr>
          <w:rFonts w:ascii="Times New Roman" w:hAnsi="Times New Roman" w:cs="Times New Roman"/>
          <w:sz w:val="24"/>
          <w:szCs w:val="24"/>
        </w:rPr>
        <w:t xml:space="preserve"> by reward condition</w:t>
      </w:r>
      <w:r w:rsidR="0034079D">
        <w:rPr>
          <w:rFonts w:ascii="Times New Roman" w:hAnsi="Times New Roman" w:cs="Times New Roman"/>
          <w:sz w:val="24"/>
          <w:szCs w:val="24"/>
        </w:rPr>
        <w:t xml:space="preserve">. </w:t>
      </w:r>
      <w:r w:rsidR="008113F7">
        <w:rPr>
          <w:rFonts w:ascii="Times New Roman" w:hAnsi="Times New Roman" w:cs="Times New Roman"/>
          <w:sz w:val="24"/>
          <w:szCs w:val="24"/>
        </w:rPr>
        <w:t xml:space="preserve">Error bars represent standard error of the mean. </w:t>
      </w:r>
    </w:p>
    <w:p w14:paraId="09023664" w14:textId="77777777" w:rsidR="00A658D9" w:rsidRDefault="00A658D9">
      <w:pPr>
        <w:rPr>
          <w:rFonts w:ascii="Times New Roman" w:hAnsi="Times New Roman" w:cs="Times New Roman"/>
          <w:sz w:val="24"/>
          <w:szCs w:val="24"/>
        </w:rPr>
      </w:pPr>
      <w:r>
        <w:rPr>
          <w:rFonts w:ascii="Times New Roman" w:hAnsi="Times New Roman" w:cs="Times New Roman"/>
          <w:sz w:val="24"/>
          <w:szCs w:val="24"/>
        </w:rPr>
        <w:br w:type="page"/>
      </w:r>
    </w:p>
    <w:p w14:paraId="00609140" w14:textId="5411B136" w:rsidR="004317C7" w:rsidRDefault="00A658D9" w:rsidP="00884F7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Figure 5</w:t>
      </w:r>
    </w:p>
    <w:p w14:paraId="45C83D42" w14:textId="58FDBDB2" w:rsidR="00A658D9" w:rsidRDefault="008113F7" w:rsidP="00884F75">
      <w:pPr>
        <w:spacing w:line="240" w:lineRule="auto"/>
        <w:rPr>
          <w:rFonts w:ascii="Times New Roman" w:hAnsi="Times New Roman" w:cs="Times New Roman"/>
          <w:sz w:val="24"/>
          <w:szCs w:val="24"/>
        </w:rPr>
      </w:pPr>
      <w:proofErr w:type="spellStart"/>
      <w:r>
        <w:rPr>
          <w:rFonts w:ascii="Times New Roman" w:hAnsi="Times New Roman" w:cs="Times New Roman"/>
          <w:i/>
          <w:iCs/>
          <w:sz w:val="24"/>
          <w:szCs w:val="24"/>
        </w:rPr>
        <w:t>Uncollapsed</w:t>
      </w:r>
      <w:proofErr w:type="spellEnd"/>
      <w:r>
        <w:rPr>
          <w:rFonts w:ascii="Times New Roman" w:hAnsi="Times New Roman" w:cs="Times New Roman"/>
          <w:i/>
          <w:iCs/>
          <w:sz w:val="24"/>
          <w:szCs w:val="24"/>
        </w:rPr>
        <w:t xml:space="preserve"> </w:t>
      </w:r>
      <w:r w:rsidR="00A658D9">
        <w:rPr>
          <w:rFonts w:ascii="Times New Roman" w:hAnsi="Times New Roman" w:cs="Times New Roman"/>
          <w:i/>
          <w:iCs/>
          <w:sz w:val="24"/>
          <w:szCs w:val="24"/>
        </w:rPr>
        <w:t>Behavioral Results for Transfer Phase</w:t>
      </w:r>
    </w:p>
    <w:p w14:paraId="2A01A7B0" w14:textId="0ED14AC6" w:rsidR="00A658D9" w:rsidRDefault="00182BC2" w:rsidP="00884F75">
      <w:pPr>
        <w:spacing w:line="240" w:lineRule="auto"/>
        <w:rPr>
          <w:rFonts w:ascii="Times New Roman" w:hAnsi="Times New Roman" w:cs="Times New Roman"/>
          <w:sz w:val="24"/>
          <w:szCs w:val="24"/>
        </w:rPr>
      </w:pPr>
      <w:r w:rsidRPr="00182BC2">
        <w:rPr>
          <w:noProof/>
        </w:rPr>
        <w:drawing>
          <wp:inline distT="0" distB="0" distL="0" distR="0" wp14:anchorId="0E2E40BC" wp14:editId="2ACEE9C1">
            <wp:extent cx="5943600" cy="715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150100"/>
                    </a:xfrm>
                    <a:prstGeom prst="rect">
                      <a:avLst/>
                    </a:prstGeom>
                  </pic:spPr>
                </pic:pic>
              </a:graphicData>
            </a:graphic>
          </wp:inline>
        </w:drawing>
      </w:r>
    </w:p>
    <w:p w14:paraId="17C6EC2D" w14:textId="40392B14" w:rsidR="00A658D9" w:rsidRPr="00A658D9" w:rsidRDefault="00A658D9" w:rsidP="008113F7">
      <w:pPr>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w:t>
      </w:r>
      <w:r w:rsidR="008113F7">
        <w:rPr>
          <w:rFonts w:ascii="Times New Roman" w:hAnsi="Times New Roman" w:cs="Times New Roman"/>
          <w:sz w:val="24"/>
          <w:szCs w:val="24"/>
        </w:rPr>
        <w:t>by</w:t>
      </w:r>
      <w:r>
        <w:rPr>
          <w:rFonts w:ascii="Times New Roman" w:hAnsi="Times New Roman" w:cs="Times New Roman"/>
          <w:sz w:val="24"/>
          <w:szCs w:val="24"/>
        </w:rPr>
        <w:t xml:space="preserve"> </w:t>
      </w:r>
      <w:r w:rsidR="008113F7">
        <w:rPr>
          <w:rFonts w:ascii="Times New Roman" w:hAnsi="Times New Roman" w:cs="Times New Roman"/>
          <w:sz w:val="24"/>
          <w:szCs w:val="24"/>
        </w:rPr>
        <w:t>target and color item position</w:t>
      </w:r>
      <w:r>
        <w:rPr>
          <w:rFonts w:ascii="Times New Roman" w:hAnsi="Times New Roman" w:cs="Times New Roman"/>
          <w:sz w:val="24"/>
          <w:szCs w:val="24"/>
        </w:rPr>
        <w:t xml:space="preserve">. (B) </w:t>
      </w:r>
      <w:r w:rsidR="008113F7">
        <w:rPr>
          <w:rFonts w:ascii="Times New Roman" w:hAnsi="Times New Roman" w:cs="Times New Roman"/>
          <w:sz w:val="24"/>
          <w:szCs w:val="24"/>
        </w:rPr>
        <w:t>Discriminability by target and color item position</w:t>
      </w:r>
      <w:r>
        <w:rPr>
          <w:rFonts w:ascii="Times New Roman" w:hAnsi="Times New Roman" w:cs="Times New Roman"/>
          <w:sz w:val="24"/>
          <w:szCs w:val="24"/>
        </w:rPr>
        <w:t xml:space="preserve">. (C) </w:t>
      </w:r>
      <w:r w:rsidR="008113F7">
        <w:rPr>
          <w:rFonts w:ascii="Times New Roman" w:hAnsi="Times New Roman" w:cs="Times New Roman"/>
          <w:sz w:val="24"/>
          <w:szCs w:val="24"/>
        </w:rPr>
        <w:t>Response bias by target and color item position</w:t>
      </w:r>
      <w:r>
        <w:rPr>
          <w:rFonts w:ascii="Times New Roman" w:hAnsi="Times New Roman" w:cs="Times New Roman"/>
          <w:sz w:val="24"/>
          <w:szCs w:val="24"/>
        </w:rPr>
        <w:t xml:space="preserve">. (D) </w:t>
      </w:r>
      <w:r w:rsidR="008113F7">
        <w:rPr>
          <w:rFonts w:ascii="Times New Roman" w:hAnsi="Times New Roman" w:cs="Times New Roman"/>
          <w:sz w:val="24"/>
          <w:szCs w:val="24"/>
        </w:rPr>
        <w:t>Response time by target and color item position.</w:t>
      </w:r>
      <w:bookmarkEnd w:id="120"/>
    </w:p>
    <w:sectPr w:rsidR="00A658D9" w:rsidRPr="00A658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1-08-18T11:14:00Z" w:initials="MOU">
    <w:p w14:paraId="0534826B" w14:textId="545D4C98" w:rsidR="00603484" w:rsidRDefault="00603484">
      <w:pPr>
        <w:pStyle w:val="CommentText"/>
      </w:pPr>
      <w:r>
        <w:rPr>
          <w:rStyle w:val="CommentReference"/>
        </w:rPr>
        <w:annotationRef/>
      </w:r>
      <w:r>
        <w:t>add page numbers and double space</w:t>
      </w:r>
    </w:p>
  </w:comment>
  <w:comment w:id="4" w:author="Microsoft Office User" w:date="2021-08-18T10:19:00Z" w:initials="MOU">
    <w:p w14:paraId="698EC1DB" w14:textId="55C2D7BE" w:rsidR="007B4725" w:rsidRDefault="007B4725">
      <w:pPr>
        <w:pStyle w:val="CommentText"/>
      </w:pPr>
      <w:r>
        <w:rPr>
          <w:rStyle w:val="CommentReference"/>
        </w:rPr>
        <w:annotationRef/>
      </w:r>
      <w:r>
        <w:t>wasn’t it NO evidence?</w:t>
      </w:r>
    </w:p>
  </w:comment>
  <w:comment w:id="5" w:author="Microsoft Office User" w:date="2021-08-18T10:53:00Z" w:initials="MOU">
    <w:p w14:paraId="3497DCBF" w14:textId="59139632" w:rsidR="00767D31" w:rsidRDefault="00767D31">
      <w:pPr>
        <w:pStyle w:val="CommentText"/>
      </w:pPr>
      <w:r>
        <w:rPr>
          <w:rStyle w:val="CommentReference"/>
        </w:rPr>
        <w:annotationRef/>
      </w:r>
      <w:r>
        <w:t>I think you need to be a little more circumspect here since the result didn’t pan out in some tests.</w:t>
      </w:r>
    </w:p>
  </w:comment>
  <w:comment w:id="6" w:author="Microsoft Office User" w:date="2021-08-18T10:20:00Z" w:initials="MOU">
    <w:p w14:paraId="2EDB6B2B" w14:textId="42E7BE09" w:rsidR="007B4725" w:rsidRDefault="007B4725">
      <w:pPr>
        <w:pStyle w:val="CommentText"/>
      </w:pPr>
      <w:r>
        <w:rPr>
          <w:rStyle w:val="CommentReference"/>
        </w:rPr>
        <w:annotationRef/>
      </w:r>
      <w:r>
        <w:t>need summary statement indicating what you think this means.</w:t>
      </w:r>
    </w:p>
  </w:comment>
  <w:comment w:id="9"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15" w:author="Microsoft Office User" w:date="2021-08-18T10:23:00Z" w:initials="MOU">
    <w:p w14:paraId="57AF25D4" w14:textId="1314D18E" w:rsidR="007B4725" w:rsidRDefault="007B4725">
      <w:pPr>
        <w:pStyle w:val="CommentText"/>
      </w:pPr>
      <w:r>
        <w:rPr>
          <w:rStyle w:val="CommentReference"/>
        </w:rPr>
        <w:annotationRef/>
      </w:r>
      <w:proofErr w:type="gramStart"/>
      <w:r>
        <w:t>so</w:t>
      </w:r>
      <w:proofErr w:type="gramEnd"/>
      <w:r>
        <w:t xml:space="preserve"> whose experiment was it?  you have two different refs here.</w:t>
      </w:r>
    </w:p>
  </w:comment>
  <w:comment w:id="17" w:author="Benjamin, Aaron S" w:date="2021-06-14T11:09:00Z" w:initials="BAS">
    <w:p w14:paraId="58C26731" w14:textId="24926139" w:rsidR="00AF1943" w:rsidRDefault="00AF1943">
      <w:pPr>
        <w:pStyle w:val="CommentText"/>
      </w:pPr>
      <w:r>
        <w:rPr>
          <w:rStyle w:val="CommentReference"/>
        </w:rPr>
        <w:annotationRef/>
      </w:r>
      <w:r>
        <w:t>one n or two?</w:t>
      </w:r>
    </w:p>
  </w:comment>
  <w:comment w:id="20"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24" w:author="Benjamin, Aaron S" w:date="2021-06-14T11:10:00Z" w:initials="BAS">
    <w:p w14:paraId="3E2787A0" w14:textId="67D63DF3" w:rsidR="00AF1943" w:rsidRDefault="00AF1943">
      <w:pPr>
        <w:pStyle w:val="CommentText"/>
      </w:pPr>
      <w:r>
        <w:rPr>
          <w:rStyle w:val="CommentReference"/>
        </w:rPr>
        <w:annotationRef/>
      </w:r>
      <w:r>
        <w:t>more</w:t>
      </w:r>
    </w:p>
  </w:comment>
  <w:comment w:id="28" w:author="Microsoft Office User" w:date="2021-08-18T10:26:00Z" w:initials="MOU">
    <w:p w14:paraId="6B73D6A4" w14:textId="056DE309" w:rsidR="007B4725" w:rsidRDefault="007B4725">
      <w:pPr>
        <w:pStyle w:val="CommentText"/>
      </w:pPr>
      <w:r>
        <w:rPr>
          <w:rStyle w:val="CommentReference"/>
        </w:rPr>
        <w:annotationRef/>
      </w:r>
      <w:r>
        <w:t xml:space="preserve">that suggests that we should be looking at memory for “neighboring” items in our lists for interference.  </w:t>
      </w:r>
    </w:p>
  </w:comment>
  <w:comment w:id="58"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62" w:author="Microsoft Office User" w:date="2021-08-18T10:32:00Z" w:initials="MOU">
    <w:p w14:paraId="7C9F75BA" w14:textId="2762EB03" w:rsidR="00FB5678" w:rsidRDefault="00FB5678">
      <w:pPr>
        <w:pStyle w:val="CommentText"/>
      </w:pPr>
      <w:r>
        <w:rPr>
          <w:rStyle w:val="CommentReference"/>
        </w:rPr>
        <w:annotationRef/>
      </w:r>
      <w:r>
        <w:t>I hope</w:t>
      </w:r>
    </w:p>
  </w:comment>
  <w:comment w:id="64" w:author="Microsoft Office User" w:date="2021-08-18T10:46:00Z" w:initials="MOU">
    <w:p w14:paraId="0C736B23" w14:textId="3C589BC9" w:rsidR="00767D31" w:rsidRDefault="00767D31">
      <w:pPr>
        <w:pStyle w:val="CommentText"/>
      </w:pPr>
      <w:r>
        <w:rPr>
          <w:rStyle w:val="CommentReference"/>
        </w:rPr>
        <w:annotationRef/>
      </w:r>
      <w:r>
        <w:t>at what distance?</w:t>
      </w:r>
    </w:p>
  </w:comment>
  <w:comment w:id="65" w:author="Benjamin, Aaron S" w:date="2021-06-14T14:41:00Z" w:initials="BAS">
    <w:p w14:paraId="5623A0FE" w14:textId="427C100F" w:rsidR="00232C67" w:rsidRDefault="00232C67">
      <w:pPr>
        <w:pStyle w:val="CommentText"/>
      </w:pPr>
      <w:r>
        <w:rPr>
          <w:rStyle w:val="CommentReference"/>
        </w:rPr>
        <w:annotationRef/>
      </w:r>
      <w:r>
        <w:t>right?</w:t>
      </w:r>
    </w:p>
  </w:comment>
  <w:comment w:id="73" w:author="Microsoft Office User" w:date="2021-08-18T10:49:00Z" w:initials="MOU">
    <w:p w14:paraId="68D7F36F" w14:textId="2D589430" w:rsidR="00767D31" w:rsidRDefault="00767D31">
      <w:pPr>
        <w:pStyle w:val="CommentText"/>
      </w:pPr>
      <w:r>
        <w:rPr>
          <w:rStyle w:val="CommentReference"/>
        </w:rPr>
        <w:annotationRef/>
      </w:r>
      <w:r>
        <w:t>yes?</w:t>
      </w:r>
    </w:p>
  </w:comment>
  <w:comment w:id="78" w:author="Microsoft Office User" w:date="2021-08-18T10:50:00Z" w:initials="MOU">
    <w:p w14:paraId="0A0C7002" w14:textId="126F4A11" w:rsidR="00767D31" w:rsidRDefault="00767D31">
      <w:pPr>
        <w:pStyle w:val="CommentText"/>
      </w:pPr>
      <w:r>
        <w:rPr>
          <w:rStyle w:val="CommentReference"/>
        </w:rPr>
        <w:annotationRef/>
      </w:r>
      <w:r>
        <w:t>this doesn’t look like accuracy</w:t>
      </w:r>
    </w:p>
  </w:comment>
  <w:comment w:id="81" w:author="Microsoft Office User" w:date="2021-08-18T10:54:00Z" w:initials="MOU">
    <w:p w14:paraId="5F75E13E" w14:textId="0FC81C45" w:rsidR="00767D31" w:rsidRDefault="00767D31">
      <w:pPr>
        <w:pStyle w:val="CommentText"/>
      </w:pPr>
      <w:r>
        <w:rPr>
          <w:rStyle w:val="CommentReference"/>
        </w:rPr>
        <w:annotationRef/>
      </w:r>
      <w:r>
        <w:t>how is this significant?</w:t>
      </w:r>
    </w:p>
  </w:comment>
  <w:comment w:id="87" w:author="Microsoft Office User" w:date="2021-08-18T11:13:00Z" w:initials="MOU">
    <w:p w14:paraId="65008917" w14:textId="37384825" w:rsidR="00603484" w:rsidRDefault="00603484">
      <w:pPr>
        <w:pStyle w:val="CommentText"/>
      </w:pPr>
      <w:r>
        <w:rPr>
          <w:rStyle w:val="CommentReference"/>
        </w:rPr>
        <w:annotationRef/>
      </w:r>
      <w:r>
        <w:t>is this df right?  you’re just comparing two conditions.  should this be a t test and a p value of .0492?</w:t>
      </w:r>
    </w:p>
  </w:comment>
  <w:comment w:id="86" w:author="Microsoft Office User" w:date="2021-08-18T10:56:00Z" w:initials="MOU">
    <w:p w14:paraId="6BD593E9" w14:textId="129AEA0D" w:rsidR="003A093A" w:rsidRDefault="003A093A">
      <w:pPr>
        <w:pStyle w:val="CommentText"/>
      </w:pPr>
      <w:r>
        <w:rPr>
          <w:rStyle w:val="CommentReference"/>
        </w:rPr>
        <w:annotationRef/>
      </w:r>
      <w:r>
        <w:t>again: how is this significant?</w:t>
      </w:r>
    </w:p>
  </w:comment>
  <w:comment w:id="93" w:author="Microsoft Office User" w:date="2021-08-18T11:16:00Z" w:initials="MOU">
    <w:p w14:paraId="0D0E19BE" w14:textId="2440A19A" w:rsidR="00603484" w:rsidRDefault="00603484">
      <w:pPr>
        <w:pStyle w:val="CommentText"/>
      </w:pPr>
      <w:r>
        <w:rPr>
          <w:rStyle w:val="CommentReference"/>
        </w:rPr>
        <w:annotationRef/>
      </w:r>
      <w:r>
        <w:t>but wait: did you look separately at the cases when the target when the colored item versus when a distractor was the colored item?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4826B" w15:done="0"/>
  <w15:commentEx w15:paraId="698EC1DB" w15:done="0"/>
  <w15:commentEx w15:paraId="3497DCBF" w15:done="0"/>
  <w15:commentEx w15:paraId="2EDB6B2B" w15:done="0"/>
  <w15:commentEx w15:paraId="7F681830" w15:done="0"/>
  <w15:commentEx w15:paraId="57AF25D4" w15:done="0"/>
  <w15:commentEx w15:paraId="58C26731" w15:done="0"/>
  <w15:commentEx w15:paraId="6C0ADA58" w15:done="0"/>
  <w15:commentEx w15:paraId="3E2787A0" w15:done="0"/>
  <w15:commentEx w15:paraId="6B73D6A4" w15:done="0"/>
  <w15:commentEx w15:paraId="0008BF0C" w15:done="0"/>
  <w15:commentEx w15:paraId="7C9F75BA" w15:done="0"/>
  <w15:commentEx w15:paraId="0C736B23" w15:done="0"/>
  <w15:commentEx w15:paraId="5623A0FE" w15:done="0"/>
  <w15:commentEx w15:paraId="68D7F36F" w15:done="0"/>
  <w15:commentEx w15:paraId="0A0C7002" w15:done="0"/>
  <w15:commentEx w15:paraId="5F75E13E" w15:done="0"/>
  <w15:commentEx w15:paraId="65008917" w15:done="0"/>
  <w15:commentEx w15:paraId="6BD593E9" w15:done="0"/>
  <w15:commentEx w15:paraId="0D0E19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4826B" w16cid:durableId="24C769FD"/>
  <w16cid:commentId w16cid:paraId="698EC1DB" w16cid:durableId="24C75D45"/>
  <w16cid:commentId w16cid:paraId="3497DCBF" w16cid:durableId="24C76511"/>
  <w16cid:commentId w16cid:paraId="2EDB6B2B" w16cid:durableId="24C75D54"/>
  <w16cid:commentId w16cid:paraId="7F681830" w16cid:durableId="2471B5D0"/>
  <w16cid:commentId w16cid:paraId="57AF25D4" w16cid:durableId="24C75E38"/>
  <w16cid:commentId w16cid:paraId="58C26731" w16cid:durableId="2471B74F"/>
  <w16cid:commentId w16cid:paraId="6C0ADA58" w16cid:durableId="2471B792"/>
  <w16cid:commentId w16cid:paraId="3E2787A0" w16cid:durableId="2471B7AF"/>
  <w16cid:commentId w16cid:paraId="6B73D6A4" w16cid:durableId="24C75EE9"/>
  <w16cid:commentId w16cid:paraId="0008BF0C" w16cid:durableId="2471E86F"/>
  <w16cid:commentId w16cid:paraId="7C9F75BA" w16cid:durableId="24C76041"/>
  <w16cid:commentId w16cid:paraId="0C736B23" w16cid:durableId="24C76375"/>
  <w16cid:commentId w16cid:paraId="5623A0FE" w16cid:durableId="2471E90D"/>
  <w16cid:commentId w16cid:paraId="68D7F36F" w16cid:durableId="24C7642A"/>
  <w16cid:commentId w16cid:paraId="0A0C7002" w16cid:durableId="24C76481"/>
  <w16cid:commentId w16cid:paraId="5F75E13E" w16cid:durableId="24C76566"/>
  <w16cid:commentId w16cid:paraId="65008917" w16cid:durableId="24C769CD"/>
  <w16cid:commentId w16cid:paraId="6BD593E9" w16cid:durableId="24C765CC"/>
  <w16cid:commentId w16cid:paraId="0D0E19BE" w16cid:durableId="24C76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10FF" w14:textId="77777777" w:rsidR="00D810A0" w:rsidRDefault="00D810A0" w:rsidP="00D44F6D">
      <w:pPr>
        <w:spacing w:line="240" w:lineRule="auto"/>
      </w:pPr>
      <w:r>
        <w:separator/>
      </w:r>
    </w:p>
  </w:endnote>
  <w:endnote w:type="continuationSeparator" w:id="0">
    <w:p w14:paraId="5EA7E3E0" w14:textId="77777777" w:rsidR="00D810A0" w:rsidRDefault="00D810A0"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5872" w14:textId="77777777" w:rsidR="00D810A0" w:rsidRDefault="00D810A0" w:rsidP="00D44F6D">
      <w:pPr>
        <w:spacing w:line="240" w:lineRule="auto"/>
      </w:pPr>
      <w:r>
        <w:separator/>
      </w:r>
    </w:p>
  </w:footnote>
  <w:footnote w:type="continuationSeparator" w:id="0">
    <w:p w14:paraId="34F6FFCF" w14:textId="77777777" w:rsidR="00D810A0" w:rsidRDefault="00D810A0" w:rsidP="00D44F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9B1"/>
    <w:multiLevelType w:val="hybridMultilevel"/>
    <w:tmpl w:val="35205F74"/>
    <w:lvl w:ilvl="0" w:tplc="F2AC6D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4"/>
    <w:rsid w:val="0000608E"/>
    <w:rsid w:val="00013142"/>
    <w:rsid w:val="00021D63"/>
    <w:rsid w:val="000330A7"/>
    <w:rsid w:val="00035119"/>
    <w:rsid w:val="00051937"/>
    <w:rsid w:val="00073FE0"/>
    <w:rsid w:val="000A3B29"/>
    <w:rsid w:val="000B3E46"/>
    <w:rsid w:val="000C15B7"/>
    <w:rsid w:val="000C265E"/>
    <w:rsid w:val="000D099D"/>
    <w:rsid w:val="000E3AC8"/>
    <w:rsid w:val="000F24A0"/>
    <w:rsid w:val="000F780B"/>
    <w:rsid w:val="00111B25"/>
    <w:rsid w:val="0011619D"/>
    <w:rsid w:val="00135805"/>
    <w:rsid w:val="00136D15"/>
    <w:rsid w:val="00142BE0"/>
    <w:rsid w:val="001612A9"/>
    <w:rsid w:val="0017119C"/>
    <w:rsid w:val="00175638"/>
    <w:rsid w:val="00182BC2"/>
    <w:rsid w:val="00185DA4"/>
    <w:rsid w:val="00191AE9"/>
    <w:rsid w:val="001B18D9"/>
    <w:rsid w:val="001B354C"/>
    <w:rsid w:val="001C66AD"/>
    <w:rsid w:val="001E17F6"/>
    <w:rsid w:val="001E7987"/>
    <w:rsid w:val="00204436"/>
    <w:rsid w:val="00204CE7"/>
    <w:rsid w:val="0022015A"/>
    <w:rsid w:val="00232C67"/>
    <w:rsid w:val="00247F01"/>
    <w:rsid w:val="00253833"/>
    <w:rsid w:val="002538F1"/>
    <w:rsid w:val="00256CA9"/>
    <w:rsid w:val="00264117"/>
    <w:rsid w:val="0028220F"/>
    <w:rsid w:val="002946FC"/>
    <w:rsid w:val="002A5933"/>
    <w:rsid w:val="002B6BA9"/>
    <w:rsid w:val="002B7637"/>
    <w:rsid w:val="002B7B84"/>
    <w:rsid w:val="002C210B"/>
    <w:rsid w:val="002C7344"/>
    <w:rsid w:val="002D4FB4"/>
    <w:rsid w:val="002E6560"/>
    <w:rsid w:val="002E671C"/>
    <w:rsid w:val="002F09BE"/>
    <w:rsid w:val="002F0F63"/>
    <w:rsid w:val="002F1DEE"/>
    <w:rsid w:val="0030022C"/>
    <w:rsid w:val="003227AE"/>
    <w:rsid w:val="00322A21"/>
    <w:rsid w:val="003230D5"/>
    <w:rsid w:val="00334329"/>
    <w:rsid w:val="0034079D"/>
    <w:rsid w:val="00341512"/>
    <w:rsid w:val="0037347E"/>
    <w:rsid w:val="00380464"/>
    <w:rsid w:val="00387F2A"/>
    <w:rsid w:val="003A093A"/>
    <w:rsid w:val="003A36F3"/>
    <w:rsid w:val="003A38E5"/>
    <w:rsid w:val="003B4871"/>
    <w:rsid w:val="003B5773"/>
    <w:rsid w:val="003B59EC"/>
    <w:rsid w:val="003C041B"/>
    <w:rsid w:val="003C0C04"/>
    <w:rsid w:val="003D2028"/>
    <w:rsid w:val="003D5E43"/>
    <w:rsid w:val="003E14BE"/>
    <w:rsid w:val="003E3637"/>
    <w:rsid w:val="003E6545"/>
    <w:rsid w:val="003F670D"/>
    <w:rsid w:val="003F783E"/>
    <w:rsid w:val="00406C88"/>
    <w:rsid w:val="00407D9F"/>
    <w:rsid w:val="00411E26"/>
    <w:rsid w:val="004173F3"/>
    <w:rsid w:val="0042566E"/>
    <w:rsid w:val="0042629A"/>
    <w:rsid w:val="004317C7"/>
    <w:rsid w:val="00432327"/>
    <w:rsid w:val="00432A21"/>
    <w:rsid w:val="00436F4E"/>
    <w:rsid w:val="00451B09"/>
    <w:rsid w:val="00456A11"/>
    <w:rsid w:val="00457EBD"/>
    <w:rsid w:val="004978F4"/>
    <w:rsid w:val="00497D4E"/>
    <w:rsid w:val="004A4E06"/>
    <w:rsid w:val="004A53B4"/>
    <w:rsid w:val="004B4139"/>
    <w:rsid w:val="004E3A71"/>
    <w:rsid w:val="004F07F1"/>
    <w:rsid w:val="004F4989"/>
    <w:rsid w:val="00504D1D"/>
    <w:rsid w:val="00527F14"/>
    <w:rsid w:val="005353EF"/>
    <w:rsid w:val="00557FA6"/>
    <w:rsid w:val="0056024E"/>
    <w:rsid w:val="005619A0"/>
    <w:rsid w:val="0056385F"/>
    <w:rsid w:val="00564C1C"/>
    <w:rsid w:val="00564F0F"/>
    <w:rsid w:val="00565558"/>
    <w:rsid w:val="0057174F"/>
    <w:rsid w:val="00592773"/>
    <w:rsid w:val="00593585"/>
    <w:rsid w:val="00594C88"/>
    <w:rsid w:val="00596E15"/>
    <w:rsid w:val="005A0271"/>
    <w:rsid w:val="005A12FE"/>
    <w:rsid w:val="005A73C3"/>
    <w:rsid w:val="005B64AA"/>
    <w:rsid w:val="005D5D10"/>
    <w:rsid w:val="005E47F4"/>
    <w:rsid w:val="005F1C4F"/>
    <w:rsid w:val="006004C1"/>
    <w:rsid w:val="00603484"/>
    <w:rsid w:val="00607659"/>
    <w:rsid w:val="00615612"/>
    <w:rsid w:val="00632EC4"/>
    <w:rsid w:val="00633C3E"/>
    <w:rsid w:val="00645FA3"/>
    <w:rsid w:val="00657DA5"/>
    <w:rsid w:val="00670EC8"/>
    <w:rsid w:val="00673DBC"/>
    <w:rsid w:val="006970FE"/>
    <w:rsid w:val="006A14AE"/>
    <w:rsid w:val="006A56CB"/>
    <w:rsid w:val="006A59F6"/>
    <w:rsid w:val="006B1CD1"/>
    <w:rsid w:val="006D3F30"/>
    <w:rsid w:val="006D6E9E"/>
    <w:rsid w:val="007011CE"/>
    <w:rsid w:val="00722C90"/>
    <w:rsid w:val="007311AD"/>
    <w:rsid w:val="007409E5"/>
    <w:rsid w:val="0074238D"/>
    <w:rsid w:val="007577F6"/>
    <w:rsid w:val="007619EE"/>
    <w:rsid w:val="00767D31"/>
    <w:rsid w:val="00770C02"/>
    <w:rsid w:val="007A14DF"/>
    <w:rsid w:val="007A2628"/>
    <w:rsid w:val="007B23FA"/>
    <w:rsid w:val="007B3504"/>
    <w:rsid w:val="007B4725"/>
    <w:rsid w:val="007C45B4"/>
    <w:rsid w:val="007C7795"/>
    <w:rsid w:val="007D3EA0"/>
    <w:rsid w:val="007D47FE"/>
    <w:rsid w:val="007D7673"/>
    <w:rsid w:val="007E07A2"/>
    <w:rsid w:val="007E28E5"/>
    <w:rsid w:val="008019FF"/>
    <w:rsid w:val="00805882"/>
    <w:rsid w:val="008113F7"/>
    <w:rsid w:val="00812720"/>
    <w:rsid w:val="00813F47"/>
    <w:rsid w:val="00824679"/>
    <w:rsid w:val="0082505D"/>
    <w:rsid w:val="0083173C"/>
    <w:rsid w:val="00833607"/>
    <w:rsid w:val="0086111D"/>
    <w:rsid w:val="00867AB3"/>
    <w:rsid w:val="0088292F"/>
    <w:rsid w:val="00882FB6"/>
    <w:rsid w:val="00884F75"/>
    <w:rsid w:val="008856F6"/>
    <w:rsid w:val="00885B26"/>
    <w:rsid w:val="00887C59"/>
    <w:rsid w:val="008917E3"/>
    <w:rsid w:val="008A1939"/>
    <w:rsid w:val="008B2D3D"/>
    <w:rsid w:val="008C3688"/>
    <w:rsid w:val="008D5F35"/>
    <w:rsid w:val="008D77E5"/>
    <w:rsid w:val="008E03A3"/>
    <w:rsid w:val="008E0E32"/>
    <w:rsid w:val="008E439F"/>
    <w:rsid w:val="008E5327"/>
    <w:rsid w:val="008E64FB"/>
    <w:rsid w:val="008E6CFF"/>
    <w:rsid w:val="008F25D7"/>
    <w:rsid w:val="008F5654"/>
    <w:rsid w:val="00917EF6"/>
    <w:rsid w:val="00933079"/>
    <w:rsid w:val="0094050D"/>
    <w:rsid w:val="00947B5C"/>
    <w:rsid w:val="009544FF"/>
    <w:rsid w:val="00957945"/>
    <w:rsid w:val="00964416"/>
    <w:rsid w:val="00965262"/>
    <w:rsid w:val="0097565D"/>
    <w:rsid w:val="00982F3E"/>
    <w:rsid w:val="00983169"/>
    <w:rsid w:val="009A22BC"/>
    <w:rsid w:val="009B1D9A"/>
    <w:rsid w:val="009C1332"/>
    <w:rsid w:val="009C5775"/>
    <w:rsid w:val="009D183A"/>
    <w:rsid w:val="009D75D3"/>
    <w:rsid w:val="00A03DE9"/>
    <w:rsid w:val="00A12465"/>
    <w:rsid w:val="00A20EF0"/>
    <w:rsid w:val="00A30EB7"/>
    <w:rsid w:val="00A35246"/>
    <w:rsid w:val="00A40480"/>
    <w:rsid w:val="00A406BE"/>
    <w:rsid w:val="00A41E07"/>
    <w:rsid w:val="00A446B8"/>
    <w:rsid w:val="00A4578F"/>
    <w:rsid w:val="00A574FE"/>
    <w:rsid w:val="00A638AF"/>
    <w:rsid w:val="00A658D9"/>
    <w:rsid w:val="00A8107B"/>
    <w:rsid w:val="00A81D51"/>
    <w:rsid w:val="00A90F94"/>
    <w:rsid w:val="00A9177E"/>
    <w:rsid w:val="00A917BD"/>
    <w:rsid w:val="00AC2A8C"/>
    <w:rsid w:val="00AD1411"/>
    <w:rsid w:val="00AF1943"/>
    <w:rsid w:val="00AF43CF"/>
    <w:rsid w:val="00AF5AC6"/>
    <w:rsid w:val="00AF7598"/>
    <w:rsid w:val="00B00208"/>
    <w:rsid w:val="00B03597"/>
    <w:rsid w:val="00B04E48"/>
    <w:rsid w:val="00B052E2"/>
    <w:rsid w:val="00B23E03"/>
    <w:rsid w:val="00B26A2B"/>
    <w:rsid w:val="00B30093"/>
    <w:rsid w:val="00B36715"/>
    <w:rsid w:val="00B4148F"/>
    <w:rsid w:val="00B51C0E"/>
    <w:rsid w:val="00B552C0"/>
    <w:rsid w:val="00B577E8"/>
    <w:rsid w:val="00B80FDC"/>
    <w:rsid w:val="00B8283E"/>
    <w:rsid w:val="00B85601"/>
    <w:rsid w:val="00B859F5"/>
    <w:rsid w:val="00B919D8"/>
    <w:rsid w:val="00B964AC"/>
    <w:rsid w:val="00BA2FE6"/>
    <w:rsid w:val="00BA5E54"/>
    <w:rsid w:val="00BB2A4E"/>
    <w:rsid w:val="00BB4363"/>
    <w:rsid w:val="00BB596C"/>
    <w:rsid w:val="00BC11BC"/>
    <w:rsid w:val="00BC13F2"/>
    <w:rsid w:val="00BC2BF7"/>
    <w:rsid w:val="00BC5143"/>
    <w:rsid w:val="00BD5E39"/>
    <w:rsid w:val="00BD7E11"/>
    <w:rsid w:val="00BF1957"/>
    <w:rsid w:val="00BF487D"/>
    <w:rsid w:val="00C05176"/>
    <w:rsid w:val="00C13152"/>
    <w:rsid w:val="00C17A94"/>
    <w:rsid w:val="00C203B8"/>
    <w:rsid w:val="00C20CDB"/>
    <w:rsid w:val="00C26F5D"/>
    <w:rsid w:val="00C41474"/>
    <w:rsid w:val="00C65A9C"/>
    <w:rsid w:val="00C722AE"/>
    <w:rsid w:val="00C7656A"/>
    <w:rsid w:val="00C802E8"/>
    <w:rsid w:val="00C8372A"/>
    <w:rsid w:val="00C87DD6"/>
    <w:rsid w:val="00C90091"/>
    <w:rsid w:val="00C915DE"/>
    <w:rsid w:val="00C91FB1"/>
    <w:rsid w:val="00CA71EE"/>
    <w:rsid w:val="00CB168C"/>
    <w:rsid w:val="00CB3007"/>
    <w:rsid w:val="00CB6801"/>
    <w:rsid w:val="00CB6E29"/>
    <w:rsid w:val="00CC31FC"/>
    <w:rsid w:val="00CC5983"/>
    <w:rsid w:val="00CC645E"/>
    <w:rsid w:val="00CC6B72"/>
    <w:rsid w:val="00CD0C81"/>
    <w:rsid w:val="00CD438B"/>
    <w:rsid w:val="00CE0637"/>
    <w:rsid w:val="00CE5190"/>
    <w:rsid w:val="00CE7231"/>
    <w:rsid w:val="00CF4108"/>
    <w:rsid w:val="00CF6A26"/>
    <w:rsid w:val="00D001BA"/>
    <w:rsid w:val="00D1018E"/>
    <w:rsid w:val="00D1434E"/>
    <w:rsid w:val="00D16702"/>
    <w:rsid w:val="00D23112"/>
    <w:rsid w:val="00D33E92"/>
    <w:rsid w:val="00D44F6D"/>
    <w:rsid w:val="00D46CB0"/>
    <w:rsid w:val="00D5351E"/>
    <w:rsid w:val="00D5639A"/>
    <w:rsid w:val="00D60012"/>
    <w:rsid w:val="00D6507F"/>
    <w:rsid w:val="00D65A94"/>
    <w:rsid w:val="00D75C4E"/>
    <w:rsid w:val="00D810A0"/>
    <w:rsid w:val="00D85499"/>
    <w:rsid w:val="00D90221"/>
    <w:rsid w:val="00D914B1"/>
    <w:rsid w:val="00D929E6"/>
    <w:rsid w:val="00DB2FE2"/>
    <w:rsid w:val="00DB6AC9"/>
    <w:rsid w:val="00DC3735"/>
    <w:rsid w:val="00DC4AE1"/>
    <w:rsid w:val="00E0079C"/>
    <w:rsid w:val="00E029E0"/>
    <w:rsid w:val="00E12774"/>
    <w:rsid w:val="00E33DE7"/>
    <w:rsid w:val="00E51735"/>
    <w:rsid w:val="00E56FF9"/>
    <w:rsid w:val="00E63D95"/>
    <w:rsid w:val="00E70DE8"/>
    <w:rsid w:val="00E776E8"/>
    <w:rsid w:val="00E849FF"/>
    <w:rsid w:val="00E95CFD"/>
    <w:rsid w:val="00EA2063"/>
    <w:rsid w:val="00EA7626"/>
    <w:rsid w:val="00EB1617"/>
    <w:rsid w:val="00EB2AA4"/>
    <w:rsid w:val="00ED31A2"/>
    <w:rsid w:val="00EE5496"/>
    <w:rsid w:val="00F101EB"/>
    <w:rsid w:val="00F1609A"/>
    <w:rsid w:val="00F22B93"/>
    <w:rsid w:val="00F247E3"/>
    <w:rsid w:val="00F27911"/>
    <w:rsid w:val="00F33AC2"/>
    <w:rsid w:val="00F3729F"/>
    <w:rsid w:val="00F437E4"/>
    <w:rsid w:val="00F6239D"/>
    <w:rsid w:val="00F677E5"/>
    <w:rsid w:val="00F67F97"/>
    <w:rsid w:val="00F713A3"/>
    <w:rsid w:val="00F756F1"/>
    <w:rsid w:val="00F94722"/>
    <w:rsid w:val="00F9571A"/>
    <w:rsid w:val="00FB5678"/>
    <w:rsid w:val="00FC0DD1"/>
    <w:rsid w:val="00FC674B"/>
    <w:rsid w:val="00FD0840"/>
    <w:rsid w:val="00FD1764"/>
    <w:rsid w:val="00FE32FA"/>
    <w:rsid w:val="00FF111E"/>
    <w:rsid w:val="00FF6346"/>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docId w15:val="{769D2D63-11F4-4B46-9326-62CB2256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 w:type="character" w:styleId="PlaceholderText">
    <w:name w:val="Placeholder Text"/>
    <w:basedOn w:val="DefaultParagraphFont"/>
    <w:uiPriority w:val="99"/>
    <w:semiHidden/>
    <w:rsid w:val="00CC6B72"/>
    <w:rPr>
      <w:color w:val="808080"/>
    </w:rPr>
  </w:style>
  <w:style w:type="table" w:styleId="TableGrid">
    <w:name w:val="Table Grid"/>
    <w:basedOn w:val="TableNormal"/>
    <w:uiPriority w:val="39"/>
    <w:rsid w:val="00191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Report">
    <w:name w:val="APA Report"/>
    <w:basedOn w:val="TableNormal"/>
    <w:uiPriority w:val="99"/>
    <w:rsid w:val="00191AE9"/>
    <w:pPr>
      <w:spacing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Title">
    <w:name w:val="Title"/>
    <w:basedOn w:val="Normal"/>
    <w:link w:val="TitleChar"/>
    <w:qFormat/>
    <w:rsid w:val="00AC2A8C"/>
    <w:pPr>
      <w:spacing w:before="240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C2A8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C2A8C"/>
    <w:pPr>
      <w:spacing w:line="480" w:lineRule="auto"/>
      <w:jc w:val="center"/>
    </w:pPr>
    <w:rPr>
      <w:rFonts w:eastAsiaTheme="minorEastAsia"/>
      <w:kern w:val="24"/>
      <w:sz w:val="24"/>
      <w:szCs w:val="24"/>
      <w:lang w:eastAsia="ja-JP"/>
    </w:rPr>
  </w:style>
  <w:style w:type="paragraph" w:styleId="Bibliography">
    <w:name w:val="Bibliography"/>
    <w:basedOn w:val="Normal"/>
    <w:next w:val="Normal"/>
    <w:uiPriority w:val="37"/>
    <w:semiHidden/>
    <w:unhideWhenUsed/>
    <w:rsid w:val="00D16702"/>
  </w:style>
  <w:style w:type="paragraph" w:customStyle="1" w:styleId="SectionTitle">
    <w:name w:val="Section Title"/>
    <w:basedOn w:val="Normal"/>
    <w:uiPriority w:val="2"/>
    <w:qFormat/>
    <w:rsid w:val="00D16702"/>
    <w:pPr>
      <w:pageBreakBefore/>
      <w:spacing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D1411"/>
    <w:pPr>
      <w:spacing w:line="480" w:lineRule="auto"/>
    </w:pPr>
    <w:rPr>
      <w:rFonts w:eastAsiaTheme="minorEastAsia"/>
      <w:sz w:val="24"/>
      <w:szCs w:val="24"/>
      <w:lang w:eastAsia="ja-JP"/>
    </w:rPr>
  </w:style>
  <w:style w:type="character" w:styleId="Emphasis">
    <w:name w:val="Emphasis"/>
    <w:basedOn w:val="DefaultParagraphFont"/>
    <w:uiPriority w:val="4"/>
    <w:unhideWhenUsed/>
    <w:qFormat/>
    <w:rsid w:val="00AD1411"/>
    <w:rPr>
      <w:i/>
      <w:iCs/>
    </w:rPr>
  </w:style>
  <w:style w:type="paragraph" w:customStyle="1" w:styleId="TableFigure">
    <w:name w:val="Table/Figure"/>
    <w:basedOn w:val="Normal"/>
    <w:uiPriority w:val="39"/>
    <w:qFormat/>
    <w:rsid w:val="00AD1411"/>
    <w:pPr>
      <w:spacing w:before="240" w:line="480" w:lineRule="auto"/>
      <w:contextualSpacing/>
    </w:pPr>
    <w:rPr>
      <w:rFonts w:eastAsiaTheme="minorEastAsia"/>
      <w:kern w:val="24"/>
      <w:sz w:val="24"/>
      <w:szCs w:val="24"/>
      <w:lang w:eastAsia="ja-JP"/>
    </w:rPr>
  </w:style>
  <w:style w:type="character" w:styleId="Hyperlink">
    <w:name w:val="Hyperlink"/>
    <w:basedOn w:val="DefaultParagraphFont"/>
    <w:uiPriority w:val="99"/>
    <w:unhideWhenUsed/>
    <w:rsid w:val="001B18D9"/>
    <w:rPr>
      <w:color w:val="0563C1" w:themeColor="hyperlink"/>
      <w:u w:val="single"/>
    </w:rPr>
  </w:style>
  <w:style w:type="character" w:styleId="UnresolvedMention">
    <w:name w:val="Unresolved Mention"/>
    <w:basedOn w:val="DefaultParagraphFont"/>
    <w:uiPriority w:val="99"/>
    <w:semiHidden/>
    <w:unhideWhenUsed/>
    <w:rsid w:val="001B18D9"/>
    <w:rPr>
      <w:color w:val="605E5C"/>
      <w:shd w:val="clear" w:color="auto" w:fill="E1DFDD"/>
    </w:rPr>
  </w:style>
  <w:style w:type="character" w:styleId="FollowedHyperlink">
    <w:name w:val="FollowedHyperlink"/>
    <w:basedOn w:val="DefaultParagraphFont"/>
    <w:uiPriority w:val="99"/>
    <w:semiHidden/>
    <w:unhideWhenUsed/>
    <w:rsid w:val="00D9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 w:id="1244141098">
      <w:bodyDiv w:val="1"/>
      <w:marLeft w:val="0"/>
      <w:marRight w:val="0"/>
      <w:marTop w:val="0"/>
      <w:marBottom w:val="0"/>
      <w:divBdr>
        <w:top w:val="none" w:sz="0" w:space="0" w:color="auto"/>
        <w:left w:val="none" w:sz="0" w:space="0" w:color="auto"/>
        <w:bottom w:val="none" w:sz="0" w:space="0" w:color="auto"/>
        <w:right w:val="none" w:sz="0" w:space="0" w:color="auto"/>
      </w:divBdr>
    </w:div>
    <w:div w:id="1369837301">
      <w:bodyDiv w:val="1"/>
      <w:marLeft w:val="0"/>
      <w:marRight w:val="0"/>
      <w:marTop w:val="0"/>
      <w:marBottom w:val="0"/>
      <w:divBdr>
        <w:top w:val="none" w:sz="0" w:space="0" w:color="auto"/>
        <w:left w:val="none" w:sz="0" w:space="0" w:color="auto"/>
        <w:bottom w:val="none" w:sz="0" w:space="0" w:color="auto"/>
        <w:right w:val="none" w:sz="0" w:space="0" w:color="auto"/>
      </w:divBdr>
    </w:div>
    <w:div w:id="1454596126">
      <w:bodyDiv w:val="1"/>
      <w:marLeft w:val="0"/>
      <w:marRight w:val="0"/>
      <w:marTop w:val="0"/>
      <w:marBottom w:val="0"/>
      <w:divBdr>
        <w:top w:val="none" w:sz="0" w:space="0" w:color="auto"/>
        <w:left w:val="none" w:sz="0" w:space="0" w:color="auto"/>
        <w:bottom w:val="none" w:sz="0" w:space="0" w:color="auto"/>
        <w:right w:val="none" w:sz="0" w:space="0" w:color="auto"/>
      </w:divBdr>
    </w:div>
    <w:div w:id="181791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tics.2012.06.010" TargetMode="External"/><Relationship Id="rId18" Type="http://schemas.openxmlformats.org/officeDocument/2006/relationships/hyperlink" Target="https://doi.org/10.1016/j.visres.2014.11.008" TargetMode="External"/><Relationship Id="rId26" Type="http://schemas.openxmlformats.org/officeDocument/2006/relationships/hyperlink" Target="https://psycnet.apa.org/doi/10.1037/a002437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xge0000037" TargetMode="External"/><Relationship Id="rId34" Type="http://schemas.openxmlformats.org/officeDocument/2006/relationships/image" Target="media/image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371/journal.pone.0027926" TargetMode="External"/><Relationship Id="rId17" Type="http://schemas.openxmlformats.org/officeDocument/2006/relationships/hyperlink" Target="https://doi.org/10.1037/a0035131" TargetMode="External"/><Relationship Id="rId25" Type="http://schemas.openxmlformats.org/officeDocument/2006/relationships/hyperlink" Target="https://doi.org/10.1525/collabra.111" TargetMode="External"/><Relationship Id="rId33" Type="http://schemas.openxmlformats.org/officeDocument/2006/relationships/hyperlink" Target="https://doi.org/10.1016/j.visres.2012.07.024"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i.org/10.1016/j.conb.2007.03.005v" TargetMode="External"/><Relationship Id="rId20" Type="http://schemas.openxmlformats.org/officeDocument/2006/relationships/hyperlink" Target="https://doi.org/10.3758/s13423-012-0359-y" TargetMode="External"/><Relationship Id="rId29" Type="http://schemas.openxmlformats.org/officeDocument/2006/relationships/hyperlink" Target="https://psycnet.apa.org/doi/10.1080/13506285.2014.994252"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a0030860" TargetMode="External"/><Relationship Id="rId24" Type="http://schemas.openxmlformats.org/officeDocument/2006/relationships/hyperlink" Target="https://psycnet.apa.org/doi/10.1037/0033-2909.98.1.185" TargetMode="External"/><Relationship Id="rId32" Type="http://schemas.openxmlformats.org/officeDocument/2006/relationships/hyperlink" Target="https://doi-org.proxy2.library.illinois.edu/10.5334/joc.32" TargetMode="External"/><Relationship Id="rId37" Type="http://schemas.openxmlformats.org/officeDocument/2006/relationships/image" Target="media/image4.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neuropsychologia.2011.01.029" TargetMode="External"/><Relationship Id="rId23" Type="http://schemas.openxmlformats.org/officeDocument/2006/relationships/hyperlink" Target="https://doi.org/10.1111/j.1467-9280.2009.02360.x" TargetMode="External"/><Relationship Id="rId28" Type="http://schemas.openxmlformats.org/officeDocument/2006/relationships/hyperlink" Target="http://doi.org/10.5334/joc.58" TargetMode="External"/><Relationship Id="rId36"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psycnet.apa.org/doi/10.1093/scan/nss027" TargetMode="External"/><Relationship Id="rId31" Type="http://schemas.openxmlformats.org/officeDocument/2006/relationships/hyperlink" Target="https://doi.org/10.3758/s13421-014-042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cognition.2020.104337" TargetMode="External"/><Relationship Id="rId22" Type="http://schemas.openxmlformats.org/officeDocument/2006/relationships/hyperlink" Target="https://doi.org/10.1111/j.1467-9280.2006.01689.x" TargetMode="External"/><Relationship Id="rId27" Type="http://schemas.openxmlformats.org/officeDocument/2006/relationships/hyperlink" Target="https://doi.org/10.1177/0956797611429800" TargetMode="External"/><Relationship Id="rId30" Type="http://schemas.openxmlformats.org/officeDocument/2006/relationships/hyperlink" Target="https://doi.org/10.3758/s13414-020-02049-4" TargetMode="External"/><Relationship Id="rId35"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E35AAA5D11425FAD01032A749887DD"/>
        <w:category>
          <w:name w:val="General"/>
          <w:gallery w:val="placeholder"/>
        </w:category>
        <w:types>
          <w:type w:val="bbPlcHdr"/>
        </w:types>
        <w:behaviors>
          <w:behavior w:val="content"/>
        </w:behaviors>
        <w:guid w:val="{931675F5-5C50-4E82-B820-C84D75DB8E11}"/>
      </w:docPartPr>
      <w:docPartBody>
        <w:p w:rsidR="006B3AE2" w:rsidRDefault="003A1575" w:rsidP="003A1575">
          <w:pPr>
            <w:pStyle w:val="7FE35AAA5D11425FAD01032A749887DD"/>
          </w:pPr>
          <w:r>
            <w:t>[Title Here, up to 12 Words, on One to Two Lines]</w:t>
          </w:r>
        </w:p>
      </w:docPartBody>
    </w:docPart>
    <w:docPart>
      <w:docPartPr>
        <w:name w:val="3F88E6400F624E8693342B739B60CC51"/>
        <w:category>
          <w:name w:val="General"/>
          <w:gallery w:val="placeholder"/>
        </w:category>
        <w:types>
          <w:type w:val="bbPlcHdr"/>
        </w:types>
        <w:behaviors>
          <w:behavior w:val="content"/>
        </w:behaviors>
        <w:guid w:val="{9F47355B-8E04-482B-AA6A-3BFE4665A480}"/>
      </w:docPartPr>
      <w:docPartBody>
        <w:p w:rsidR="006B3AE2" w:rsidRDefault="003A1575" w:rsidP="003A1575">
          <w:pPr>
            <w:pStyle w:val="3F88E6400F624E8693342B739B60CC51"/>
          </w:pPr>
          <w:r>
            <w:t>Abstract</w:t>
          </w:r>
        </w:p>
      </w:docPartBody>
    </w:docPart>
    <w:docPart>
      <w:docPartPr>
        <w:name w:val="0AF5D37974B148E5B3FD707DE6CB279C"/>
        <w:category>
          <w:name w:val="General"/>
          <w:gallery w:val="placeholder"/>
        </w:category>
        <w:types>
          <w:type w:val="bbPlcHdr"/>
        </w:types>
        <w:behaviors>
          <w:behavior w:val="content"/>
        </w:behaviors>
        <w:guid w:val="{7696F94C-3AB7-481D-991D-1774D02127BE}"/>
      </w:docPartPr>
      <w:docPartBody>
        <w:p w:rsidR="006B3AE2" w:rsidRDefault="003A1575" w:rsidP="003A1575">
          <w:pPr>
            <w:pStyle w:val="0AF5D37974B148E5B3FD707DE6CB27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98"/>
    <w:rsid w:val="000777DC"/>
    <w:rsid w:val="00160F46"/>
    <w:rsid w:val="001A558C"/>
    <w:rsid w:val="001A6F3C"/>
    <w:rsid w:val="0022789B"/>
    <w:rsid w:val="00236B92"/>
    <w:rsid w:val="00374356"/>
    <w:rsid w:val="003A1575"/>
    <w:rsid w:val="003A548C"/>
    <w:rsid w:val="00402EC4"/>
    <w:rsid w:val="004D70EB"/>
    <w:rsid w:val="005109EE"/>
    <w:rsid w:val="005A4980"/>
    <w:rsid w:val="00646952"/>
    <w:rsid w:val="006A2BB6"/>
    <w:rsid w:val="006B3AE2"/>
    <w:rsid w:val="006B7A09"/>
    <w:rsid w:val="00805E9E"/>
    <w:rsid w:val="0098587E"/>
    <w:rsid w:val="009878D0"/>
    <w:rsid w:val="00A66EC0"/>
    <w:rsid w:val="00AD5898"/>
    <w:rsid w:val="00B472F7"/>
    <w:rsid w:val="00B54B99"/>
    <w:rsid w:val="00BD2E6C"/>
    <w:rsid w:val="00D1015C"/>
    <w:rsid w:val="00DA6A8C"/>
    <w:rsid w:val="00F5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35AAA5D11425FAD01032A749887DD">
    <w:name w:val="7FE35AAA5D11425FAD01032A749887DD"/>
    <w:rsid w:val="003A1575"/>
  </w:style>
  <w:style w:type="character" w:styleId="Emphasis">
    <w:name w:val="Emphasis"/>
    <w:basedOn w:val="DefaultParagraphFont"/>
    <w:uiPriority w:val="4"/>
    <w:unhideWhenUsed/>
    <w:qFormat/>
    <w:rsid w:val="003A1575"/>
    <w:rPr>
      <w:i/>
      <w:iCs/>
    </w:rPr>
  </w:style>
  <w:style w:type="paragraph" w:customStyle="1" w:styleId="3F88E6400F624E8693342B739B60CC51">
    <w:name w:val="3F88E6400F624E8693342B739B60CC51"/>
    <w:rsid w:val="003A1575"/>
  </w:style>
  <w:style w:type="paragraph" w:customStyle="1" w:styleId="0AF5D37974B148E5B3FD707DE6CB279C">
    <w:name w:val="0AF5D37974B148E5B3FD707DE6CB279C"/>
    <w:rsid w:val="003A1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B90DAAC8-5175-E547-9AB4-C23F608E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6387</Words>
  <Characters>36411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Long-Term Effects of Value-Driven Attentional Capture on Memory: Reward Influences Criterion but not Discriminability</vt:lpstr>
    </vt:vector>
  </TitlesOfParts>
  <Company/>
  <LinksUpToDate>false</LinksUpToDate>
  <CharactersWithSpaces>42713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Value-Driven Attentional Capture on Memory: Reward Influences decision processes but not Discriminability</dc:title>
  <dc:subject/>
  <dc:creator>Jonathan Yuquimpo</dc:creator>
  <cp:keywords/>
  <dc:description/>
  <cp:lastModifiedBy>Yuquimpo, Jonathan</cp:lastModifiedBy>
  <cp:revision>2</cp:revision>
  <dcterms:created xsi:type="dcterms:W3CDTF">2021-08-20T15:30:00Z</dcterms:created>
  <dcterms:modified xsi:type="dcterms:W3CDTF">2021-08-20T15:30:00Z</dcterms:modified>
</cp:coreProperties>
</file>