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1B8" w14:textId="65EF4A4C" w:rsidR="00CA4943" w:rsidRDefault="002E6BE5">
      <w:ins w:id="0" w:author="Benjamin, Aaron S" w:date="2021-05-26T10:13:00Z">
        <w:r>
          <w:t>Value-driven attention capture (VDAC) is the process by which s</w:t>
        </w:r>
      </w:ins>
      <w:del w:id="1" w:author="Benjamin, Aaron S" w:date="2021-05-26T10:13:00Z">
        <w:r w:rsidR="00883D76" w:rsidDel="002E6BE5">
          <w:delText>S</w:delText>
        </w:r>
      </w:del>
      <w:r w:rsidR="00883D76">
        <w:t xml:space="preserve">timulus features associated with </w:t>
      </w:r>
      <w:del w:id="2" w:author="Benjamin, Aaron S" w:date="2021-05-26T10:01:00Z">
        <w:r w:rsidR="00883D76" w:rsidDel="002859B6">
          <w:delText xml:space="preserve">prior </w:delText>
        </w:r>
      </w:del>
      <w:r w:rsidR="00883D76">
        <w:t xml:space="preserve">reward </w:t>
      </w:r>
      <w:del w:id="3" w:author="Benjamin, Aaron S" w:date="2021-05-26T10:01:00Z">
        <w:r w:rsidR="00883D76" w:rsidDel="002859B6">
          <w:delText xml:space="preserve">history </w:delText>
        </w:r>
      </w:del>
      <w:r w:rsidR="00AE79E3">
        <w:t xml:space="preserve">can </w:t>
      </w:r>
      <w:r w:rsidR="00883D76">
        <w:t>involuntarily draw attention</w:t>
      </w:r>
      <w:r w:rsidR="00A542BE">
        <w:t xml:space="preserve"> </w:t>
      </w:r>
      <w:r w:rsidR="00883D76">
        <w:t xml:space="preserve">in </w:t>
      </w:r>
      <w:del w:id="4" w:author="Benjamin, Aaron S" w:date="2021-05-26T10:01:00Z">
        <w:r w:rsidR="00883D76" w:rsidDel="002859B6">
          <w:delText xml:space="preserve">different </w:delText>
        </w:r>
      </w:del>
      <w:r w:rsidR="00883D76">
        <w:t xml:space="preserve">contexts </w:t>
      </w:r>
      <w:ins w:id="5" w:author="Benjamin, Aaron S" w:date="2021-05-26T10:01:00Z">
        <w:r w:rsidR="002859B6">
          <w:t xml:space="preserve">beyond the original </w:t>
        </w:r>
      </w:ins>
      <w:ins w:id="6" w:author="Benjamin, Aaron S" w:date="2021-05-26T10:12:00Z">
        <w:r>
          <w:t>one in which those as</w:t>
        </w:r>
      </w:ins>
      <w:ins w:id="7" w:author="Benjamin, Aaron S" w:date="2021-05-26T10:13:00Z">
        <w:r>
          <w:t xml:space="preserve">sociations were </w:t>
        </w:r>
      </w:ins>
      <w:ins w:id="8" w:author="Benjamin, Aaron S" w:date="2021-05-26T10:02:00Z">
        <w:r w:rsidR="002859B6">
          <w:t>train</w:t>
        </w:r>
      </w:ins>
      <w:ins w:id="9" w:author="Benjamin, Aaron S" w:date="2021-05-26T10:13:00Z">
        <w:r>
          <w:t xml:space="preserve">ed.  </w:t>
        </w:r>
      </w:ins>
      <w:del w:id="10" w:author="Benjamin, Aaron S" w:date="2021-05-26T10:13:00Z">
        <w:r w:rsidR="00883D76" w:rsidDel="002E6BE5">
          <w:delText xml:space="preserve">long after </w:delText>
        </w:r>
        <w:r w:rsidR="00AE79E3" w:rsidDel="002E6BE5">
          <w:delText xml:space="preserve">these </w:delText>
        </w:r>
        <w:r w:rsidR="00883D76" w:rsidDel="002E6BE5">
          <w:delText xml:space="preserve">associations </w:delText>
        </w:r>
        <w:r w:rsidR="00AE79E3" w:rsidDel="002E6BE5">
          <w:delText>were</w:delText>
        </w:r>
        <w:r w:rsidR="00883D76" w:rsidDel="002E6BE5">
          <w:delText xml:space="preserve"> made</w:delText>
        </w:r>
        <w:r w:rsidR="00AE79E3" w:rsidDel="002E6BE5">
          <w:delText xml:space="preserve"> </w:delText>
        </w:r>
        <w:r w:rsidR="00A542BE" w:rsidDel="002E6BE5">
          <w:delText>through a</w:delText>
        </w:r>
        <w:r w:rsidR="00AE79E3" w:rsidDel="002E6BE5">
          <w:delText xml:space="preserve"> process dubbed value-driven attentional capture (VDAC)</w:delText>
        </w:r>
        <w:r w:rsidR="00883D76" w:rsidDel="002E6BE5">
          <w:delText xml:space="preserve">. </w:delText>
        </w:r>
      </w:del>
      <w:r w:rsidR="00AE79E3">
        <w:t>A</w:t>
      </w:r>
      <w:r w:rsidR="00883D76">
        <w:t xml:space="preserve">ttention is a critical component of </w:t>
      </w:r>
      <w:del w:id="11" w:author="Benjamin, Aaron S" w:date="2021-05-26T10:16:00Z">
        <w:r w:rsidR="00883D76" w:rsidDel="002E6BE5">
          <w:delText xml:space="preserve">memory </w:delText>
        </w:r>
      </w:del>
      <w:ins w:id="12" w:author="Benjamin, Aaron S" w:date="2021-05-26T10:16:00Z">
        <w:r>
          <w:t xml:space="preserve">effective </w:t>
        </w:r>
      </w:ins>
      <w:r w:rsidR="00883D76">
        <w:t>encoding</w:t>
      </w:r>
      <w:r w:rsidR="00AE79E3">
        <w:t xml:space="preserve"> </w:t>
      </w:r>
      <w:ins w:id="13" w:author="Benjamin, Aaron S" w:date="2021-05-26T10:16:00Z">
        <w:r>
          <w:t xml:space="preserve">into memory </w:t>
        </w:r>
      </w:ins>
      <w:r w:rsidR="00AE79E3">
        <w:t>so it follows</w:t>
      </w:r>
      <w:r w:rsidR="00CA4943">
        <w:t xml:space="preserve"> that </w:t>
      </w:r>
      <w:r w:rsidR="00A542BE">
        <w:t xml:space="preserve">VDAC </w:t>
      </w:r>
      <w:r w:rsidR="00AE79E3">
        <w:t xml:space="preserve">may confer </w:t>
      </w:r>
      <w:proofErr w:type="spellStart"/>
      <w:r w:rsidR="00AE79E3">
        <w:t>a</w:t>
      </w:r>
      <w:proofErr w:type="spellEnd"/>
      <w:r w:rsidR="00AE79E3">
        <w:t xml:space="preserve"> </w:t>
      </w:r>
      <w:del w:id="14" w:author="Benjamin, Aaron S" w:date="2021-05-26T10:16:00Z">
        <w:r w:rsidR="00AE79E3" w:rsidDel="002E6BE5">
          <w:delText xml:space="preserve">retrieval </w:delText>
        </w:r>
      </w:del>
      <w:r w:rsidR="00AE79E3">
        <w:t xml:space="preserve">advantage </w:t>
      </w:r>
      <w:del w:id="15" w:author="Benjamin, Aaron S" w:date="2021-05-26T10:16:00Z">
        <w:r w:rsidR="00AE79E3" w:rsidDel="002E6BE5">
          <w:delText>for items</w:delText>
        </w:r>
      </w:del>
      <w:ins w:id="16" w:author="Benjamin, Aaron S" w:date="2021-05-26T10:16:00Z">
        <w:r>
          <w:t>in remembering later stimuli that</w:t>
        </w:r>
      </w:ins>
      <w:r w:rsidR="00AE79E3">
        <w:t xml:space="preserve"> </w:t>
      </w:r>
      <w:r w:rsidR="00A542BE">
        <w:t>sha</w:t>
      </w:r>
      <w:ins w:id="17" w:author="Benjamin, Aaron S" w:date="2021-05-26T10:16:00Z">
        <w:r>
          <w:t>re</w:t>
        </w:r>
      </w:ins>
      <w:del w:id="18" w:author="Benjamin, Aaron S" w:date="2021-05-26T10:16:00Z">
        <w:r w:rsidR="00A542BE" w:rsidDel="002E6BE5">
          <w:delText>ring</w:delText>
        </w:r>
      </w:del>
      <w:r w:rsidR="00AE79E3">
        <w:t xml:space="preserve"> </w:t>
      </w:r>
      <w:r w:rsidR="003D4F86">
        <w:t>th</w:t>
      </w:r>
      <w:ins w:id="19" w:author="Benjamin, Aaron S" w:date="2021-05-26T10:16:00Z">
        <w:r>
          <w:t>o</w:t>
        </w:r>
      </w:ins>
      <w:del w:id="20" w:author="Benjamin, Aaron S" w:date="2021-05-26T10:16:00Z">
        <w:r w:rsidR="003D4F86" w:rsidDel="002E6BE5">
          <w:delText>e</w:delText>
        </w:r>
      </w:del>
      <w:r w:rsidR="003D4F86">
        <w:t>se</w:t>
      </w:r>
      <w:r w:rsidR="00AE79E3">
        <w:t xml:space="preserve"> reward</w:t>
      </w:r>
      <w:del w:id="21" w:author="Benjamin, Aaron S" w:date="2021-05-26T10:16:00Z">
        <w:r w:rsidR="00AE79E3" w:rsidDel="002E6BE5">
          <w:delText>ed</w:delText>
        </w:r>
      </w:del>
      <w:r w:rsidR="00AE79E3">
        <w:t xml:space="preserve"> features. </w:t>
      </w:r>
      <w:r w:rsidR="003D4F86">
        <w:t xml:space="preserve">The aim of this study was to investigate whether participants trained to associate a color with </w:t>
      </w:r>
      <w:ins w:id="22" w:author="Benjamin, Aaron S" w:date="2021-05-26T10:17:00Z">
        <w:r>
          <w:t xml:space="preserve">probabilistically </w:t>
        </w:r>
      </w:ins>
      <w:r w:rsidR="003D4F86">
        <w:t xml:space="preserve">high or low reward amounts in one task would show improved memory for </w:t>
      </w:r>
      <w:del w:id="23" w:author="Benjamin, Aaron S" w:date="2021-05-26T10:18:00Z">
        <w:r w:rsidR="00051A8E" w:rsidDel="002E6BE5">
          <w:delText xml:space="preserve">letters </w:delText>
        </w:r>
      </w:del>
      <w:ins w:id="24" w:author="Benjamin, Aaron S" w:date="2021-05-26T10:18:00Z">
        <w:r>
          <w:t xml:space="preserve">characters </w:t>
        </w:r>
      </w:ins>
      <w:r w:rsidR="00051A8E">
        <w:t>presented in</w:t>
      </w:r>
      <w:r w:rsidR="00955C65">
        <w:t xml:space="preserve"> a</w:t>
      </w:r>
      <w:r w:rsidR="003D4F86">
        <w:t xml:space="preserve"> </w:t>
      </w:r>
      <w:r w:rsidR="00051A8E">
        <w:t xml:space="preserve">previously </w:t>
      </w:r>
      <w:r w:rsidR="003D4F86">
        <w:t xml:space="preserve">rewarded color </w:t>
      </w:r>
      <w:r w:rsidR="00051A8E">
        <w:t>on</w:t>
      </w:r>
      <w:r w:rsidR="003D4F86">
        <w:t xml:space="preserve"> a</w:t>
      </w:r>
      <w:r w:rsidR="00051A8E">
        <w:t xml:space="preserve"> separate</w:t>
      </w:r>
      <w:r w:rsidR="003D4F86">
        <w:t xml:space="preserve"> memory task</w:t>
      </w:r>
      <w:r w:rsidR="00051A8E">
        <w:t xml:space="preserve">. </w:t>
      </w:r>
      <w:r w:rsidR="00B07A5E">
        <w:t xml:space="preserve">In a learning phase, participants identified the orientation of a horizontal or vertical line positioned within a red- or green-colored circle. One </w:t>
      </w:r>
      <w:r w:rsidR="00051A8E">
        <w:t>color was paired</w:t>
      </w:r>
      <w:r w:rsidR="00B07A5E">
        <w:t xml:space="preserve"> with a higher reward contingency than the other color </w:t>
      </w:r>
      <w:r w:rsidR="00051A8E">
        <w:t xml:space="preserve">to imbue it with greater value. </w:t>
      </w:r>
      <w:r w:rsidR="00B07A5E">
        <w:t xml:space="preserve">In </w:t>
      </w:r>
      <w:del w:id="25" w:author="Benjamin, Aaron S" w:date="2021-05-26T10:18:00Z">
        <w:r w:rsidR="00B07A5E" w:rsidDel="002E6BE5">
          <w:delText>the test</w:delText>
        </w:r>
      </w:del>
      <w:ins w:id="26" w:author="Benjamin, Aaron S" w:date="2021-05-26T10:18:00Z">
        <w:r>
          <w:t>a second</w:t>
        </w:r>
      </w:ins>
      <w:r w:rsidR="00B07A5E">
        <w:t xml:space="preserve"> </w:t>
      </w:r>
      <w:del w:id="27" w:author="Benjamin, Aaron S" w:date="2021-05-26T10:19:00Z">
        <w:r w:rsidR="00B07A5E" w:rsidDel="002E6BE5">
          <w:delText>phase</w:delText>
        </w:r>
      </w:del>
      <w:ins w:id="28" w:author="Benjamin, Aaron S" w:date="2021-05-26T10:19:00Z">
        <w:r>
          <w:t>task</w:t>
        </w:r>
      </w:ins>
      <w:r w:rsidR="00B07A5E">
        <w:t xml:space="preserve">, </w:t>
      </w:r>
      <w:r w:rsidR="00051A8E">
        <w:t xml:space="preserve">participants viewed three </w:t>
      </w:r>
      <w:r w:rsidR="00B273FB">
        <w:t>sequential</w:t>
      </w:r>
      <w:r w:rsidR="00051A8E">
        <w:t xml:space="preserve"> </w:t>
      </w:r>
      <w:del w:id="29" w:author="Benjamin, Aaron S" w:date="2021-05-26T10:19:00Z">
        <w:r w:rsidR="00B97DE4" w:rsidDel="002E6BE5">
          <w:delText xml:space="preserve">letters </w:delText>
        </w:r>
      </w:del>
      <w:ins w:id="30" w:author="Benjamin, Aaron S" w:date="2021-05-26T10:19:00Z">
        <w:r>
          <w:t xml:space="preserve">characters </w:t>
        </w:r>
      </w:ins>
      <w:r w:rsidR="00B97DE4">
        <w:t>and made old/new judg</w:t>
      </w:r>
      <w:del w:id="31" w:author="Benjamin, Aaron S" w:date="2021-05-26T10:19:00Z">
        <w:r w:rsidR="00B97DE4" w:rsidDel="002E6BE5">
          <w:delText>e</w:delText>
        </w:r>
      </w:del>
      <w:r w:rsidR="00B97DE4">
        <w:t xml:space="preserve">ments </w:t>
      </w:r>
      <w:r w:rsidR="00B273FB">
        <w:t>for</w:t>
      </w:r>
      <w:r w:rsidR="00B97DE4">
        <w:t xml:space="preserve"> </w:t>
      </w:r>
      <w:del w:id="32" w:author="Benjamin, Aaron S" w:date="2021-05-26T10:19:00Z">
        <w:r w:rsidR="00B97DE4" w:rsidDel="002E6BE5">
          <w:delText>a</w:delText>
        </w:r>
      </w:del>
      <w:ins w:id="33" w:author="Benjamin, Aaron S" w:date="2021-05-26T10:19:00Z">
        <w:r>
          <w:t>to a test character</w:t>
        </w:r>
      </w:ins>
      <w:del w:id="34" w:author="Benjamin, Aaron S" w:date="2021-05-26T10:19:00Z">
        <w:r w:rsidR="00B97DE4" w:rsidDel="002E6BE5">
          <w:delText xml:space="preserve"> prompted letter</w:delText>
        </w:r>
      </w:del>
      <w:r w:rsidR="00B97DE4">
        <w:t>.</w:t>
      </w:r>
      <w:ins w:id="35" w:author="Benjamin, Aaron S" w:date="2021-05-26T10:19:00Z">
        <w:r>
          <w:t xml:space="preserve">  Some of those lists contained a character that w</w:t>
        </w:r>
      </w:ins>
      <w:ins w:id="36" w:author="Benjamin, Aaron S" w:date="2021-05-26T10:20:00Z">
        <w:r>
          <w:t>a</w:t>
        </w:r>
      </w:ins>
      <w:ins w:id="37" w:author="Benjamin, Aaron S" w:date="2021-05-26T10:19:00Z">
        <w:r>
          <w:t>s presented</w:t>
        </w:r>
      </w:ins>
      <w:ins w:id="38" w:author="Benjamin, Aaron S" w:date="2021-05-26T10:20:00Z">
        <w:r>
          <w:t xml:space="preserve"> I </w:t>
        </w:r>
        <w:proofErr w:type="gramStart"/>
        <w:r>
          <w:t>a</w:t>
        </w:r>
        <w:proofErr w:type="gramEnd"/>
        <w:r>
          <w:t xml:space="preserve"> previously rewarded color. </w:t>
        </w:r>
      </w:ins>
      <w:del w:id="39" w:author="Benjamin, Aaron S" w:date="2021-05-26T10:20:00Z">
        <w:r w:rsidR="00B97DE4" w:rsidDel="002E6BE5">
          <w:delText xml:space="preserve"> One letter was presented in a color associated with high, low, or no rewards from the learning phase.</w:delText>
        </w:r>
      </w:del>
      <w:r w:rsidR="00B97DE4">
        <w:t xml:space="preserve"> </w:t>
      </w:r>
      <w:r w:rsidR="00B07A5E">
        <w:t xml:space="preserve">We found no evidence that </w:t>
      </w:r>
      <w:ins w:id="40" w:author="Benjamin, Aaron S" w:date="2021-05-26T10:20:00Z">
        <w:r>
          <w:t xml:space="preserve">the presence of </w:t>
        </w:r>
      </w:ins>
      <w:r w:rsidR="00B97DE4">
        <w:t xml:space="preserve">rewarded </w:t>
      </w:r>
      <w:r w:rsidR="00B07A5E">
        <w:t>color</w:t>
      </w:r>
      <w:r w:rsidR="00B97DE4">
        <w:t>s</w:t>
      </w:r>
      <w:r w:rsidR="00B07A5E">
        <w:t xml:space="preserve"> </w:t>
      </w:r>
      <w:r w:rsidR="00B97DE4">
        <w:t>improved</w:t>
      </w:r>
      <w:r w:rsidR="00B07A5E">
        <w:t xml:space="preserve"> </w:t>
      </w:r>
      <w:del w:id="41" w:author="Benjamin, Aaron S" w:date="2021-05-26T10:20:00Z">
        <w:r w:rsidR="00B07A5E" w:rsidDel="002E6BE5">
          <w:delText>discriminability</w:delText>
        </w:r>
      </w:del>
      <w:ins w:id="42" w:author="Benjamin, Aaron S" w:date="2021-05-26T10:20:00Z">
        <w:r>
          <w:t>memory</w:t>
        </w:r>
      </w:ins>
      <w:r w:rsidR="00B07A5E">
        <w:t xml:space="preserve">, but </w:t>
      </w:r>
      <w:r w:rsidR="00B97DE4">
        <w:t>there were</w:t>
      </w:r>
      <w:r w:rsidR="00945A8E">
        <w:t xml:space="preserve"> a</w:t>
      </w:r>
      <w:r w:rsidR="00B97DE4">
        <w:t xml:space="preserve"> </w:t>
      </w:r>
      <w:ins w:id="43" w:author="Benjamin, Aaron S" w:date="2021-05-26T10:21:00Z">
        <w:r>
          <w:t xml:space="preserve">tendency for recognizers to employ a </w:t>
        </w:r>
      </w:ins>
      <w:ins w:id="44" w:author="Benjamin, Aaron S" w:date="2021-05-26T10:22:00Z">
        <w:r>
          <w:t xml:space="preserve">more </w:t>
        </w:r>
      </w:ins>
      <w:ins w:id="45" w:author="Benjamin, Aaron S" w:date="2021-05-26T10:23:00Z">
        <w:r w:rsidR="001C40B6">
          <w:t>conservative</w:t>
        </w:r>
      </w:ins>
      <w:ins w:id="46" w:author="Benjamin, Aaron S" w:date="2021-05-26T10:21:00Z">
        <w:r>
          <w:t xml:space="preserve"> criterion </w:t>
        </w:r>
      </w:ins>
      <w:ins w:id="47" w:author="Benjamin, Aaron S" w:date="2021-05-26T10:22:00Z">
        <w:r w:rsidR="001C40B6">
          <w:t>on lists than contained previously re</w:t>
        </w:r>
      </w:ins>
      <w:ins w:id="48" w:author="Benjamin, Aaron S" w:date="2021-05-26T10:23:00Z">
        <w:r w:rsidR="001C40B6">
          <w:t xml:space="preserve">warded colors, especially if that color was highly rewarded.  </w:t>
        </w:r>
      </w:ins>
      <w:del w:id="49" w:author="Benjamin, Aaron S" w:date="2021-05-26T10:23:00Z">
        <w:r w:rsidR="00B07A5E" w:rsidDel="001C40B6">
          <w:delText xml:space="preserve">slight, albeit non-significant </w:delText>
        </w:r>
        <w:r w:rsidR="00945A8E" w:rsidDel="001C40B6">
          <w:delText>trend for</w:delText>
        </w:r>
        <w:r w:rsidR="00B07A5E" w:rsidDel="001C40B6">
          <w:delText xml:space="preserve"> criterion</w:delText>
        </w:r>
        <w:r w:rsidR="00B97DE4" w:rsidDel="001C40B6">
          <w:delText xml:space="preserve">. </w:delText>
        </w:r>
        <w:r w:rsidR="00945A8E" w:rsidDel="001C40B6">
          <w:delText xml:space="preserve">Colors associated with greater rewards in training led to more conservative criterion placement on test. </w:delText>
        </w:r>
      </w:del>
    </w:p>
    <w:p w14:paraId="025472D2" w14:textId="552DEC5B" w:rsidR="00945A8E" w:rsidRDefault="00945A8E"/>
    <w:p w14:paraId="5DD14D6D" w14:textId="77777777" w:rsidR="00955C65" w:rsidRDefault="00955C65"/>
    <w:p w14:paraId="407E7F6E" w14:textId="161461DB" w:rsidR="00945A8E" w:rsidRDefault="00945A8E">
      <w:r w:rsidRPr="00945A8E">
        <w:rPr>
          <w:noProof/>
        </w:rPr>
        <w:lastRenderedPageBreak/>
        <w:drawing>
          <wp:inline distT="0" distB="0" distL="0" distR="0" wp14:anchorId="4BD2038D" wp14:editId="43873380">
            <wp:extent cx="5943600" cy="7694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564" w:rsidRPr="00D17564">
        <w:rPr>
          <w:noProof/>
        </w:rPr>
        <w:lastRenderedPageBreak/>
        <w:drawing>
          <wp:inline distT="0" distB="0" distL="0" distR="0" wp14:anchorId="2D34C3C7" wp14:editId="52224788">
            <wp:extent cx="5943600" cy="7694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564" w:rsidRPr="00D17564">
        <w:rPr>
          <w:noProof/>
        </w:rPr>
        <w:lastRenderedPageBreak/>
        <w:drawing>
          <wp:inline distT="0" distB="0" distL="0" distR="0" wp14:anchorId="084FB5B1" wp14:editId="57E51FD3">
            <wp:extent cx="5943600" cy="7694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BE7C" w14:textId="34CF9F26" w:rsidR="00945A8E" w:rsidRDefault="00945A8E"/>
    <w:sectPr w:rsidR="0094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jamin, Aaron S">
    <w15:presenceInfo w15:providerId="AD" w15:userId="S::asbenjam@illinois.edu::2e8625f5-be70-44ed-ad96-61eeedd979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43"/>
    <w:rsid w:val="00051A8E"/>
    <w:rsid w:val="001C40B6"/>
    <w:rsid w:val="002859B6"/>
    <w:rsid w:val="002E6BE5"/>
    <w:rsid w:val="003D4F86"/>
    <w:rsid w:val="0065032C"/>
    <w:rsid w:val="00883D76"/>
    <w:rsid w:val="00945A8E"/>
    <w:rsid w:val="00955C65"/>
    <w:rsid w:val="00A542BE"/>
    <w:rsid w:val="00AE79E3"/>
    <w:rsid w:val="00B03BA3"/>
    <w:rsid w:val="00B04E48"/>
    <w:rsid w:val="00B07A5E"/>
    <w:rsid w:val="00B273FB"/>
    <w:rsid w:val="00B97DE4"/>
    <w:rsid w:val="00CA4943"/>
    <w:rsid w:val="00D1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6C64"/>
  <w15:chartTrackingRefBased/>
  <w15:docId w15:val="{935FFE0D-1475-45BC-8DD0-24DBA17A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 Yuquimpo</cp:lastModifiedBy>
  <cp:revision>2</cp:revision>
  <dcterms:created xsi:type="dcterms:W3CDTF">2021-05-31T18:24:00Z</dcterms:created>
  <dcterms:modified xsi:type="dcterms:W3CDTF">2021-05-31T18:24:00Z</dcterms:modified>
</cp:coreProperties>
</file>