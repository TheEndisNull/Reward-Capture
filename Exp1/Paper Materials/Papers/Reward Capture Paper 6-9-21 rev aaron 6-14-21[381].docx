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004FD" w14:textId="204BCAFA" w:rsidR="00867AB3" w:rsidRPr="00CE5190" w:rsidRDefault="00867AB3" w:rsidP="00CE7231">
      <w:pPr>
        <w:ind w:firstLine="720"/>
        <w:rPr>
          <w:rFonts w:cstheme="minorHAnsi"/>
        </w:rPr>
      </w:pPr>
      <w:commentRangeStart w:id="0"/>
      <w:r w:rsidRPr="00CE5190">
        <w:rPr>
          <w:rFonts w:cstheme="minorHAnsi"/>
        </w:rPr>
        <w:t>Reward</w:t>
      </w:r>
      <w:commentRangeEnd w:id="0"/>
      <w:r w:rsidR="00AF1943">
        <w:rPr>
          <w:rStyle w:val="CommentReference"/>
        </w:rPr>
        <w:commentReference w:id="0"/>
      </w:r>
      <w:r w:rsidRPr="00CE5190">
        <w:rPr>
          <w:rFonts w:cstheme="minorHAnsi"/>
        </w:rPr>
        <w:t xml:space="preserve"> is a powerful motivator that </w:t>
      </w:r>
      <w:r w:rsidR="004E3A71" w:rsidRPr="00CE5190">
        <w:rPr>
          <w:rFonts w:cstheme="minorHAnsi"/>
        </w:rPr>
        <w:t>underlies many human behaviors and cognitive processes</w:t>
      </w:r>
      <w:r w:rsidR="003F783E">
        <w:rPr>
          <w:rFonts w:cstheme="minorHAnsi"/>
        </w:rPr>
        <w:t xml:space="preserve"> (</w:t>
      </w:r>
      <w:r w:rsidR="003F783E" w:rsidRPr="003B5773">
        <w:rPr>
          <w:rFonts w:cstheme="minorHAnsi"/>
          <w:b/>
          <w:bCs/>
        </w:rPr>
        <w:t>Madan, 201</w:t>
      </w:r>
      <w:r w:rsidR="003F783E">
        <w:rPr>
          <w:rFonts w:cstheme="minorHAnsi"/>
        </w:rPr>
        <w:t>7)</w:t>
      </w:r>
      <w:r w:rsidR="004E3A71" w:rsidRPr="00CE5190">
        <w:rPr>
          <w:rFonts w:cstheme="minorHAnsi"/>
        </w:rPr>
        <w:t>.</w:t>
      </w:r>
      <w:r w:rsidR="00CE0637">
        <w:rPr>
          <w:rFonts w:cstheme="minorHAnsi"/>
        </w:rPr>
        <w:t xml:space="preserve"> One </w:t>
      </w:r>
      <w:r w:rsidR="00F9571A">
        <w:rPr>
          <w:rFonts w:cstheme="minorHAnsi"/>
        </w:rPr>
        <w:t>area in which reward has become increasingly relevant is attention</w:t>
      </w:r>
      <w:r w:rsidR="007311AD" w:rsidRPr="00CE5190">
        <w:rPr>
          <w:rFonts w:cstheme="minorHAnsi"/>
        </w:rPr>
        <w:t>.</w:t>
      </w:r>
      <w:r w:rsidR="007011CE">
        <w:rPr>
          <w:rFonts w:cstheme="minorHAnsi"/>
        </w:rPr>
        <w:t xml:space="preserve"> A</w:t>
      </w:r>
      <w:r w:rsidR="007311AD" w:rsidRPr="00CE5190">
        <w:rPr>
          <w:rFonts w:cstheme="minorHAnsi"/>
        </w:rPr>
        <w:t xml:space="preserve">ttention </w:t>
      </w:r>
      <w:r w:rsidR="009C5775">
        <w:rPr>
          <w:rFonts w:cstheme="minorHAnsi"/>
        </w:rPr>
        <w:t>has</w:t>
      </w:r>
      <w:r w:rsidR="007011CE">
        <w:rPr>
          <w:rFonts w:cstheme="minorHAnsi"/>
        </w:rPr>
        <w:t xml:space="preserve"> long</w:t>
      </w:r>
      <w:r w:rsidR="009C5775">
        <w:rPr>
          <w:rFonts w:cstheme="minorHAnsi"/>
        </w:rPr>
        <w:t xml:space="preserve"> been</w:t>
      </w:r>
      <w:r w:rsidR="007011CE">
        <w:rPr>
          <w:rFonts w:cstheme="minorHAnsi"/>
        </w:rPr>
        <w:t xml:space="preserve"> argued to be</w:t>
      </w:r>
      <w:r w:rsidR="00F9571A">
        <w:rPr>
          <w:rFonts w:cstheme="minorHAnsi"/>
        </w:rPr>
        <w:t xml:space="preserve"> </w:t>
      </w:r>
      <w:r w:rsidR="007011CE">
        <w:rPr>
          <w:rFonts w:cstheme="minorHAnsi"/>
        </w:rPr>
        <w:t>driven by</w:t>
      </w:r>
      <w:r w:rsidR="007311AD" w:rsidRPr="00CE5190">
        <w:rPr>
          <w:rFonts w:cstheme="minorHAnsi"/>
        </w:rPr>
        <w:t xml:space="preserve"> </w:t>
      </w:r>
      <w:ins w:id="1" w:author="Benjamin, Aaron S" w:date="2021-06-14T11:03:00Z">
        <w:r w:rsidR="00AF1943">
          <w:rPr>
            <w:rFonts w:cstheme="minorHAnsi"/>
          </w:rPr>
          <w:t xml:space="preserve">a combination of </w:t>
        </w:r>
      </w:ins>
      <w:r w:rsidR="007311AD" w:rsidRPr="00CE5190">
        <w:rPr>
          <w:rFonts w:cstheme="minorHAnsi"/>
        </w:rPr>
        <w:t>top-down and bottom-up process</w:t>
      </w:r>
      <w:ins w:id="2" w:author="Benjamin, Aaron S" w:date="2021-06-14T11:03:00Z">
        <w:r w:rsidR="00AF1943">
          <w:rPr>
            <w:rFonts w:cstheme="minorHAnsi"/>
          </w:rPr>
          <w:t>es</w:t>
        </w:r>
      </w:ins>
      <w:r w:rsidR="007311AD" w:rsidRPr="00CE5190">
        <w:rPr>
          <w:rFonts w:cstheme="minorHAnsi"/>
        </w:rPr>
        <w:t xml:space="preserve">. Yet, a growing body of work has </w:t>
      </w:r>
      <w:del w:id="3" w:author="Benjamin, Aaron S" w:date="2021-06-14T11:03:00Z">
        <w:r w:rsidR="007311AD" w:rsidRPr="00CE5190" w:rsidDel="00AF1943">
          <w:rPr>
            <w:rFonts w:cstheme="minorHAnsi"/>
          </w:rPr>
          <w:delText xml:space="preserve">placed </w:delText>
        </w:r>
      </w:del>
      <w:ins w:id="4" w:author="Benjamin, Aaron S" w:date="2021-06-14T11:03:00Z">
        <w:r w:rsidR="00AF1943">
          <w:rPr>
            <w:rFonts w:cstheme="minorHAnsi"/>
          </w:rPr>
          <w:t>indicated that</w:t>
        </w:r>
        <w:r w:rsidR="00AF1943" w:rsidRPr="00CE5190">
          <w:rPr>
            <w:rFonts w:cstheme="minorHAnsi"/>
          </w:rPr>
          <w:t xml:space="preserve"> </w:t>
        </w:r>
      </w:ins>
      <w:r w:rsidR="007311AD" w:rsidRPr="00CE5190">
        <w:rPr>
          <w:rFonts w:cstheme="minorHAnsi"/>
        </w:rPr>
        <w:t xml:space="preserve">prior selection history, which includes selection driven by reward, as a third </w:t>
      </w:r>
      <w:r w:rsidR="00F9571A">
        <w:rPr>
          <w:rFonts w:cstheme="minorHAnsi"/>
        </w:rPr>
        <w:t>competitor involved in selective attention</w:t>
      </w:r>
      <w:r w:rsidR="007311AD" w:rsidRPr="00CE5190">
        <w:rPr>
          <w:rFonts w:cstheme="minorHAnsi"/>
        </w:rPr>
        <w:t xml:space="preserve"> (</w:t>
      </w:r>
      <w:r w:rsidR="00CE0637" w:rsidRPr="005A73C3">
        <w:rPr>
          <w:rFonts w:cstheme="minorHAnsi"/>
          <w:b/>
          <w:bCs/>
        </w:rPr>
        <w:t xml:space="preserve">Awh, Belopolsky &amp; Theeuwes, </w:t>
      </w:r>
      <w:r w:rsidR="00CE0637" w:rsidRPr="009C5775">
        <w:rPr>
          <w:rFonts w:cstheme="minorHAnsi"/>
          <w:b/>
          <w:bCs/>
        </w:rPr>
        <w:t xml:space="preserve">2012; </w:t>
      </w:r>
      <w:r w:rsidR="007011CE" w:rsidRPr="009C5775">
        <w:rPr>
          <w:rFonts w:cstheme="minorHAnsi"/>
          <w:b/>
          <w:bCs/>
        </w:rPr>
        <w:t xml:space="preserve">Theeuwes, 2010; </w:t>
      </w:r>
      <w:r w:rsidR="007311AD" w:rsidRPr="009C5775">
        <w:rPr>
          <w:rFonts w:cstheme="minorHAnsi"/>
          <w:b/>
          <w:bCs/>
        </w:rPr>
        <w:t>Theeuwes, 2018</w:t>
      </w:r>
      <w:r w:rsidR="007311AD" w:rsidRPr="00CE5190">
        <w:rPr>
          <w:rFonts w:cstheme="minorHAnsi"/>
        </w:rPr>
        <w:t>).</w:t>
      </w:r>
      <w:r w:rsidR="004E3A71" w:rsidRPr="00CE5190">
        <w:rPr>
          <w:rFonts w:cstheme="minorHAnsi"/>
        </w:rPr>
        <w:t xml:space="preserve"> Through a process </w:t>
      </w:r>
      <w:r w:rsidR="007011CE">
        <w:rPr>
          <w:rFonts w:cstheme="minorHAnsi"/>
        </w:rPr>
        <w:t>called</w:t>
      </w:r>
      <w:r w:rsidR="004E3A71" w:rsidRPr="00CE5190">
        <w:rPr>
          <w:rFonts w:cstheme="minorHAnsi"/>
        </w:rPr>
        <w:t xml:space="preserve"> </w:t>
      </w:r>
      <w:r w:rsidR="009C5775">
        <w:rPr>
          <w:rFonts w:cstheme="minorHAnsi"/>
        </w:rPr>
        <w:t>v</w:t>
      </w:r>
      <w:r w:rsidR="004E3A71" w:rsidRPr="00CE5190">
        <w:rPr>
          <w:rFonts w:cstheme="minorHAnsi"/>
        </w:rPr>
        <w:t>alue-</w:t>
      </w:r>
      <w:r w:rsidR="009C5775">
        <w:rPr>
          <w:rFonts w:cstheme="minorHAnsi"/>
        </w:rPr>
        <w:t>d</w:t>
      </w:r>
      <w:r w:rsidR="004E3A71" w:rsidRPr="00CE5190">
        <w:rPr>
          <w:rFonts w:cstheme="minorHAnsi"/>
        </w:rPr>
        <w:t xml:space="preserve">irected </w:t>
      </w:r>
      <w:r w:rsidR="009C5775">
        <w:rPr>
          <w:rFonts w:cstheme="minorHAnsi"/>
        </w:rPr>
        <w:t>a</w:t>
      </w:r>
      <w:r w:rsidR="004E3A71" w:rsidRPr="00CE5190">
        <w:rPr>
          <w:rFonts w:cstheme="minorHAnsi"/>
        </w:rPr>
        <w:t xml:space="preserve">ttentional </w:t>
      </w:r>
      <w:r w:rsidR="009C5775">
        <w:rPr>
          <w:rFonts w:cstheme="minorHAnsi"/>
        </w:rPr>
        <w:t>c</w:t>
      </w:r>
      <w:r w:rsidR="004E3A71" w:rsidRPr="00CE5190">
        <w:rPr>
          <w:rFonts w:cstheme="minorHAnsi"/>
        </w:rPr>
        <w:t xml:space="preserve">apture (VDAC), </w:t>
      </w:r>
      <w:r w:rsidR="003A38E5" w:rsidRPr="00CE5190">
        <w:rPr>
          <w:rFonts w:cstheme="minorHAnsi"/>
        </w:rPr>
        <w:t xml:space="preserve">learned stimulus-reward associations </w:t>
      </w:r>
      <w:r w:rsidR="004E3A71" w:rsidRPr="00CE5190">
        <w:rPr>
          <w:rFonts w:cstheme="minorHAnsi"/>
        </w:rPr>
        <w:t>have been shown to</w:t>
      </w:r>
      <w:r w:rsidR="003A38E5" w:rsidRPr="00CE5190">
        <w:rPr>
          <w:rFonts w:cstheme="minorHAnsi"/>
        </w:rPr>
        <w:t xml:space="preserve"> automatically modulate attention</w:t>
      </w:r>
      <w:r w:rsidR="00F9571A">
        <w:rPr>
          <w:rFonts w:cstheme="minorHAnsi"/>
        </w:rPr>
        <w:t xml:space="preserve"> such that reward-associated stimuli may receive greater attentional priority</w:t>
      </w:r>
      <w:r w:rsidR="00CE7231">
        <w:rPr>
          <w:rFonts w:cstheme="minorHAnsi"/>
        </w:rPr>
        <w:t xml:space="preserve"> in spite of </w:t>
      </w:r>
      <w:r w:rsidR="005A73C3">
        <w:rPr>
          <w:rFonts w:cstheme="minorHAnsi"/>
        </w:rPr>
        <w:t xml:space="preserve">any </w:t>
      </w:r>
      <w:ins w:id="5" w:author="Benjamin, Aaron S" w:date="2021-06-14T11:04:00Z">
        <w:r w:rsidR="00AF1943">
          <w:rPr>
            <w:rFonts w:cstheme="minorHAnsi"/>
          </w:rPr>
          <w:t xml:space="preserve">current </w:t>
        </w:r>
      </w:ins>
      <w:r w:rsidR="005A73C3">
        <w:rPr>
          <w:rFonts w:cstheme="minorHAnsi"/>
        </w:rPr>
        <w:t>task-</w:t>
      </w:r>
      <w:r w:rsidR="009C5775">
        <w:rPr>
          <w:rFonts w:cstheme="minorHAnsi"/>
        </w:rPr>
        <w:t>related</w:t>
      </w:r>
      <w:r w:rsidR="005A73C3">
        <w:rPr>
          <w:rFonts w:cstheme="minorHAnsi"/>
        </w:rPr>
        <w:t xml:space="preserve"> </w:t>
      </w:r>
      <w:r w:rsidR="00CE7231">
        <w:rPr>
          <w:rFonts w:cstheme="minorHAnsi"/>
        </w:rPr>
        <w:t>goals of an observer (</w:t>
      </w:r>
      <w:r w:rsidR="00CE7231" w:rsidRPr="005A73C3">
        <w:rPr>
          <w:rFonts w:cstheme="minorHAnsi"/>
          <w:b/>
          <w:bCs/>
        </w:rPr>
        <w:t>Anderson, Laurent &amp; Yantis, 2011</w:t>
      </w:r>
      <w:r w:rsidR="001612A9">
        <w:rPr>
          <w:rFonts w:cstheme="minorHAnsi"/>
        </w:rPr>
        <w:t xml:space="preserve">). </w:t>
      </w:r>
      <w:r w:rsidR="00CE7231">
        <w:rPr>
          <w:rFonts w:cstheme="minorHAnsi"/>
        </w:rPr>
        <w:t xml:space="preserve">Critically, VDAC </w:t>
      </w:r>
      <w:r w:rsidR="007011CE">
        <w:rPr>
          <w:rFonts w:cstheme="minorHAnsi"/>
        </w:rPr>
        <w:t>may</w:t>
      </w:r>
      <w:r w:rsidR="006A59F6" w:rsidRPr="00CE5190">
        <w:rPr>
          <w:rFonts w:cstheme="minorHAnsi"/>
        </w:rPr>
        <w:t xml:space="preserve"> have </w:t>
      </w:r>
      <w:r w:rsidR="00CE7231">
        <w:rPr>
          <w:rFonts w:cstheme="minorHAnsi"/>
        </w:rPr>
        <w:t xml:space="preserve">unintended </w:t>
      </w:r>
      <w:r w:rsidR="006A59F6" w:rsidRPr="00CE5190">
        <w:rPr>
          <w:rFonts w:cstheme="minorHAnsi"/>
        </w:rPr>
        <w:t>downstream effects on other related cognitive processes</w:t>
      </w:r>
      <w:ins w:id="6" w:author="Benjamin, Aaron S" w:date="2021-06-14T11:04:00Z">
        <w:r w:rsidR="00AF1943">
          <w:rPr>
            <w:rFonts w:cstheme="minorHAnsi"/>
          </w:rPr>
          <w:t>,</w:t>
        </w:r>
      </w:ins>
      <w:r w:rsidR="006A59F6" w:rsidRPr="00CE5190">
        <w:rPr>
          <w:rFonts w:cstheme="minorHAnsi"/>
        </w:rPr>
        <w:t xml:space="preserve"> including</w:t>
      </w:r>
      <w:ins w:id="7" w:author="Benjamin, Aaron S" w:date="2021-06-14T11:04:00Z">
        <w:r w:rsidR="00AF1943">
          <w:rPr>
            <w:rFonts w:cstheme="minorHAnsi"/>
          </w:rPr>
          <w:t>, in the case I pursue here,</w:t>
        </w:r>
      </w:ins>
      <w:r w:rsidR="006A59F6" w:rsidRPr="00CE5190">
        <w:rPr>
          <w:rFonts w:cstheme="minorHAnsi"/>
        </w:rPr>
        <w:t xml:space="preserve"> memory. </w:t>
      </w:r>
    </w:p>
    <w:p w14:paraId="7D22A3A0" w14:textId="26E8B440" w:rsidR="001612A9" w:rsidRDefault="003E6545" w:rsidP="007011CE">
      <w:pPr>
        <w:ind w:firstLine="720"/>
        <w:rPr>
          <w:rFonts w:cstheme="minorHAnsi"/>
        </w:rPr>
      </w:pPr>
      <w:r>
        <w:rPr>
          <w:rFonts w:cstheme="minorHAnsi"/>
        </w:rPr>
        <w:t>Value-</w:t>
      </w:r>
      <w:r w:rsidR="007011CE">
        <w:rPr>
          <w:rFonts w:cstheme="minorHAnsi"/>
        </w:rPr>
        <w:t>d</w:t>
      </w:r>
      <w:r>
        <w:rPr>
          <w:rFonts w:cstheme="minorHAnsi"/>
        </w:rPr>
        <w:t xml:space="preserve">riven </w:t>
      </w:r>
      <w:r w:rsidR="007011CE">
        <w:rPr>
          <w:rFonts w:cstheme="minorHAnsi"/>
        </w:rPr>
        <w:t>a</w:t>
      </w:r>
      <w:r>
        <w:rPr>
          <w:rFonts w:cstheme="minorHAnsi"/>
        </w:rPr>
        <w:t xml:space="preserve">ttention </w:t>
      </w:r>
      <w:r w:rsidR="009C5775">
        <w:rPr>
          <w:rFonts w:cstheme="minorHAnsi"/>
        </w:rPr>
        <w:t>c</w:t>
      </w:r>
      <w:r>
        <w:rPr>
          <w:rFonts w:cstheme="minorHAnsi"/>
        </w:rPr>
        <w:t>apture</w:t>
      </w:r>
      <w:r w:rsidR="009C5775">
        <w:rPr>
          <w:rFonts w:cstheme="minorHAnsi"/>
        </w:rPr>
        <w:t xml:space="preserve"> was</w:t>
      </w:r>
      <w:r>
        <w:rPr>
          <w:rFonts w:cstheme="minorHAnsi"/>
        </w:rPr>
        <w:t xml:space="preserve"> first</w:t>
      </w:r>
      <w:r w:rsidR="007011CE">
        <w:rPr>
          <w:rFonts w:cstheme="minorHAnsi"/>
        </w:rPr>
        <w:t xml:space="preserve"> </w:t>
      </w:r>
      <w:r>
        <w:rPr>
          <w:rFonts w:cstheme="minorHAnsi"/>
        </w:rPr>
        <w:t>identified by</w:t>
      </w:r>
      <w:r w:rsidR="002A5933" w:rsidRPr="00CE5190">
        <w:rPr>
          <w:rFonts w:cstheme="minorHAnsi"/>
        </w:rPr>
        <w:t xml:space="preserve"> </w:t>
      </w:r>
      <w:r w:rsidR="002A5933" w:rsidRPr="005A73C3">
        <w:rPr>
          <w:rFonts w:cstheme="minorHAnsi"/>
          <w:b/>
          <w:bCs/>
        </w:rPr>
        <w:t>Anderson et al.</w:t>
      </w:r>
      <w:del w:id="8" w:author="Benjamin, Aaron S" w:date="2021-06-14T11:04:00Z">
        <w:r w:rsidR="002A5933" w:rsidRPr="005A73C3" w:rsidDel="00AF1943">
          <w:rPr>
            <w:rFonts w:cstheme="minorHAnsi"/>
            <w:b/>
            <w:bCs/>
          </w:rPr>
          <w:delText>,</w:delText>
        </w:r>
      </w:del>
      <w:r w:rsidR="002A5933" w:rsidRPr="005A73C3">
        <w:rPr>
          <w:rFonts w:cstheme="minorHAnsi"/>
          <w:b/>
          <w:bCs/>
        </w:rPr>
        <w:t xml:space="preserve"> (2011</w:t>
      </w:r>
      <w:r>
        <w:rPr>
          <w:rFonts w:cstheme="minorHAnsi"/>
        </w:rPr>
        <w:t>). P</w:t>
      </w:r>
      <w:r w:rsidRPr="00CE5190">
        <w:rPr>
          <w:rFonts w:cstheme="minorHAnsi"/>
        </w:rPr>
        <w:t>articipants</w:t>
      </w:r>
      <w:r w:rsidR="002A5933" w:rsidRPr="00CE5190">
        <w:rPr>
          <w:rFonts w:cstheme="minorHAnsi"/>
        </w:rPr>
        <w:t xml:space="preserve"> were trained </w:t>
      </w:r>
      <w:r w:rsidR="00C7656A">
        <w:rPr>
          <w:rFonts w:cstheme="minorHAnsi"/>
        </w:rPr>
        <w:t>using a visual search task</w:t>
      </w:r>
      <w:r w:rsidR="00C7656A" w:rsidRPr="00CE5190">
        <w:rPr>
          <w:rFonts w:cstheme="minorHAnsi"/>
        </w:rPr>
        <w:t xml:space="preserve"> </w:t>
      </w:r>
      <w:r w:rsidR="002A5933" w:rsidRPr="00CE5190">
        <w:rPr>
          <w:rFonts w:cstheme="minorHAnsi"/>
        </w:rPr>
        <w:t>to associate one of two target colors with a higher probability of</w:t>
      </w:r>
      <w:r w:rsidR="00C7656A">
        <w:rPr>
          <w:rFonts w:cstheme="minorHAnsi"/>
        </w:rPr>
        <w:t xml:space="preserve"> receiving</w:t>
      </w:r>
      <w:r w:rsidR="002A5933" w:rsidRPr="00CE5190">
        <w:rPr>
          <w:rFonts w:cstheme="minorHAnsi"/>
        </w:rPr>
        <w:t xml:space="preserve"> </w:t>
      </w:r>
      <w:r w:rsidR="009C5775">
        <w:rPr>
          <w:rFonts w:cstheme="minorHAnsi"/>
        </w:rPr>
        <w:t>the greater of two reward amounts</w:t>
      </w:r>
      <w:r w:rsidR="002A5933" w:rsidRPr="00CE5190">
        <w:rPr>
          <w:rFonts w:cstheme="minorHAnsi"/>
        </w:rPr>
        <w:t xml:space="preserve">. </w:t>
      </w:r>
      <w:r w:rsidR="00DB2FE2">
        <w:rPr>
          <w:rFonts w:cstheme="minorHAnsi"/>
        </w:rPr>
        <w:t xml:space="preserve">Correct responses to </w:t>
      </w:r>
      <w:r w:rsidR="00F67F97">
        <w:rPr>
          <w:rFonts w:cstheme="minorHAnsi"/>
        </w:rPr>
        <w:t>a</w:t>
      </w:r>
      <w:r w:rsidR="00DB2FE2">
        <w:rPr>
          <w:rFonts w:cstheme="minorHAnsi"/>
        </w:rPr>
        <w:t xml:space="preserve"> high-value color</w:t>
      </w:r>
      <w:r w:rsidR="00F67F97">
        <w:rPr>
          <w:rFonts w:cstheme="minorHAnsi"/>
        </w:rPr>
        <w:t>ed target</w:t>
      </w:r>
      <w:r w:rsidR="00DB2FE2">
        <w:rPr>
          <w:rFonts w:cstheme="minorHAnsi"/>
        </w:rPr>
        <w:t xml:space="preserve"> </w:t>
      </w:r>
      <w:del w:id="9" w:author="Benjamin, Aaron S" w:date="2021-06-14T11:04:00Z">
        <w:r w:rsidR="00DB2FE2" w:rsidDel="00AF1943">
          <w:rPr>
            <w:rFonts w:cstheme="minorHAnsi"/>
          </w:rPr>
          <w:delText xml:space="preserve">would </w:delText>
        </w:r>
      </w:del>
      <w:r w:rsidR="00DB2FE2">
        <w:rPr>
          <w:rFonts w:cstheme="minorHAnsi"/>
        </w:rPr>
        <w:t>yield</w:t>
      </w:r>
      <w:ins w:id="10" w:author="Benjamin, Aaron S" w:date="2021-06-14T11:04:00Z">
        <w:r w:rsidR="00AF1943">
          <w:rPr>
            <w:rFonts w:cstheme="minorHAnsi"/>
          </w:rPr>
          <w:t>ed</w:t>
        </w:r>
      </w:ins>
      <w:r w:rsidR="00DB2FE2">
        <w:rPr>
          <w:rFonts w:cstheme="minorHAnsi"/>
        </w:rPr>
        <w:t xml:space="preserve"> an 80% chance of a high reward (</w:t>
      </w:r>
      <w:r w:rsidR="00DB2FE2" w:rsidRPr="00DB2FE2">
        <w:rPr>
          <w:rFonts w:cstheme="minorHAnsi"/>
        </w:rPr>
        <w:t>5¢</w:t>
      </w:r>
      <w:r w:rsidR="00DB2FE2">
        <w:rPr>
          <w:rFonts w:cstheme="minorHAnsi"/>
        </w:rPr>
        <w:t>) and a 20% change of a low reward (1</w:t>
      </w:r>
      <w:r w:rsidR="00DB2FE2" w:rsidRPr="00DB2FE2">
        <w:rPr>
          <w:rFonts w:cstheme="minorHAnsi"/>
        </w:rPr>
        <w:t>¢</w:t>
      </w:r>
      <w:r w:rsidR="00DB2FE2">
        <w:rPr>
          <w:rFonts w:cstheme="minorHAnsi"/>
        </w:rPr>
        <w:t>)</w:t>
      </w:r>
      <w:ins w:id="11" w:author="Benjamin, Aaron S" w:date="2021-06-14T11:04:00Z">
        <w:r w:rsidR="00AF1943">
          <w:rPr>
            <w:rFonts w:cstheme="minorHAnsi"/>
          </w:rPr>
          <w:t>,</w:t>
        </w:r>
      </w:ins>
      <w:r w:rsidR="00DB2FE2">
        <w:rPr>
          <w:rFonts w:cstheme="minorHAnsi"/>
        </w:rPr>
        <w:t xml:space="preserve"> whereas this contingency was revered for</w:t>
      </w:r>
      <w:ins w:id="12" w:author="Benjamin, Aaron S" w:date="2021-06-14T11:05:00Z">
        <w:r w:rsidR="00AF1943">
          <w:rPr>
            <w:rFonts w:cstheme="minorHAnsi"/>
          </w:rPr>
          <w:t xml:space="preserve"> the</w:t>
        </w:r>
      </w:ins>
      <w:r w:rsidR="00DB2FE2">
        <w:rPr>
          <w:rFonts w:cstheme="minorHAnsi"/>
        </w:rPr>
        <w:t xml:space="preserve"> low</w:t>
      </w:r>
      <w:ins w:id="13" w:author="Benjamin, Aaron S" w:date="2021-06-14T11:05:00Z">
        <w:r w:rsidR="00AF1943">
          <w:rPr>
            <w:rFonts w:cstheme="minorHAnsi"/>
          </w:rPr>
          <w:t>-</w:t>
        </w:r>
      </w:ins>
      <w:del w:id="14" w:author="Benjamin, Aaron S" w:date="2021-06-14T11:05:00Z">
        <w:r w:rsidR="00DB2FE2" w:rsidDel="00AF1943">
          <w:rPr>
            <w:rFonts w:cstheme="minorHAnsi"/>
          </w:rPr>
          <w:delText xml:space="preserve"> </w:delText>
        </w:r>
      </w:del>
      <w:r w:rsidR="00DB2FE2">
        <w:rPr>
          <w:rFonts w:cstheme="minorHAnsi"/>
        </w:rPr>
        <w:t>value</w:t>
      </w:r>
      <w:ins w:id="15" w:author="Benjamin, Aaron S" w:date="2021-06-14T11:05:00Z">
        <w:r w:rsidR="00AF1943">
          <w:rPr>
            <w:rFonts w:cstheme="minorHAnsi"/>
          </w:rPr>
          <w:t xml:space="preserve"> </w:t>
        </w:r>
      </w:ins>
      <w:del w:id="16" w:author="Benjamin, Aaron S" w:date="2021-06-14T11:05:00Z">
        <w:r w:rsidR="00DB2FE2" w:rsidDel="00AF1943">
          <w:rPr>
            <w:rFonts w:cstheme="minorHAnsi"/>
          </w:rPr>
          <w:delText>-</w:delText>
        </w:r>
      </w:del>
      <w:r w:rsidR="00DB2FE2">
        <w:rPr>
          <w:rFonts w:cstheme="minorHAnsi"/>
        </w:rPr>
        <w:t xml:space="preserve">color. </w:t>
      </w:r>
      <w:r w:rsidR="002A5933" w:rsidRPr="00CE5190">
        <w:rPr>
          <w:rFonts w:cstheme="minorHAnsi"/>
        </w:rPr>
        <w:t xml:space="preserve">In a </w:t>
      </w:r>
      <w:r w:rsidR="00C7656A">
        <w:rPr>
          <w:rFonts w:cstheme="minorHAnsi"/>
        </w:rPr>
        <w:t xml:space="preserve">subsequent </w:t>
      </w:r>
      <w:r w:rsidR="002A5933" w:rsidRPr="00CE5190">
        <w:rPr>
          <w:rFonts w:cstheme="minorHAnsi"/>
        </w:rPr>
        <w:t xml:space="preserve">singleton </w:t>
      </w:r>
      <w:r w:rsidR="009C5775">
        <w:rPr>
          <w:rFonts w:cstheme="minorHAnsi"/>
        </w:rPr>
        <w:t>detection</w:t>
      </w:r>
      <w:r w:rsidR="002A5933" w:rsidRPr="00CE5190">
        <w:rPr>
          <w:rFonts w:cstheme="minorHAnsi"/>
        </w:rPr>
        <w:t xml:space="preserve"> task, </w:t>
      </w:r>
      <w:r w:rsidR="00CA71EE">
        <w:rPr>
          <w:rFonts w:cstheme="minorHAnsi"/>
        </w:rPr>
        <w:t xml:space="preserve">the high- and low-rewarded colors </w:t>
      </w:r>
      <w:r w:rsidR="009C5775">
        <w:rPr>
          <w:rFonts w:cstheme="minorHAnsi"/>
        </w:rPr>
        <w:t>from</w:t>
      </w:r>
      <w:r w:rsidR="00CA71EE">
        <w:rPr>
          <w:rFonts w:cstheme="minorHAnsi"/>
        </w:rPr>
        <w:t xml:space="preserve"> the training phase were presented as </w:t>
      </w:r>
      <w:del w:id="17" w:author="Benjamin, Aaron S" w:date="2021-06-14T11:05:00Z">
        <w:r w:rsidR="00CA71EE" w:rsidDel="00AF1943">
          <w:rPr>
            <w:rFonts w:cstheme="minorHAnsi"/>
          </w:rPr>
          <w:delText xml:space="preserve">a </w:delText>
        </w:r>
      </w:del>
      <w:r w:rsidR="00CA71EE">
        <w:rPr>
          <w:rFonts w:cstheme="minorHAnsi"/>
        </w:rPr>
        <w:t>distractor</w:t>
      </w:r>
      <w:ins w:id="18" w:author="Benjamin, Aaron S" w:date="2021-06-14T11:05:00Z">
        <w:r w:rsidR="00AF1943">
          <w:rPr>
            <w:rFonts w:cstheme="minorHAnsi"/>
          </w:rPr>
          <w:t>s</w:t>
        </w:r>
      </w:ins>
      <w:r w:rsidR="00CA71EE">
        <w:rPr>
          <w:rFonts w:cstheme="minorHAnsi"/>
        </w:rPr>
        <w:t>.</w:t>
      </w:r>
      <w:r w:rsidR="002A5933" w:rsidRPr="00CE5190">
        <w:rPr>
          <w:rFonts w:cstheme="minorHAnsi"/>
        </w:rPr>
        <w:t xml:space="preserve"> </w:t>
      </w:r>
      <w:r w:rsidR="00CA71EE">
        <w:rPr>
          <w:rFonts w:cstheme="minorHAnsi"/>
        </w:rPr>
        <w:t>Trials with high-value distractors led to slower response times compared to trials with low-value distractors or distractors without any previously associated value. Th</w:t>
      </w:r>
      <w:ins w:id="19" w:author="Benjamin, Aaron S" w:date="2021-06-14T11:05:00Z">
        <w:r w:rsidR="00AF1943">
          <w:rPr>
            <w:rFonts w:cstheme="minorHAnsi"/>
          </w:rPr>
          <w:t xml:space="preserve">ese results </w:t>
        </w:r>
      </w:ins>
      <w:del w:id="20" w:author="Benjamin, Aaron S" w:date="2021-06-14T11:05:00Z">
        <w:r w:rsidR="00CA71EE" w:rsidDel="00AF1943">
          <w:rPr>
            <w:rFonts w:cstheme="minorHAnsi"/>
          </w:rPr>
          <w:delText xml:space="preserve">is </w:delText>
        </w:r>
      </w:del>
      <w:r w:rsidR="00CA71EE">
        <w:rPr>
          <w:rFonts w:cstheme="minorHAnsi"/>
        </w:rPr>
        <w:t>suggest</w:t>
      </w:r>
      <w:del w:id="21" w:author="Benjamin, Aaron S" w:date="2021-06-14T11:05:00Z">
        <w:r w:rsidR="00CA71EE" w:rsidDel="00AF1943">
          <w:rPr>
            <w:rFonts w:cstheme="minorHAnsi"/>
          </w:rPr>
          <w:delText>s</w:delText>
        </w:r>
      </w:del>
      <w:r w:rsidR="002A5933" w:rsidRPr="00CE5190">
        <w:rPr>
          <w:rFonts w:cstheme="minorHAnsi"/>
        </w:rPr>
        <w:t xml:space="preserve"> </w:t>
      </w:r>
      <w:r w:rsidR="00CA71EE">
        <w:rPr>
          <w:rFonts w:cstheme="minorHAnsi"/>
        </w:rPr>
        <w:t>that</w:t>
      </w:r>
      <w:r w:rsidR="007011CE">
        <w:rPr>
          <w:rFonts w:cstheme="minorHAnsi"/>
        </w:rPr>
        <w:t xml:space="preserve"> the magnitude of </w:t>
      </w:r>
      <w:ins w:id="22" w:author="Benjamin, Aaron S" w:date="2021-06-14T11:05:00Z">
        <w:r w:rsidR="00AF1943">
          <w:rPr>
            <w:rFonts w:cstheme="minorHAnsi"/>
          </w:rPr>
          <w:t xml:space="preserve">prior </w:t>
        </w:r>
      </w:ins>
      <w:r w:rsidR="007011CE">
        <w:rPr>
          <w:rFonts w:cstheme="minorHAnsi"/>
        </w:rPr>
        <w:t xml:space="preserve">reward associated with </w:t>
      </w:r>
      <w:r w:rsidR="009C5775">
        <w:rPr>
          <w:rFonts w:cstheme="minorHAnsi"/>
        </w:rPr>
        <w:t>a</w:t>
      </w:r>
      <w:r w:rsidR="007011CE">
        <w:rPr>
          <w:rFonts w:cstheme="minorHAnsi"/>
        </w:rPr>
        <w:t xml:space="preserve"> stimulus </w:t>
      </w:r>
      <w:ins w:id="23" w:author="Benjamin, Aaron S" w:date="2021-06-14T11:06:00Z">
        <w:r w:rsidR="00AF1943">
          <w:rPr>
            <w:rFonts w:cstheme="minorHAnsi"/>
          </w:rPr>
          <w:t xml:space="preserve">affected later unintentional </w:t>
        </w:r>
      </w:ins>
      <w:del w:id="24" w:author="Benjamin, Aaron S" w:date="2021-06-14T11:06:00Z">
        <w:r w:rsidR="007011CE" w:rsidDel="00AF1943">
          <w:rPr>
            <w:rFonts w:cstheme="minorHAnsi"/>
          </w:rPr>
          <w:delText xml:space="preserve">changes how strongly that stimulus captures </w:delText>
        </w:r>
      </w:del>
      <w:r w:rsidR="007011CE">
        <w:rPr>
          <w:rFonts w:cstheme="minorHAnsi"/>
        </w:rPr>
        <w:t>attention</w:t>
      </w:r>
      <w:ins w:id="25" w:author="Benjamin, Aaron S" w:date="2021-06-14T11:06:00Z">
        <w:r w:rsidR="00AF1943">
          <w:rPr>
            <w:rFonts w:cstheme="minorHAnsi"/>
          </w:rPr>
          <w:t xml:space="preserve"> capture, even when it was to the detriment of performance </w:t>
        </w:r>
      </w:ins>
      <w:r w:rsidR="007011CE">
        <w:rPr>
          <w:rFonts w:cstheme="minorHAnsi"/>
        </w:rPr>
        <w:t xml:space="preserve">. </w:t>
      </w:r>
    </w:p>
    <w:p w14:paraId="5D9F7E5B" w14:textId="633DE68C" w:rsidR="00F67F97" w:rsidRDefault="001612A9" w:rsidP="00F67F97">
      <w:pPr>
        <w:ind w:firstLine="720"/>
        <w:rPr>
          <w:rFonts w:cstheme="minorHAnsi"/>
        </w:rPr>
      </w:pPr>
      <w:r>
        <w:rPr>
          <w:rFonts w:cstheme="minorHAnsi"/>
        </w:rPr>
        <w:t xml:space="preserve">The effects of VDAC can persist </w:t>
      </w:r>
      <w:r w:rsidR="002E6560">
        <w:rPr>
          <w:rFonts w:cstheme="minorHAnsi"/>
        </w:rPr>
        <w:t xml:space="preserve">from days to </w:t>
      </w:r>
      <w:r w:rsidR="002E6560" w:rsidRPr="009C5775">
        <w:rPr>
          <w:rFonts w:cstheme="minorHAnsi"/>
        </w:rPr>
        <w:t>months</w:t>
      </w:r>
      <w:r w:rsidRPr="009C5775">
        <w:rPr>
          <w:rFonts w:cstheme="minorHAnsi"/>
        </w:rPr>
        <w:t xml:space="preserve"> after training (</w:t>
      </w:r>
      <w:r w:rsidRPr="009C5775">
        <w:rPr>
          <w:rFonts w:cstheme="minorHAnsi"/>
          <w:b/>
          <w:bCs/>
        </w:rPr>
        <w:t>Anderson et al., 201</w:t>
      </w:r>
      <w:r w:rsidR="002E6560" w:rsidRPr="009C5775">
        <w:rPr>
          <w:rFonts w:cstheme="minorHAnsi"/>
          <w:b/>
          <w:bCs/>
        </w:rPr>
        <w:t>3</w:t>
      </w:r>
      <w:r w:rsidRPr="009C5775">
        <w:rPr>
          <w:rFonts w:cstheme="minorHAnsi"/>
          <w:b/>
          <w:bCs/>
        </w:rPr>
        <w:t xml:space="preserve">; Della Libera &amp; Chelazzi, </w:t>
      </w:r>
      <w:r w:rsidR="005A73C3" w:rsidRPr="009C5775">
        <w:rPr>
          <w:rFonts w:cstheme="minorHAnsi"/>
          <w:b/>
          <w:bCs/>
        </w:rPr>
        <w:t xml:space="preserve">2006, </w:t>
      </w:r>
      <w:r w:rsidRPr="009C5775">
        <w:rPr>
          <w:rFonts w:cstheme="minorHAnsi"/>
          <w:b/>
          <w:bCs/>
        </w:rPr>
        <w:t>200</w:t>
      </w:r>
      <w:r w:rsidR="002E6560" w:rsidRPr="009C5775">
        <w:rPr>
          <w:rFonts w:cstheme="minorHAnsi"/>
          <w:b/>
          <w:bCs/>
        </w:rPr>
        <w:t>9</w:t>
      </w:r>
      <w:r w:rsidRPr="009C5775">
        <w:rPr>
          <w:rFonts w:cstheme="minorHAnsi"/>
        </w:rPr>
        <w:t>) and</w:t>
      </w:r>
      <w:ins w:id="26" w:author="Benjamin, Aaron S" w:date="2021-06-14T11:07:00Z">
        <w:r w:rsidR="00AF1943">
          <w:rPr>
            <w:rFonts w:cstheme="minorHAnsi"/>
          </w:rPr>
          <w:t xml:space="preserve"> is clearly evident</w:t>
        </w:r>
      </w:ins>
      <w:r w:rsidRPr="009C5775">
        <w:rPr>
          <w:rFonts w:cstheme="minorHAnsi"/>
        </w:rPr>
        <w:t xml:space="preserve"> in contexts </w:t>
      </w:r>
      <w:r w:rsidR="00527F14" w:rsidRPr="009C5775">
        <w:rPr>
          <w:rFonts w:cstheme="minorHAnsi"/>
        </w:rPr>
        <w:t>in which</w:t>
      </w:r>
      <w:r w:rsidRPr="009C5775">
        <w:rPr>
          <w:rFonts w:cstheme="minorHAnsi"/>
        </w:rPr>
        <w:t xml:space="preserve"> attending to reward-associated stimuli incur</w:t>
      </w:r>
      <w:r w:rsidR="009A22BC" w:rsidRPr="009C5775">
        <w:rPr>
          <w:rFonts w:cstheme="minorHAnsi"/>
        </w:rPr>
        <w:t>s</w:t>
      </w:r>
      <w:r w:rsidRPr="009C5775">
        <w:rPr>
          <w:rFonts w:cstheme="minorHAnsi"/>
        </w:rPr>
        <w:t xml:space="preserve"> penalties, as demonstrated with oculomotor tasks (</w:t>
      </w:r>
      <w:r w:rsidRPr="009C5775">
        <w:rPr>
          <w:rFonts w:cstheme="minorHAnsi"/>
          <w:b/>
          <w:bCs/>
        </w:rPr>
        <w:t>Anderson, Laurent, &amp; Yantis, 2012; Pearson, Donkin, Tran, Most &amp; Le Pelley, 2015</w:t>
      </w:r>
      <w:r w:rsidR="003E14BE" w:rsidRPr="009C5775">
        <w:rPr>
          <w:rFonts w:cstheme="minorHAnsi"/>
          <w:b/>
          <w:bCs/>
        </w:rPr>
        <w:t>; Theeuwes &amp; Belopolsky, 2012</w:t>
      </w:r>
      <w:r w:rsidRPr="009C5775">
        <w:rPr>
          <w:rFonts w:cstheme="minorHAnsi"/>
          <w:b/>
          <w:bCs/>
        </w:rPr>
        <w:t>).</w:t>
      </w:r>
      <w:r w:rsidR="00770C02" w:rsidRPr="009C5775">
        <w:rPr>
          <w:rFonts w:cstheme="minorHAnsi"/>
        </w:rPr>
        <w:t xml:space="preserve"> </w:t>
      </w:r>
      <w:r w:rsidR="00A4578F" w:rsidRPr="009C5775">
        <w:rPr>
          <w:rFonts w:cstheme="minorHAnsi"/>
        </w:rPr>
        <w:t xml:space="preserve">Furthermore, </w:t>
      </w:r>
      <w:r w:rsidR="00527F14" w:rsidRPr="009C5775">
        <w:rPr>
          <w:rFonts w:cstheme="minorHAnsi"/>
        </w:rPr>
        <w:t>reward</w:t>
      </w:r>
      <w:r w:rsidR="00A4578F" w:rsidRPr="009C5775">
        <w:rPr>
          <w:rFonts w:cstheme="minorHAnsi"/>
        </w:rPr>
        <w:t xml:space="preserve"> </w:t>
      </w:r>
      <w:r w:rsidR="00A638AF" w:rsidRPr="009C5775">
        <w:rPr>
          <w:rFonts w:cstheme="minorHAnsi"/>
        </w:rPr>
        <w:t xml:space="preserve">associations </w:t>
      </w:r>
      <w:r w:rsidR="00527F14" w:rsidRPr="009C5775">
        <w:rPr>
          <w:rFonts w:cstheme="minorHAnsi"/>
        </w:rPr>
        <w:t xml:space="preserve">do not </w:t>
      </w:r>
      <w:ins w:id="27" w:author="Benjamin, Aaron S" w:date="2021-06-14T11:07:00Z">
        <w:r w:rsidR="00AF1943">
          <w:rPr>
            <w:rFonts w:cstheme="minorHAnsi"/>
          </w:rPr>
          <w:t xml:space="preserve">even </w:t>
        </w:r>
      </w:ins>
      <w:r w:rsidR="00527F14" w:rsidRPr="009C5775">
        <w:rPr>
          <w:rFonts w:cstheme="minorHAnsi"/>
        </w:rPr>
        <w:t>need to</w:t>
      </w:r>
      <w:r w:rsidR="00A4578F" w:rsidRPr="009C5775">
        <w:rPr>
          <w:rFonts w:cstheme="minorHAnsi"/>
        </w:rPr>
        <w:t xml:space="preserve"> be relevant to the training task. </w:t>
      </w:r>
      <w:r w:rsidR="00A4578F" w:rsidRPr="009C5775">
        <w:rPr>
          <w:rFonts w:cstheme="minorHAnsi"/>
          <w:b/>
          <w:bCs/>
        </w:rPr>
        <w:t xml:space="preserve">Mine </w:t>
      </w:r>
      <w:r w:rsidR="00527F14" w:rsidRPr="009C5775">
        <w:rPr>
          <w:rFonts w:cstheme="minorHAnsi"/>
          <w:b/>
          <w:bCs/>
        </w:rPr>
        <w:t>and</w:t>
      </w:r>
      <w:r w:rsidR="00A4578F" w:rsidRPr="009C5775">
        <w:rPr>
          <w:rFonts w:cstheme="minorHAnsi"/>
          <w:b/>
          <w:bCs/>
        </w:rPr>
        <w:t xml:space="preserve"> Saiki </w:t>
      </w:r>
      <w:r w:rsidR="00527F14" w:rsidRPr="009C5775">
        <w:rPr>
          <w:rFonts w:cstheme="minorHAnsi"/>
          <w:b/>
          <w:bCs/>
        </w:rPr>
        <w:t>(2015</w:t>
      </w:r>
      <w:r w:rsidR="00527F14" w:rsidRPr="009C5775">
        <w:rPr>
          <w:rFonts w:cstheme="minorHAnsi"/>
        </w:rPr>
        <w:t xml:space="preserve">) </w:t>
      </w:r>
      <w:r w:rsidR="009A22BC" w:rsidRPr="009C5775">
        <w:rPr>
          <w:rFonts w:cstheme="minorHAnsi"/>
        </w:rPr>
        <w:t>showed</w:t>
      </w:r>
      <w:r w:rsidR="00A4578F" w:rsidRPr="009C5775">
        <w:rPr>
          <w:rFonts w:cstheme="minorHAnsi"/>
        </w:rPr>
        <w:t xml:space="preserve"> that </w:t>
      </w:r>
      <w:r w:rsidR="00527F14" w:rsidRPr="009C5775">
        <w:rPr>
          <w:rFonts w:cstheme="minorHAnsi"/>
        </w:rPr>
        <w:t>training</w:t>
      </w:r>
      <w:r w:rsidR="00A4578F" w:rsidRPr="009C5775">
        <w:rPr>
          <w:rFonts w:cstheme="minorHAnsi"/>
        </w:rPr>
        <w:t xml:space="preserve"> color-reward associations </w:t>
      </w:r>
      <w:r w:rsidR="00527F14" w:rsidRPr="009C5775">
        <w:rPr>
          <w:rFonts w:cstheme="minorHAnsi"/>
        </w:rPr>
        <w:t xml:space="preserve">on an </w:t>
      </w:r>
      <w:commentRangeStart w:id="28"/>
      <w:r w:rsidR="00527F14" w:rsidRPr="009C5775">
        <w:rPr>
          <w:rFonts w:cstheme="minorHAnsi"/>
        </w:rPr>
        <w:t>Eriksen flanker task where</w:t>
      </w:r>
      <w:r w:rsidR="00A4578F" w:rsidRPr="009C5775">
        <w:rPr>
          <w:rFonts w:cstheme="minorHAnsi"/>
        </w:rPr>
        <w:t xml:space="preserve"> color</w:t>
      </w:r>
      <w:del w:id="29" w:author="Benjamin, Aaron S" w:date="2021-06-14T11:07:00Z">
        <w:r w:rsidR="00A4578F" w:rsidRPr="009C5775" w:rsidDel="00AF1943">
          <w:rPr>
            <w:rFonts w:cstheme="minorHAnsi"/>
          </w:rPr>
          <w:delText xml:space="preserve">ed </w:delText>
        </w:r>
        <w:r w:rsidR="00527F14" w:rsidRPr="009C5775" w:rsidDel="00AF1943">
          <w:rPr>
            <w:rFonts w:cstheme="minorHAnsi"/>
          </w:rPr>
          <w:delText>stimulus</w:delText>
        </w:r>
      </w:del>
      <w:r w:rsidR="00A4578F" w:rsidRPr="009C5775">
        <w:rPr>
          <w:rFonts w:cstheme="minorHAnsi"/>
        </w:rPr>
        <w:t xml:space="preserve"> </w:t>
      </w:r>
      <w:r w:rsidR="007B3504" w:rsidRPr="009C5775">
        <w:rPr>
          <w:rFonts w:cstheme="minorHAnsi"/>
        </w:rPr>
        <w:t xml:space="preserve">is irrelevant or even </w:t>
      </w:r>
      <w:r w:rsidR="00DC3735">
        <w:rPr>
          <w:rFonts w:cstheme="minorHAnsi"/>
        </w:rPr>
        <w:t>the</w:t>
      </w:r>
      <w:r w:rsidR="007B3504" w:rsidRPr="009C5775">
        <w:rPr>
          <w:rFonts w:cstheme="minorHAnsi"/>
        </w:rPr>
        <w:t xml:space="preserve"> </w:t>
      </w:r>
      <w:r w:rsidR="00527F14" w:rsidRPr="009C5775">
        <w:rPr>
          <w:rFonts w:cstheme="minorHAnsi"/>
        </w:rPr>
        <w:t xml:space="preserve">to-be-ignored element </w:t>
      </w:r>
      <w:r w:rsidR="00A4578F" w:rsidRPr="009C5775">
        <w:rPr>
          <w:rFonts w:cstheme="minorHAnsi"/>
        </w:rPr>
        <w:t xml:space="preserve">still </w:t>
      </w:r>
      <w:r w:rsidR="007B3504" w:rsidRPr="009C5775">
        <w:rPr>
          <w:rFonts w:cstheme="minorHAnsi"/>
        </w:rPr>
        <w:t>results</w:t>
      </w:r>
      <w:r w:rsidR="00A4578F" w:rsidRPr="009C5775">
        <w:rPr>
          <w:rFonts w:cstheme="minorHAnsi"/>
        </w:rPr>
        <w:t xml:space="preserve"> in </w:t>
      </w:r>
      <w:r w:rsidR="00983169" w:rsidRPr="009C5775">
        <w:rPr>
          <w:rFonts w:cstheme="minorHAnsi"/>
        </w:rPr>
        <w:t>VDAC</w:t>
      </w:r>
      <w:r w:rsidR="009A22BC" w:rsidRPr="009C5775">
        <w:rPr>
          <w:rFonts w:cstheme="minorHAnsi"/>
        </w:rPr>
        <w:t xml:space="preserve"> which has implications on</w:t>
      </w:r>
      <w:r w:rsidR="00DC3735">
        <w:rPr>
          <w:rFonts w:cstheme="minorHAnsi"/>
        </w:rPr>
        <w:t xml:space="preserve"> how effortlessly reward associations may form</w:t>
      </w:r>
      <w:r w:rsidR="00A4578F" w:rsidRPr="00CE5190">
        <w:rPr>
          <w:rFonts w:cstheme="minorHAnsi"/>
        </w:rPr>
        <w:t xml:space="preserve">. </w:t>
      </w:r>
      <w:commentRangeEnd w:id="28"/>
      <w:r w:rsidR="00AF1943">
        <w:rPr>
          <w:rStyle w:val="CommentReference"/>
        </w:rPr>
        <w:commentReference w:id="28"/>
      </w:r>
      <w:del w:id="30" w:author="Benjamin, Aaron S" w:date="2021-06-14T11:08:00Z">
        <w:r w:rsidR="00A638AF" w:rsidRPr="00CE5190" w:rsidDel="00AF1943">
          <w:rPr>
            <w:rFonts w:cstheme="minorHAnsi"/>
          </w:rPr>
          <w:delText xml:space="preserve">Aside from capturing attention as a distractor, </w:delText>
        </w:r>
        <w:r w:rsidR="002D4FB4" w:rsidDel="00AF1943">
          <w:rPr>
            <w:rFonts w:cstheme="minorHAnsi"/>
          </w:rPr>
          <w:delText>r</w:delText>
        </w:r>
      </w:del>
      <w:ins w:id="31" w:author="Benjamin, Aaron S" w:date="2021-06-14T11:08:00Z">
        <w:r w:rsidR="00AF1943">
          <w:rPr>
            <w:rFonts w:cstheme="minorHAnsi"/>
          </w:rPr>
          <w:t>R</w:t>
        </w:r>
      </w:ins>
      <w:r w:rsidR="002D4FB4">
        <w:rPr>
          <w:rFonts w:cstheme="minorHAnsi"/>
        </w:rPr>
        <w:t>eward has</w:t>
      </w:r>
      <w:r w:rsidR="00A638AF" w:rsidRPr="00CE5190">
        <w:rPr>
          <w:rFonts w:cstheme="minorHAnsi"/>
        </w:rPr>
        <w:t xml:space="preserve"> also been used to </w:t>
      </w:r>
      <w:r w:rsidR="002D4FB4">
        <w:rPr>
          <w:rFonts w:cstheme="minorHAnsi"/>
        </w:rPr>
        <w:t>focus</w:t>
      </w:r>
      <w:r w:rsidR="00A638AF" w:rsidRPr="00CE5190">
        <w:rPr>
          <w:rFonts w:cstheme="minorHAnsi"/>
        </w:rPr>
        <w:t xml:space="preserve"> attention </w:t>
      </w:r>
      <w:r w:rsidR="00175638" w:rsidRPr="00CE5190">
        <w:rPr>
          <w:rFonts w:cstheme="minorHAnsi"/>
        </w:rPr>
        <w:t>on</w:t>
      </w:r>
      <w:r w:rsidR="00A638AF" w:rsidRPr="00CE5190">
        <w:rPr>
          <w:rFonts w:cstheme="minorHAnsi"/>
        </w:rPr>
        <w:t xml:space="preserve"> target stimuli </w:t>
      </w:r>
      <w:r w:rsidR="002D4FB4">
        <w:rPr>
          <w:rFonts w:cstheme="minorHAnsi"/>
        </w:rPr>
        <w:t xml:space="preserve">containing </w:t>
      </w:r>
      <w:r w:rsidR="00A638AF" w:rsidRPr="00CE5190">
        <w:rPr>
          <w:rFonts w:cstheme="minorHAnsi"/>
        </w:rPr>
        <w:t>rewarded stimulus feature</w:t>
      </w:r>
      <w:r w:rsidR="002D4FB4">
        <w:rPr>
          <w:rFonts w:cstheme="minorHAnsi"/>
        </w:rPr>
        <w:t>s</w:t>
      </w:r>
      <w:r w:rsidR="00A638AF" w:rsidRPr="00CE5190">
        <w:rPr>
          <w:rFonts w:cstheme="minorHAnsi"/>
        </w:rPr>
        <w:t xml:space="preserve"> against </w:t>
      </w:r>
      <w:ins w:id="32" w:author="Benjamin, Aaron S" w:date="2021-06-14T11:08:00Z">
        <w:r w:rsidR="00AF1943">
          <w:rPr>
            <w:rFonts w:cstheme="minorHAnsi"/>
          </w:rPr>
          <w:t xml:space="preserve">a backdrop of </w:t>
        </w:r>
      </w:ins>
      <w:r w:rsidR="00A638AF" w:rsidRPr="00CE5190">
        <w:rPr>
          <w:rFonts w:cstheme="minorHAnsi"/>
        </w:rPr>
        <w:t>other possible distractors</w:t>
      </w:r>
      <w:r w:rsidR="002D4FB4">
        <w:rPr>
          <w:rFonts w:cstheme="minorHAnsi"/>
        </w:rPr>
        <w:t xml:space="preserve"> (</w:t>
      </w:r>
      <w:r w:rsidR="002D4FB4" w:rsidRPr="0056385F">
        <w:rPr>
          <w:rFonts w:cstheme="minorHAnsi"/>
          <w:b/>
          <w:bCs/>
        </w:rPr>
        <w:t>Walsh, Carmel, Harper, Bolitho &amp; Grimshaw, 2020; Schwartz, Siegel &amp; Castel, 2020</w:t>
      </w:r>
      <w:r w:rsidR="002D4FB4">
        <w:rPr>
          <w:rFonts w:cstheme="minorHAnsi"/>
        </w:rPr>
        <w:t>)</w:t>
      </w:r>
      <w:r w:rsidR="00A638AF" w:rsidRPr="00CE5190">
        <w:rPr>
          <w:rFonts w:cstheme="minorHAnsi"/>
        </w:rPr>
        <w:t>.</w:t>
      </w:r>
      <w:r w:rsidR="00175638">
        <w:rPr>
          <w:rFonts w:cstheme="minorHAnsi"/>
        </w:rPr>
        <w:t xml:space="preserve"> </w:t>
      </w:r>
      <w:r w:rsidR="002E6560">
        <w:rPr>
          <w:rFonts w:cstheme="minorHAnsi"/>
        </w:rPr>
        <w:t>Altogether, VDAC has been shown to be long-lasting, automatic</w:t>
      </w:r>
      <w:r w:rsidR="00DC3735">
        <w:rPr>
          <w:rFonts w:cstheme="minorHAnsi"/>
        </w:rPr>
        <w:t>, and resistant to cognitive control</w:t>
      </w:r>
      <w:r w:rsidR="002E6560">
        <w:rPr>
          <w:rFonts w:cstheme="minorHAnsi"/>
        </w:rPr>
        <w:t xml:space="preserve">. </w:t>
      </w:r>
    </w:p>
    <w:p w14:paraId="1846D9A3" w14:textId="0019F119" w:rsidR="008B2D3D" w:rsidRPr="00CE5190" w:rsidRDefault="002E6560" w:rsidP="00F67F97">
      <w:pPr>
        <w:ind w:firstLine="720"/>
        <w:rPr>
          <w:rFonts w:cstheme="minorHAnsi"/>
        </w:rPr>
      </w:pPr>
      <w:r>
        <w:rPr>
          <w:rFonts w:cstheme="minorHAnsi"/>
        </w:rPr>
        <w:t>Considering the</w:t>
      </w:r>
      <w:r w:rsidR="00DC3735">
        <w:rPr>
          <w:rFonts w:cstheme="minorHAnsi"/>
        </w:rPr>
        <w:t>se</w:t>
      </w:r>
      <w:r>
        <w:rPr>
          <w:rFonts w:cstheme="minorHAnsi"/>
        </w:rPr>
        <w:t xml:space="preserve"> strong effects of reward on attention, a natural extension of the topic would</w:t>
      </w:r>
      <w:r w:rsidR="008E64FB">
        <w:rPr>
          <w:rFonts w:cstheme="minorHAnsi"/>
        </w:rPr>
        <w:t xml:space="preserve"> be whether </w:t>
      </w:r>
      <w:r>
        <w:rPr>
          <w:rFonts w:cstheme="minorHAnsi"/>
        </w:rPr>
        <w:t xml:space="preserve">reward </w:t>
      </w:r>
      <w:r w:rsidR="008E64FB">
        <w:rPr>
          <w:rFonts w:cstheme="minorHAnsi"/>
        </w:rPr>
        <w:t>has similar effects on</w:t>
      </w:r>
      <w:r>
        <w:rPr>
          <w:rFonts w:cstheme="minorHAnsi"/>
        </w:rPr>
        <w:t xml:space="preserve"> processes related to attention</w:t>
      </w:r>
      <w:r w:rsidR="008E64FB">
        <w:rPr>
          <w:rFonts w:cstheme="minorHAnsi"/>
        </w:rPr>
        <w:t xml:space="preserve"> such as working memory</w:t>
      </w:r>
      <w:r>
        <w:rPr>
          <w:rFonts w:cstheme="minorHAnsi"/>
        </w:rPr>
        <w:t>.</w:t>
      </w:r>
      <w:r w:rsidR="00BB2A4E">
        <w:rPr>
          <w:rFonts w:cstheme="minorHAnsi"/>
        </w:rPr>
        <w:t xml:space="preserve"> It is </w:t>
      </w:r>
      <w:r w:rsidR="008E64FB">
        <w:rPr>
          <w:rFonts w:cstheme="minorHAnsi"/>
        </w:rPr>
        <w:t>recognized</w:t>
      </w:r>
      <w:r w:rsidR="00BB2A4E">
        <w:rPr>
          <w:rFonts w:cstheme="minorHAnsi"/>
        </w:rPr>
        <w:t xml:space="preserve"> that working m</w:t>
      </w:r>
      <w:r w:rsidR="00DB6AC9">
        <w:rPr>
          <w:rFonts w:cstheme="minorHAnsi"/>
        </w:rPr>
        <w:t xml:space="preserve">emory </w:t>
      </w:r>
      <w:r w:rsidR="009A22BC">
        <w:rPr>
          <w:rFonts w:cstheme="minorHAnsi"/>
        </w:rPr>
        <w:t xml:space="preserve">shares common resources and </w:t>
      </w:r>
      <w:r w:rsidR="0056385F">
        <w:rPr>
          <w:rFonts w:cstheme="minorHAnsi"/>
        </w:rPr>
        <w:t>is extensively involved</w:t>
      </w:r>
      <w:r w:rsidR="009A22BC">
        <w:rPr>
          <w:rFonts w:cstheme="minorHAnsi"/>
        </w:rPr>
        <w:t xml:space="preserve"> with attention</w:t>
      </w:r>
      <w:r w:rsidR="00BB2A4E">
        <w:rPr>
          <w:rFonts w:cstheme="minorHAnsi"/>
        </w:rPr>
        <w:t xml:space="preserve"> </w:t>
      </w:r>
      <w:r w:rsidR="008E64FB" w:rsidRPr="0056385F">
        <w:rPr>
          <w:rFonts w:cstheme="minorHAnsi"/>
          <w:b/>
          <w:bCs/>
        </w:rPr>
        <w:t>(</w:t>
      </w:r>
      <w:commentRangeStart w:id="33"/>
      <w:r w:rsidR="008E64FB" w:rsidRPr="0056385F">
        <w:rPr>
          <w:rFonts w:cstheme="minorHAnsi"/>
          <w:b/>
          <w:bCs/>
        </w:rPr>
        <w:t>Chunn</w:t>
      </w:r>
      <w:commentRangeEnd w:id="33"/>
      <w:r w:rsidR="00AF1943">
        <w:rPr>
          <w:rStyle w:val="CommentReference"/>
        </w:rPr>
        <w:commentReference w:id="33"/>
      </w:r>
      <w:r w:rsidR="008E64FB" w:rsidRPr="0056385F">
        <w:rPr>
          <w:rFonts w:cstheme="minorHAnsi"/>
          <w:b/>
          <w:bCs/>
        </w:rPr>
        <w:t>, 2011; Kyonaga &amp; Egner, 2012; Chun &amp; Turk-Browne, 2007)</w:t>
      </w:r>
      <w:r w:rsidR="00BB2A4E" w:rsidRPr="0056385F">
        <w:rPr>
          <w:rFonts w:cstheme="minorHAnsi"/>
          <w:b/>
          <w:bCs/>
        </w:rPr>
        <w:t>.</w:t>
      </w:r>
      <w:r w:rsidR="008E64FB">
        <w:rPr>
          <w:rFonts w:cstheme="minorHAnsi"/>
        </w:rPr>
        <w:t xml:space="preserve"> </w:t>
      </w:r>
      <w:r w:rsidR="0056385F">
        <w:rPr>
          <w:rFonts w:cstheme="minorHAnsi"/>
        </w:rPr>
        <w:t>A particularly relevant</w:t>
      </w:r>
      <w:r w:rsidR="008E64FB">
        <w:rPr>
          <w:rFonts w:cstheme="minorHAnsi"/>
        </w:rPr>
        <w:t xml:space="preserve"> function of attention includes selecting or prioritizing what information </w:t>
      </w:r>
      <w:del w:id="34" w:author="Benjamin, Aaron S" w:date="2021-06-14T11:09:00Z">
        <w:r w:rsidR="008E64FB" w:rsidDel="00AF1943">
          <w:rPr>
            <w:rFonts w:cstheme="minorHAnsi"/>
          </w:rPr>
          <w:delText xml:space="preserve">kept </w:delText>
        </w:r>
        <w:r w:rsidR="00632EC4" w:rsidDel="00AF1943">
          <w:rPr>
            <w:rFonts w:cstheme="minorHAnsi"/>
          </w:rPr>
          <w:delText>represented</w:delText>
        </w:r>
      </w:del>
      <w:ins w:id="35" w:author="Benjamin, Aaron S" w:date="2021-06-14T11:09:00Z">
        <w:r w:rsidR="00AF1943">
          <w:rPr>
            <w:rFonts w:cstheme="minorHAnsi"/>
          </w:rPr>
          <w:t>is maintained</w:t>
        </w:r>
      </w:ins>
      <w:r w:rsidR="00632EC4">
        <w:rPr>
          <w:rFonts w:cstheme="minorHAnsi"/>
        </w:rPr>
        <w:t xml:space="preserve"> in working memory </w:t>
      </w:r>
      <w:r w:rsidR="008E64FB" w:rsidRPr="008B2D3D">
        <w:rPr>
          <w:rFonts w:cstheme="minorHAnsi"/>
          <w:b/>
          <w:bCs/>
        </w:rPr>
        <w:t>(Oberauer, 2019)</w:t>
      </w:r>
      <w:r w:rsidR="00E56FF9" w:rsidRPr="00CE5190">
        <w:rPr>
          <w:rFonts w:cstheme="minorHAnsi"/>
        </w:rPr>
        <w:t xml:space="preserve">. </w:t>
      </w:r>
      <w:r w:rsidR="008B2D3D">
        <w:rPr>
          <w:rFonts w:cstheme="minorHAnsi"/>
        </w:rPr>
        <w:t xml:space="preserve">Thus, the </w:t>
      </w:r>
      <w:r w:rsidR="00C20CDB">
        <w:rPr>
          <w:rFonts w:cstheme="minorHAnsi"/>
        </w:rPr>
        <w:t xml:space="preserve">automatic biasing of attention towards </w:t>
      </w:r>
      <w:r w:rsidR="008B2D3D">
        <w:rPr>
          <w:rFonts w:cstheme="minorHAnsi"/>
        </w:rPr>
        <w:t xml:space="preserve">rewarded stimuli may enhance memory of those items at the cost of </w:t>
      </w:r>
      <w:r w:rsidR="00632EC4">
        <w:rPr>
          <w:rFonts w:cstheme="minorHAnsi"/>
        </w:rPr>
        <w:t>reduced attention and memory capacity for unrewarded stimuli</w:t>
      </w:r>
      <w:r w:rsidR="008B2D3D">
        <w:rPr>
          <w:rFonts w:cstheme="minorHAnsi"/>
        </w:rPr>
        <w:t>.</w:t>
      </w:r>
    </w:p>
    <w:p w14:paraId="1889D890" w14:textId="7E43045A" w:rsidR="003C041B" w:rsidRDefault="0056024E" w:rsidP="0000608E">
      <w:pPr>
        <w:ind w:firstLine="720"/>
        <w:rPr>
          <w:rFonts w:cstheme="minorHAnsi"/>
        </w:rPr>
      </w:pPr>
      <w:r w:rsidRPr="00CE5190">
        <w:rPr>
          <w:rFonts w:cstheme="minorHAnsi"/>
        </w:rPr>
        <w:t xml:space="preserve">To this end, a number of studies have </w:t>
      </w:r>
      <w:r w:rsidR="008917E3">
        <w:rPr>
          <w:rFonts w:cstheme="minorHAnsi"/>
        </w:rPr>
        <w:t>investigated whether reward influences visual working memory</w:t>
      </w:r>
      <w:ins w:id="36" w:author="Benjamin, Aaron S" w:date="2021-06-14T11:09:00Z">
        <w:r w:rsidR="00AF1943">
          <w:rPr>
            <w:rFonts w:cstheme="minorHAnsi"/>
          </w:rPr>
          <w:t>,</w:t>
        </w:r>
      </w:ins>
      <w:r w:rsidR="00D6507F">
        <w:rPr>
          <w:rFonts w:cstheme="minorHAnsi"/>
        </w:rPr>
        <w:t xml:space="preserve"> with mixed results. In a study by </w:t>
      </w:r>
      <w:commentRangeStart w:id="37"/>
      <w:r w:rsidR="00D6507F" w:rsidRPr="00C20CDB">
        <w:rPr>
          <w:rFonts w:cstheme="minorHAnsi"/>
          <w:b/>
          <w:bCs/>
        </w:rPr>
        <w:t>Gong and Li (2014),</w:t>
      </w:r>
      <w:r w:rsidR="00D6507F">
        <w:rPr>
          <w:rFonts w:cstheme="minorHAnsi"/>
        </w:rPr>
        <w:t xml:space="preserve"> p</w:t>
      </w:r>
      <w:commentRangeEnd w:id="37"/>
      <w:r w:rsidR="00AF1943">
        <w:rPr>
          <w:rStyle w:val="CommentReference"/>
        </w:rPr>
        <w:commentReference w:id="37"/>
      </w:r>
      <w:r w:rsidR="00D6507F">
        <w:rPr>
          <w:rFonts w:cstheme="minorHAnsi"/>
        </w:rPr>
        <w:t xml:space="preserve">articipants completed a change blindness task </w:t>
      </w:r>
      <w:r w:rsidR="005F1C4F">
        <w:rPr>
          <w:rFonts w:cstheme="minorHAnsi"/>
        </w:rPr>
        <w:t xml:space="preserve">featuring reward-associated colors </w:t>
      </w:r>
      <w:r w:rsidR="00DB2FE2">
        <w:rPr>
          <w:rFonts w:cstheme="minorHAnsi"/>
        </w:rPr>
        <w:t xml:space="preserve">before and after engaging in the </w:t>
      </w:r>
      <w:r w:rsidR="00632EC4">
        <w:rPr>
          <w:rFonts w:cstheme="minorHAnsi"/>
        </w:rPr>
        <w:t>value</w:t>
      </w:r>
      <w:r w:rsidR="00DB2FE2">
        <w:rPr>
          <w:rFonts w:cstheme="minorHAnsi"/>
        </w:rPr>
        <w:t>-</w:t>
      </w:r>
      <w:r w:rsidR="00632EC4">
        <w:rPr>
          <w:rFonts w:cstheme="minorHAnsi"/>
        </w:rPr>
        <w:t>training procedure used by</w:t>
      </w:r>
      <w:r w:rsidR="005F1C4F">
        <w:rPr>
          <w:rFonts w:cstheme="minorHAnsi"/>
        </w:rPr>
        <w:t xml:space="preserve"> </w:t>
      </w:r>
      <w:r w:rsidR="005F1C4F" w:rsidRPr="00C20CDB">
        <w:rPr>
          <w:rFonts w:cstheme="minorHAnsi"/>
          <w:b/>
          <w:bCs/>
        </w:rPr>
        <w:t>Anderson et al., (2011).</w:t>
      </w:r>
      <w:r w:rsidR="005F1C4F">
        <w:rPr>
          <w:rFonts w:cstheme="minorHAnsi"/>
        </w:rPr>
        <w:t xml:space="preserve"> The authors found </w:t>
      </w:r>
      <w:r w:rsidR="00632EC4">
        <w:rPr>
          <w:rFonts w:cstheme="minorHAnsi"/>
        </w:rPr>
        <w:t xml:space="preserve">enhanced </w:t>
      </w:r>
      <w:r w:rsidR="005F1C4F">
        <w:rPr>
          <w:rFonts w:cstheme="minorHAnsi"/>
        </w:rPr>
        <w:t>discriminability in the change-blindness task post</w:t>
      </w:r>
      <w:r w:rsidR="00632EC4">
        <w:rPr>
          <w:rFonts w:cstheme="minorHAnsi"/>
        </w:rPr>
        <w:t>-</w:t>
      </w:r>
      <w:r w:rsidR="005F1C4F">
        <w:rPr>
          <w:rFonts w:cstheme="minorHAnsi"/>
        </w:rPr>
        <w:t xml:space="preserve">training </w:t>
      </w:r>
      <w:r w:rsidR="00632EC4">
        <w:rPr>
          <w:rFonts w:cstheme="minorHAnsi"/>
        </w:rPr>
        <w:t xml:space="preserve">compared to </w:t>
      </w:r>
      <w:r w:rsidR="005F1C4F">
        <w:rPr>
          <w:rFonts w:cstheme="minorHAnsi"/>
        </w:rPr>
        <w:t xml:space="preserve">pre-training. Likewise, </w:t>
      </w:r>
      <w:commentRangeStart w:id="38"/>
      <w:r w:rsidR="008917E3" w:rsidRPr="00C20CDB">
        <w:rPr>
          <w:rFonts w:cstheme="minorHAnsi"/>
          <w:b/>
          <w:bCs/>
        </w:rPr>
        <w:t>Infanti, Hickey and Turatto (2015)</w:t>
      </w:r>
      <w:r w:rsidR="008917E3">
        <w:rPr>
          <w:rFonts w:cstheme="minorHAnsi"/>
        </w:rPr>
        <w:t xml:space="preserve"> </w:t>
      </w:r>
      <w:commentRangeEnd w:id="38"/>
      <w:r w:rsidR="00AF1943">
        <w:rPr>
          <w:rStyle w:val="CommentReference"/>
        </w:rPr>
        <w:commentReference w:id="38"/>
      </w:r>
      <w:r w:rsidR="008917E3">
        <w:rPr>
          <w:rFonts w:cstheme="minorHAnsi"/>
        </w:rPr>
        <w:t>had participants complete a partial report visual working memory task</w:t>
      </w:r>
      <w:r w:rsidR="002C7344">
        <w:rPr>
          <w:rFonts w:cstheme="minorHAnsi"/>
        </w:rPr>
        <w:t xml:space="preserve"> spanning</w:t>
      </w:r>
      <w:r w:rsidR="00DB2FE2">
        <w:rPr>
          <w:rFonts w:cstheme="minorHAnsi"/>
        </w:rPr>
        <w:t xml:space="preserve"> retention times of</w:t>
      </w:r>
      <w:r w:rsidR="002C7344">
        <w:rPr>
          <w:rFonts w:cstheme="minorHAnsi"/>
        </w:rPr>
        <w:t xml:space="preserve"> 50</w:t>
      </w:r>
      <w:r w:rsidR="00DB2FE2">
        <w:rPr>
          <w:rFonts w:cstheme="minorHAnsi"/>
        </w:rPr>
        <w:t xml:space="preserve"> </w:t>
      </w:r>
      <w:r w:rsidR="002C7344">
        <w:rPr>
          <w:rFonts w:cstheme="minorHAnsi"/>
        </w:rPr>
        <w:t xml:space="preserve">ms </w:t>
      </w:r>
      <w:r w:rsidR="002C7344">
        <w:rPr>
          <w:rFonts w:cstheme="minorHAnsi"/>
        </w:rPr>
        <w:lastRenderedPageBreak/>
        <w:t>and 800</w:t>
      </w:r>
      <w:r w:rsidR="00DB2FE2">
        <w:rPr>
          <w:rFonts w:cstheme="minorHAnsi"/>
        </w:rPr>
        <w:t xml:space="preserve"> </w:t>
      </w:r>
      <w:r w:rsidR="002C7344">
        <w:rPr>
          <w:rFonts w:cstheme="minorHAnsi"/>
        </w:rPr>
        <w:t>ms</w:t>
      </w:r>
      <w:r w:rsidR="00BC13F2">
        <w:rPr>
          <w:rFonts w:cstheme="minorHAnsi"/>
        </w:rPr>
        <w:t xml:space="preserve"> </w:t>
      </w:r>
      <w:r w:rsidR="00DB2FE2">
        <w:rPr>
          <w:rFonts w:cstheme="minorHAnsi"/>
        </w:rPr>
        <w:t xml:space="preserve">following </w:t>
      </w:r>
      <w:r w:rsidR="00BC13F2">
        <w:rPr>
          <w:rFonts w:cstheme="minorHAnsi"/>
        </w:rPr>
        <w:t xml:space="preserve">the training </w:t>
      </w:r>
      <w:r w:rsidR="00632EC4">
        <w:rPr>
          <w:rFonts w:cstheme="minorHAnsi"/>
        </w:rPr>
        <w:t>procedure</w:t>
      </w:r>
      <w:r w:rsidR="00BC13F2">
        <w:rPr>
          <w:rFonts w:cstheme="minorHAnsi"/>
        </w:rPr>
        <w:t xml:space="preserve"> of </w:t>
      </w:r>
      <w:r w:rsidR="00BC13F2" w:rsidRPr="00C20CDB">
        <w:rPr>
          <w:rFonts w:cstheme="minorHAnsi"/>
          <w:b/>
          <w:bCs/>
        </w:rPr>
        <w:t>Anderson et al.</w:t>
      </w:r>
      <w:del w:id="39" w:author="Benjamin, Aaron S" w:date="2021-06-14T11:10:00Z">
        <w:r w:rsidR="00BC13F2" w:rsidRPr="00C20CDB" w:rsidDel="00AF1943">
          <w:rPr>
            <w:rFonts w:cstheme="minorHAnsi"/>
            <w:b/>
            <w:bCs/>
          </w:rPr>
          <w:delText>,</w:delText>
        </w:r>
      </w:del>
      <w:r w:rsidR="00BC13F2" w:rsidRPr="00C20CDB">
        <w:rPr>
          <w:rFonts w:cstheme="minorHAnsi"/>
          <w:b/>
          <w:bCs/>
        </w:rPr>
        <w:t xml:space="preserve"> (2011)</w:t>
      </w:r>
      <w:r w:rsidR="00F247E3">
        <w:rPr>
          <w:rFonts w:cstheme="minorHAnsi"/>
        </w:rPr>
        <w:t>. While they</w:t>
      </w:r>
      <w:r w:rsidR="00BC13F2">
        <w:rPr>
          <w:rFonts w:cstheme="minorHAnsi"/>
        </w:rPr>
        <w:t xml:space="preserve"> failed to find </w:t>
      </w:r>
      <w:r w:rsidR="00F247E3">
        <w:rPr>
          <w:rFonts w:cstheme="minorHAnsi"/>
        </w:rPr>
        <w:t>similar</w:t>
      </w:r>
      <w:r w:rsidR="00BC13F2">
        <w:rPr>
          <w:rFonts w:cstheme="minorHAnsi"/>
        </w:rPr>
        <w:t xml:space="preserve"> enhancements to accuracy</w:t>
      </w:r>
      <w:r w:rsidR="00F247E3">
        <w:rPr>
          <w:rFonts w:cstheme="minorHAnsi"/>
        </w:rPr>
        <w:t xml:space="preserve"> as </w:t>
      </w:r>
      <w:r w:rsidR="00F247E3" w:rsidRPr="003B5773">
        <w:rPr>
          <w:rFonts w:cstheme="minorHAnsi"/>
          <w:b/>
          <w:bCs/>
        </w:rPr>
        <w:t>Gong and Li (2014</w:t>
      </w:r>
      <w:r w:rsidR="00F247E3">
        <w:rPr>
          <w:rFonts w:cstheme="minorHAnsi"/>
        </w:rPr>
        <w:t>)</w:t>
      </w:r>
      <w:r w:rsidR="00BC13F2">
        <w:rPr>
          <w:rFonts w:cstheme="minorHAnsi"/>
        </w:rPr>
        <w:t xml:space="preserve">, they did </w:t>
      </w:r>
      <w:r w:rsidR="00F247E3">
        <w:rPr>
          <w:rFonts w:cstheme="minorHAnsi"/>
        </w:rPr>
        <w:t>find</w:t>
      </w:r>
      <w:r w:rsidR="00BC13F2">
        <w:rPr>
          <w:rFonts w:cstheme="minorHAnsi"/>
        </w:rPr>
        <w:t xml:space="preserve"> an interference effect when reward-associated</w:t>
      </w:r>
      <w:r w:rsidR="00F247E3">
        <w:rPr>
          <w:rFonts w:cstheme="minorHAnsi"/>
        </w:rPr>
        <w:t xml:space="preserve"> stimuli</w:t>
      </w:r>
      <w:r w:rsidR="00BC13F2">
        <w:rPr>
          <w:rFonts w:cstheme="minorHAnsi"/>
        </w:rPr>
        <w:t xml:space="preserve"> were presented in proximity to the memory target</w:t>
      </w:r>
      <w:r w:rsidR="00F247E3">
        <w:rPr>
          <w:rFonts w:cstheme="minorHAnsi"/>
        </w:rPr>
        <w:t xml:space="preserve"> across iconic and visual working memory spans. </w:t>
      </w:r>
    </w:p>
    <w:p w14:paraId="419F4707" w14:textId="3A8CE77E" w:rsidR="006A14AE" w:rsidRDefault="00C20CDB" w:rsidP="006A14AE">
      <w:pPr>
        <w:ind w:firstLine="720"/>
        <w:rPr>
          <w:rFonts w:cstheme="minorHAnsi"/>
        </w:rPr>
      </w:pPr>
      <w:r>
        <w:rPr>
          <w:rFonts w:cstheme="minorHAnsi"/>
        </w:rPr>
        <w:t xml:space="preserve">In explaining these findings, some have suggested </w:t>
      </w:r>
      <w:ins w:id="40" w:author="Benjamin, Aaron S" w:date="2021-06-14T11:13:00Z">
        <w:r w:rsidR="002F1DEE">
          <w:rPr>
            <w:rFonts w:cstheme="minorHAnsi"/>
          </w:rPr>
          <w:t xml:space="preserve">that </w:t>
        </w:r>
      </w:ins>
      <w:r>
        <w:rPr>
          <w:rFonts w:cstheme="minorHAnsi"/>
        </w:rPr>
        <w:t xml:space="preserve">reward may act on visual working memory </w:t>
      </w:r>
      <w:r w:rsidR="0057174F">
        <w:rPr>
          <w:rFonts w:cstheme="minorHAnsi"/>
        </w:rPr>
        <w:t>by speeding</w:t>
      </w:r>
      <w:r>
        <w:rPr>
          <w:rFonts w:cstheme="minorHAnsi"/>
        </w:rPr>
        <w:t xml:space="preserve"> </w:t>
      </w:r>
      <w:r w:rsidR="001C66AD">
        <w:rPr>
          <w:rFonts w:cstheme="minorHAnsi"/>
        </w:rPr>
        <w:t>visual</w:t>
      </w:r>
      <w:r>
        <w:rPr>
          <w:rFonts w:cstheme="minorHAnsi"/>
        </w:rPr>
        <w:t xml:space="preserve"> processing (</w:t>
      </w:r>
      <w:r w:rsidRPr="00C20CDB">
        <w:rPr>
          <w:rFonts w:cstheme="minorHAnsi"/>
          <w:b/>
          <w:bCs/>
        </w:rPr>
        <w:t>O’Brien &amp; Raymond, 2012</w:t>
      </w:r>
      <w:r>
        <w:rPr>
          <w:rFonts w:cstheme="minorHAnsi"/>
        </w:rPr>
        <w:t xml:space="preserve">) </w:t>
      </w:r>
      <w:r w:rsidR="00CB168C">
        <w:rPr>
          <w:rFonts w:cstheme="minorHAnsi"/>
        </w:rPr>
        <w:t>or</w:t>
      </w:r>
      <w:ins w:id="41" w:author="Benjamin, Aaron S" w:date="2021-06-14T11:13:00Z">
        <w:r w:rsidR="002F1DEE">
          <w:rPr>
            <w:rFonts w:cstheme="minorHAnsi"/>
          </w:rPr>
          <w:t xml:space="preserve"> by</w:t>
        </w:r>
      </w:ins>
      <w:r w:rsidR="00CB168C">
        <w:rPr>
          <w:rFonts w:cstheme="minorHAnsi"/>
        </w:rPr>
        <w:t xml:space="preserve"> </w:t>
      </w:r>
      <w:r w:rsidR="0057174F">
        <w:rPr>
          <w:rFonts w:cstheme="minorHAnsi"/>
        </w:rPr>
        <w:t>increasing working memory capacity</w:t>
      </w:r>
      <w:r w:rsidR="001C66AD">
        <w:rPr>
          <w:rFonts w:cstheme="minorHAnsi"/>
        </w:rPr>
        <w:t xml:space="preserve"> (</w:t>
      </w:r>
      <w:r w:rsidR="001C66AD" w:rsidRPr="00CB168C">
        <w:rPr>
          <w:rFonts w:cstheme="minorHAnsi"/>
          <w:b/>
          <w:bCs/>
        </w:rPr>
        <w:t>Kawasaki</w:t>
      </w:r>
      <w:ins w:id="42" w:author="Benjamin, Aaron S" w:date="2021-06-14T11:13:00Z">
        <w:r w:rsidR="002F1DEE">
          <w:rPr>
            <w:rFonts w:cstheme="minorHAnsi"/>
            <w:b/>
            <w:bCs/>
          </w:rPr>
          <w:t xml:space="preserve"> &amp;</w:t>
        </w:r>
      </w:ins>
      <w:del w:id="43" w:author="Benjamin, Aaron S" w:date="2021-06-14T11:13:00Z">
        <w:r w:rsidR="001C66AD" w:rsidRPr="00CB168C" w:rsidDel="002F1DEE">
          <w:rPr>
            <w:rFonts w:cstheme="minorHAnsi"/>
            <w:b/>
            <w:bCs/>
          </w:rPr>
          <w:delText xml:space="preserve">, </w:delText>
        </w:r>
      </w:del>
      <w:r w:rsidR="001C66AD" w:rsidRPr="00CB168C">
        <w:rPr>
          <w:rFonts w:cstheme="minorHAnsi"/>
          <w:b/>
          <w:bCs/>
        </w:rPr>
        <w:t>Yamaguchi, 2013</w:t>
      </w:r>
      <w:r w:rsidR="001C66AD">
        <w:rPr>
          <w:rFonts w:cstheme="minorHAnsi"/>
        </w:rPr>
        <w:t>)</w:t>
      </w:r>
      <w:r w:rsidR="0057174F">
        <w:rPr>
          <w:rFonts w:cstheme="minorHAnsi"/>
        </w:rPr>
        <w:t xml:space="preserve">. </w:t>
      </w:r>
      <w:r w:rsidR="00CB168C">
        <w:rPr>
          <w:rFonts w:cstheme="minorHAnsi"/>
        </w:rPr>
        <w:t xml:space="preserve">Others have suggested </w:t>
      </w:r>
      <w:ins w:id="44" w:author="Benjamin, Aaron S" w:date="2021-06-14T11:13:00Z">
        <w:r w:rsidR="002F1DEE">
          <w:rPr>
            <w:rFonts w:cstheme="minorHAnsi"/>
          </w:rPr>
          <w:t xml:space="preserve">that </w:t>
        </w:r>
      </w:ins>
      <w:r w:rsidR="00CB168C">
        <w:rPr>
          <w:rFonts w:cstheme="minorHAnsi"/>
        </w:rPr>
        <w:t xml:space="preserve">reward </w:t>
      </w:r>
      <w:del w:id="45" w:author="Benjamin, Aaron S" w:date="2021-06-14T11:13:00Z">
        <w:r w:rsidR="00CB168C" w:rsidDel="002F1DEE">
          <w:rPr>
            <w:rFonts w:cstheme="minorHAnsi"/>
          </w:rPr>
          <w:delText xml:space="preserve">may </w:delText>
        </w:r>
      </w:del>
      <w:r w:rsidR="00CB168C">
        <w:rPr>
          <w:rFonts w:cstheme="minorHAnsi"/>
        </w:rPr>
        <w:t>shift</w:t>
      </w:r>
      <w:ins w:id="46" w:author="Benjamin, Aaron S" w:date="2021-06-14T11:13:00Z">
        <w:r w:rsidR="002F1DEE">
          <w:rPr>
            <w:rFonts w:cstheme="minorHAnsi"/>
          </w:rPr>
          <w:t>s</w:t>
        </w:r>
      </w:ins>
      <w:r w:rsidR="00CB168C">
        <w:rPr>
          <w:rFonts w:cstheme="minorHAnsi"/>
        </w:rPr>
        <w:t xml:space="preserve"> attentional allocation between items as a trade-off (</w:t>
      </w:r>
      <w:r w:rsidR="00CB168C" w:rsidRPr="00CB168C">
        <w:rPr>
          <w:rFonts w:cstheme="minorHAnsi"/>
          <w:b/>
          <w:bCs/>
        </w:rPr>
        <w:t>Morey, Morey &amp; Rouder, 2011).</w:t>
      </w:r>
      <w:r w:rsidR="00CB168C">
        <w:rPr>
          <w:rFonts w:cstheme="minorHAnsi"/>
        </w:rPr>
        <w:t xml:space="preserve"> One</w:t>
      </w:r>
      <w:r w:rsidR="0057174F">
        <w:rPr>
          <w:rFonts w:cstheme="minorHAnsi"/>
        </w:rPr>
        <w:t xml:space="preserve"> study by </w:t>
      </w:r>
      <w:r w:rsidR="0057174F" w:rsidRPr="006A14AE">
        <w:rPr>
          <w:rFonts w:cstheme="minorHAnsi"/>
          <w:b/>
          <w:bCs/>
        </w:rPr>
        <w:t xml:space="preserve">Sandry </w:t>
      </w:r>
      <w:ins w:id="47" w:author="Benjamin, Aaron S" w:date="2021-06-14T11:14:00Z">
        <w:r w:rsidR="002F1DEE">
          <w:rPr>
            <w:rFonts w:cstheme="minorHAnsi"/>
            <w:b/>
            <w:bCs/>
          </w:rPr>
          <w:t>and</w:t>
        </w:r>
      </w:ins>
      <w:del w:id="48" w:author="Benjamin, Aaron S" w:date="2021-06-14T11:14:00Z">
        <w:r w:rsidR="0057174F" w:rsidRPr="006A14AE" w:rsidDel="002F1DEE">
          <w:rPr>
            <w:rFonts w:cstheme="minorHAnsi"/>
            <w:b/>
            <w:bCs/>
          </w:rPr>
          <w:delText>&amp;</w:delText>
        </w:r>
      </w:del>
      <w:r w:rsidR="0057174F" w:rsidRPr="006A14AE">
        <w:rPr>
          <w:rFonts w:cstheme="minorHAnsi"/>
          <w:b/>
          <w:bCs/>
        </w:rPr>
        <w:t xml:space="preserve"> Ricker</w:t>
      </w:r>
      <w:r w:rsidR="0057174F">
        <w:rPr>
          <w:rFonts w:cstheme="minorHAnsi"/>
        </w:rPr>
        <w:t xml:space="preserve"> (2020)</w:t>
      </w:r>
      <w:r w:rsidR="0000608E">
        <w:rPr>
          <w:rFonts w:cstheme="minorHAnsi"/>
        </w:rPr>
        <w:t xml:space="preserve"> investigated whether the orientation of attention towards a list item might increase maintenance of that item in visual working memory at the expense of other items.</w:t>
      </w:r>
      <w:r w:rsidR="00CB6E29">
        <w:rPr>
          <w:rFonts w:cstheme="minorHAnsi"/>
        </w:rPr>
        <w:t xml:space="preserve"> Participants were presented three sequential </w:t>
      </w:r>
      <w:r w:rsidR="00CB168C">
        <w:rPr>
          <w:rFonts w:cstheme="minorHAnsi"/>
        </w:rPr>
        <w:t>shapes</w:t>
      </w:r>
      <w:r w:rsidR="00CB6E29">
        <w:rPr>
          <w:rFonts w:cstheme="minorHAnsi"/>
        </w:rPr>
        <w:t xml:space="preserve"> where one item </w:t>
      </w:r>
      <w:del w:id="49" w:author="Benjamin, Aaron S" w:date="2021-06-14T11:14:00Z">
        <w:r w:rsidR="00CB6E29" w:rsidDel="00432327">
          <w:rPr>
            <w:rFonts w:cstheme="minorHAnsi"/>
          </w:rPr>
          <w:delText xml:space="preserve">may </w:delText>
        </w:r>
      </w:del>
      <w:ins w:id="50" w:author="Benjamin, Aaron S" w:date="2021-06-14T11:14:00Z">
        <w:r w:rsidR="00432327">
          <w:rPr>
            <w:rFonts w:cstheme="minorHAnsi"/>
          </w:rPr>
          <w:t xml:space="preserve">was sometimes </w:t>
        </w:r>
      </w:ins>
      <w:r w:rsidR="00CB6E29">
        <w:rPr>
          <w:rFonts w:cstheme="minorHAnsi"/>
        </w:rPr>
        <w:t>be rendered in red</w:t>
      </w:r>
      <w:ins w:id="51" w:author="Benjamin, Aaron S" w:date="2021-06-14T11:14:00Z">
        <w:r w:rsidR="00432327">
          <w:rPr>
            <w:rFonts w:cstheme="minorHAnsi"/>
          </w:rPr>
          <w:t>,</w:t>
        </w:r>
      </w:ins>
      <w:r w:rsidR="00CB6E29">
        <w:rPr>
          <w:rFonts w:cstheme="minorHAnsi"/>
        </w:rPr>
        <w:t xml:space="preserve"> indicating increased rewards for that trial</w:t>
      </w:r>
      <w:ins w:id="52" w:author="Benjamin, Aaron S" w:date="2021-06-14T11:14:00Z">
        <w:r w:rsidR="00432327">
          <w:rPr>
            <w:rFonts w:cstheme="minorHAnsi"/>
          </w:rPr>
          <w:t xml:space="preserve">.  On </w:t>
        </w:r>
      </w:ins>
      <w:del w:id="53" w:author="Benjamin, Aaron S" w:date="2021-06-14T11:14:00Z">
        <w:r w:rsidR="00407D9F" w:rsidDel="00432327">
          <w:rPr>
            <w:rFonts w:cstheme="minorHAnsi"/>
          </w:rPr>
          <w:delText xml:space="preserve"> and given a </w:delText>
        </w:r>
      </w:del>
      <w:r w:rsidR="00407D9F">
        <w:rPr>
          <w:rFonts w:cstheme="minorHAnsi"/>
        </w:rPr>
        <w:t xml:space="preserve">2-alternative forced choice recognition </w:t>
      </w:r>
      <w:del w:id="54" w:author="Benjamin, Aaron S" w:date="2021-06-14T11:14:00Z">
        <w:r w:rsidR="00407D9F" w:rsidDel="00432327">
          <w:rPr>
            <w:rFonts w:cstheme="minorHAnsi"/>
          </w:rPr>
          <w:delText>task</w:delText>
        </w:r>
      </w:del>
      <w:ins w:id="55" w:author="Benjamin, Aaron S" w:date="2021-06-14T11:14:00Z">
        <w:r w:rsidR="00432327">
          <w:rPr>
            <w:rFonts w:cstheme="minorHAnsi"/>
          </w:rPr>
          <w:t xml:space="preserve">that followed each trial, </w:t>
        </w:r>
      </w:ins>
      <w:del w:id="56" w:author="Benjamin, Aaron S" w:date="2021-06-14T11:15:00Z">
        <w:r w:rsidR="00CB6E29" w:rsidDel="00432327">
          <w:rPr>
            <w:rFonts w:cstheme="minorHAnsi"/>
          </w:rPr>
          <w:delText xml:space="preserve">. While </w:delText>
        </w:r>
      </w:del>
      <w:r w:rsidR="00CB6E29">
        <w:rPr>
          <w:rFonts w:cstheme="minorHAnsi"/>
        </w:rPr>
        <w:t xml:space="preserve">there was no effect on accuracy, </w:t>
      </w:r>
      <w:ins w:id="57" w:author="Benjamin, Aaron S" w:date="2021-06-14T11:15:00Z">
        <w:r w:rsidR="00432327">
          <w:rPr>
            <w:rFonts w:cstheme="minorHAnsi"/>
          </w:rPr>
          <w:t xml:space="preserve">but </w:t>
        </w:r>
      </w:ins>
      <w:r w:rsidR="00CB6E29">
        <w:rPr>
          <w:rFonts w:cstheme="minorHAnsi"/>
        </w:rPr>
        <w:t xml:space="preserve">response times to reward-colored items </w:t>
      </w:r>
      <w:del w:id="58" w:author="Benjamin, Aaron S" w:date="2021-06-14T11:15:00Z">
        <w:r w:rsidR="00CB168C" w:rsidDel="00432327">
          <w:rPr>
            <w:rFonts w:cstheme="minorHAnsi"/>
          </w:rPr>
          <w:delText xml:space="preserve">was </w:delText>
        </w:r>
      </w:del>
      <w:ins w:id="59" w:author="Benjamin, Aaron S" w:date="2021-06-14T11:15:00Z">
        <w:r w:rsidR="00432327">
          <w:rPr>
            <w:rFonts w:cstheme="minorHAnsi"/>
          </w:rPr>
          <w:t xml:space="preserve">were </w:t>
        </w:r>
      </w:ins>
      <w:del w:id="60" w:author="Benjamin, Aaron S" w:date="2021-06-14T11:15:00Z">
        <w:r w:rsidR="00CB168C" w:rsidDel="00432327">
          <w:rPr>
            <w:rFonts w:cstheme="minorHAnsi"/>
          </w:rPr>
          <w:delText>faster</w:delText>
        </w:r>
        <w:r w:rsidR="00CB6E29" w:rsidDel="00432327">
          <w:rPr>
            <w:rFonts w:cstheme="minorHAnsi"/>
          </w:rPr>
          <w:delText xml:space="preserve"> </w:delText>
        </w:r>
      </w:del>
      <w:ins w:id="61" w:author="Benjamin, Aaron S" w:date="2021-06-14T11:15:00Z">
        <w:r w:rsidR="00432327">
          <w:rPr>
            <w:rFonts w:cstheme="minorHAnsi"/>
          </w:rPr>
          <w:t>shorter.  T</w:t>
        </w:r>
      </w:ins>
      <w:del w:id="62" w:author="Benjamin, Aaron S" w:date="2021-06-14T11:15:00Z">
        <w:r w:rsidR="00CB6E29" w:rsidDel="00432327">
          <w:rPr>
            <w:rFonts w:cstheme="minorHAnsi"/>
          </w:rPr>
          <w:delText>which t</w:delText>
        </w:r>
      </w:del>
      <w:r w:rsidR="00CB6E29">
        <w:rPr>
          <w:rFonts w:cstheme="minorHAnsi"/>
        </w:rPr>
        <w:t xml:space="preserve">he authors concluded </w:t>
      </w:r>
      <w:del w:id="63" w:author="Benjamin, Aaron S" w:date="2021-06-14T11:18:00Z">
        <w:r w:rsidR="00CB6E29" w:rsidDel="00432327">
          <w:rPr>
            <w:rFonts w:cstheme="minorHAnsi"/>
          </w:rPr>
          <w:delText xml:space="preserve">was </w:delText>
        </w:r>
        <w:r w:rsidR="00CB168C" w:rsidDel="00432327">
          <w:rPr>
            <w:rFonts w:cstheme="minorHAnsi"/>
          </w:rPr>
          <w:delText xml:space="preserve">evidence </w:delText>
        </w:r>
      </w:del>
      <w:r w:rsidR="00CB168C">
        <w:rPr>
          <w:rFonts w:cstheme="minorHAnsi"/>
        </w:rPr>
        <w:t>that</w:t>
      </w:r>
      <w:r w:rsidR="00CB6E29">
        <w:rPr>
          <w:rFonts w:cstheme="minorHAnsi"/>
        </w:rPr>
        <w:t xml:space="preserve"> prioritized items </w:t>
      </w:r>
      <w:r w:rsidR="00CB168C">
        <w:rPr>
          <w:rFonts w:cstheme="minorHAnsi"/>
        </w:rPr>
        <w:t>were being</w:t>
      </w:r>
      <w:r w:rsidR="00CB6E29">
        <w:rPr>
          <w:rFonts w:cstheme="minorHAnsi"/>
        </w:rPr>
        <w:t xml:space="preserve"> </w:t>
      </w:r>
      <w:r w:rsidR="00CB168C">
        <w:rPr>
          <w:rFonts w:cstheme="minorHAnsi"/>
        </w:rPr>
        <w:t xml:space="preserve">better </w:t>
      </w:r>
      <w:r w:rsidR="00CB6E29">
        <w:rPr>
          <w:rFonts w:cstheme="minorHAnsi"/>
        </w:rPr>
        <w:t>maintained in working memory</w:t>
      </w:r>
      <w:del w:id="64" w:author="Benjamin, Aaron S" w:date="2021-06-14T11:18:00Z">
        <w:r w:rsidR="00CB6E29" w:rsidDel="00432327">
          <w:rPr>
            <w:rFonts w:cstheme="minorHAnsi"/>
          </w:rPr>
          <w:delText>, hence the faster retrieval times</w:delText>
        </w:r>
      </w:del>
      <w:r w:rsidR="00CB6E29">
        <w:rPr>
          <w:rFonts w:cstheme="minorHAnsi"/>
        </w:rPr>
        <w:t xml:space="preserve">. </w:t>
      </w:r>
    </w:p>
    <w:p w14:paraId="38F4524D" w14:textId="5A608BA7" w:rsidR="00E12774" w:rsidRDefault="00E12774" w:rsidP="00E12774">
      <w:pPr>
        <w:ind w:firstLine="720"/>
        <w:rPr>
          <w:rFonts w:cstheme="minorHAnsi"/>
        </w:rPr>
      </w:pPr>
      <w:r>
        <w:rPr>
          <w:rFonts w:cstheme="minorHAnsi"/>
        </w:rPr>
        <w:t>However, there are a number of gaps left by the study. As with other studies</w:t>
      </w:r>
      <w:ins w:id="65" w:author="Benjamin, Aaron S" w:date="2021-06-14T11:18:00Z">
        <w:r w:rsidR="00432327">
          <w:rPr>
            <w:rFonts w:cstheme="minorHAnsi"/>
          </w:rPr>
          <w:t xml:space="preserve"> in this domain</w:t>
        </w:r>
      </w:ins>
      <w:r>
        <w:rPr>
          <w:rFonts w:cstheme="minorHAnsi"/>
        </w:rPr>
        <w:t xml:space="preserve">, </w:t>
      </w:r>
      <w:ins w:id="66" w:author="Benjamin, Aaron S" w:date="2021-06-14T11:18:00Z">
        <w:r w:rsidR="00432327">
          <w:rPr>
            <w:rFonts w:cstheme="minorHAnsi"/>
          </w:rPr>
          <w:t>the possib</w:t>
        </w:r>
      </w:ins>
      <w:ins w:id="67" w:author="Benjamin, Aaron S" w:date="2021-06-14T11:19:00Z">
        <w:r w:rsidR="00432327">
          <w:rPr>
            <w:rFonts w:cstheme="minorHAnsi"/>
          </w:rPr>
          <w:t xml:space="preserve">le </w:t>
        </w:r>
      </w:ins>
      <w:ins w:id="68" w:author="Benjamin, Aaron S" w:date="2021-06-14T11:18:00Z">
        <w:r w:rsidR="00432327">
          <w:rPr>
            <w:rFonts w:cstheme="minorHAnsi"/>
          </w:rPr>
          <w:t xml:space="preserve">effects of </w:t>
        </w:r>
      </w:ins>
      <w:ins w:id="69" w:author="Benjamin, Aaron S" w:date="2021-06-14T11:19:00Z">
        <w:r w:rsidR="00432327">
          <w:rPr>
            <w:rFonts w:cstheme="minorHAnsi"/>
          </w:rPr>
          <w:t xml:space="preserve">reward on response bias are not explicitly addressed, making overall accuracy hard to interpret </w:t>
        </w:r>
      </w:ins>
      <w:del w:id="70" w:author="Benjamin, Aaron S" w:date="2021-06-14T11:19:00Z">
        <w:r w:rsidDel="00432327">
          <w:rPr>
            <w:rFonts w:cstheme="minorHAnsi"/>
          </w:rPr>
          <w:delText>only accuracy is reported</w:delText>
        </w:r>
        <w:r w:rsidR="00CB168C" w:rsidDel="00432327">
          <w:rPr>
            <w:rFonts w:cstheme="minorHAnsi"/>
          </w:rPr>
          <w:delText xml:space="preserve"> which</w:delText>
        </w:r>
        <w:r w:rsidDel="00432327">
          <w:rPr>
            <w:rFonts w:cstheme="minorHAnsi"/>
          </w:rPr>
          <w:delText xml:space="preserve"> </w:delText>
        </w:r>
        <w:r w:rsidR="00CB168C" w:rsidDel="00432327">
          <w:rPr>
            <w:rFonts w:cstheme="minorHAnsi"/>
          </w:rPr>
          <w:delText>fails</w:delText>
        </w:r>
        <w:r w:rsidDel="00432327">
          <w:rPr>
            <w:rFonts w:cstheme="minorHAnsi"/>
          </w:rPr>
          <w:delText xml:space="preserve"> to capture whether any apparent memory enhancement is simply the result of </w:delText>
        </w:r>
        <w:r w:rsidR="00596E15" w:rsidDel="00432327">
          <w:rPr>
            <w:rFonts w:cstheme="minorHAnsi"/>
          </w:rPr>
          <w:delText>a response bias shift</w:delText>
        </w:r>
        <w:r w:rsidDel="00432327">
          <w:rPr>
            <w:rFonts w:cstheme="minorHAnsi"/>
          </w:rPr>
          <w:delText xml:space="preserve"> </w:delText>
        </w:r>
      </w:del>
      <w:r>
        <w:rPr>
          <w:rFonts w:cstheme="minorHAnsi"/>
        </w:rPr>
        <w:t>(</w:t>
      </w:r>
      <w:r w:rsidR="002C7344" w:rsidRPr="006A14AE">
        <w:rPr>
          <w:rFonts w:cstheme="minorHAnsi"/>
          <w:b/>
          <w:bCs/>
        </w:rPr>
        <w:t>Bowen, Marchesi &amp; Kensinger, 2020</w:t>
      </w:r>
      <w:r w:rsidR="002C7344">
        <w:rPr>
          <w:rFonts w:cstheme="minorHAnsi"/>
        </w:rPr>
        <w:t xml:space="preserve">). Furthermore, unlike prior studies </w:t>
      </w:r>
      <w:del w:id="71" w:author="Benjamin, Aaron S" w:date="2021-06-14T11:19:00Z">
        <w:r w:rsidR="002C7344" w:rsidDel="00432327">
          <w:rPr>
            <w:rFonts w:cstheme="minorHAnsi"/>
          </w:rPr>
          <w:delText xml:space="preserve">using </w:delText>
        </w:r>
      </w:del>
      <w:ins w:id="72" w:author="Benjamin, Aaron S" w:date="2021-06-14T11:19:00Z">
        <w:r w:rsidR="00432327">
          <w:rPr>
            <w:rFonts w:cstheme="minorHAnsi"/>
          </w:rPr>
          <w:t xml:space="preserve">that utilized </w:t>
        </w:r>
      </w:ins>
      <w:r w:rsidR="002C7344">
        <w:rPr>
          <w:rFonts w:cstheme="minorHAnsi"/>
        </w:rPr>
        <w:t xml:space="preserve">separate training and test phases, participants in </w:t>
      </w:r>
      <w:r w:rsidR="002C7344" w:rsidRPr="006A14AE">
        <w:rPr>
          <w:rFonts w:cstheme="minorHAnsi"/>
          <w:b/>
          <w:bCs/>
        </w:rPr>
        <w:t xml:space="preserve">Sandry </w:t>
      </w:r>
      <w:ins w:id="73" w:author="Benjamin, Aaron S" w:date="2021-06-14T11:19:00Z">
        <w:r w:rsidR="00432327">
          <w:rPr>
            <w:rFonts w:cstheme="minorHAnsi"/>
            <w:b/>
            <w:bCs/>
          </w:rPr>
          <w:t>and</w:t>
        </w:r>
      </w:ins>
      <w:del w:id="74" w:author="Benjamin, Aaron S" w:date="2021-06-14T11:19:00Z">
        <w:r w:rsidR="002C7344" w:rsidRPr="006A14AE" w:rsidDel="00432327">
          <w:rPr>
            <w:rFonts w:cstheme="minorHAnsi"/>
            <w:b/>
            <w:bCs/>
          </w:rPr>
          <w:delText>&amp;</w:delText>
        </w:r>
      </w:del>
      <w:r w:rsidR="002C7344" w:rsidRPr="006A14AE">
        <w:rPr>
          <w:rFonts w:cstheme="minorHAnsi"/>
          <w:b/>
          <w:bCs/>
        </w:rPr>
        <w:t xml:space="preserve"> Ricker’s</w:t>
      </w:r>
      <w:r w:rsidR="00F67F97">
        <w:rPr>
          <w:rFonts w:cstheme="minorHAnsi"/>
          <w:b/>
          <w:bCs/>
        </w:rPr>
        <w:t xml:space="preserve"> (2020)</w:t>
      </w:r>
      <w:r w:rsidR="002C7344">
        <w:rPr>
          <w:rFonts w:cstheme="minorHAnsi"/>
        </w:rPr>
        <w:t xml:space="preserve"> experiment were rewarded per trial, limiting any interpretations about the long-term effects of reward </w:t>
      </w:r>
      <w:r w:rsidR="00596E15">
        <w:rPr>
          <w:rFonts w:cstheme="minorHAnsi"/>
        </w:rPr>
        <w:t>in this task.</w:t>
      </w:r>
      <w:r w:rsidR="002C7344">
        <w:rPr>
          <w:rFonts w:cstheme="minorHAnsi"/>
        </w:rPr>
        <w:t xml:space="preserve"> </w:t>
      </w:r>
    </w:p>
    <w:p w14:paraId="5439CF7C" w14:textId="093A0E59" w:rsidR="00A03DE9" w:rsidRPr="007A2628" w:rsidRDefault="007A2628" w:rsidP="00407D9F">
      <w:pPr>
        <w:ind w:firstLine="720"/>
        <w:rPr>
          <w:rFonts w:cstheme="minorHAnsi"/>
        </w:rPr>
      </w:pPr>
      <w:r>
        <w:rPr>
          <w:rFonts w:cstheme="minorHAnsi"/>
        </w:rPr>
        <w:t xml:space="preserve">The aim of the current study was to </w:t>
      </w:r>
      <w:del w:id="75" w:author="Benjamin, Aaron S" w:date="2021-06-14T13:39:00Z">
        <w:r w:rsidDel="00CB6801">
          <w:rPr>
            <w:rFonts w:cstheme="minorHAnsi"/>
          </w:rPr>
          <w:delText xml:space="preserve">characterize </w:delText>
        </w:r>
      </w:del>
      <w:ins w:id="76" w:author="Benjamin, Aaron S" w:date="2021-06-14T13:39:00Z">
        <w:r w:rsidR="00CB6801">
          <w:rPr>
            <w:rFonts w:cstheme="minorHAnsi"/>
          </w:rPr>
          <w:t>more preci</w:t>
        </w:r>
      </w:ins>
      <w:ins w:id="77" w:author="Benjamin, Aaron S" w:date="2021-06-14T13:40:00Z">
        <w:r w:rsidR="00CB6801">
          <w:rPr>
            <w:rFonts w:cstheme="minorHAnsi"/>
          </w:rPr>
          <w:t xml:space="preserve">sely </w:t>
        </w:r>
        <w:r w:rsidR="008F25D7">
          <w:rPr>
            <w:rFonts w:cstheme="minorHAnsi"/>
          </w:rPr>
          <w:t>examine</w:t>
        </w:r>
      </w:ins>
      <w:ins w:id="78" w:author="Benjamin, Aaron S" w:date="2021-06-14T13:39:00Z">
        <w:r w:rsidR="00CB6801">
          <w:rPr>
            <w:rFonts w:cstheme="minorHAnsi"/>
          </w:rPr>
          <w:t xml:space="preserve"> </w:t>
        </w:r>
      </w:ins>
      <w:r>
        <w:rPr>
          <w:rFonts w:cstheme="minorHAnsi"/>
        </w:rPr>
        <w:t xml:space="preserve">the impact of reward </w:t>
      </w:r>
      <w:ins w:id="79" w:author="Benjamin, Aaron S" w:date="2021-06-14T13:40:00Z">
        <w:r w:rsidR="008F25D7">
          <w:rPr>
            <w:rFonts w:cstheme="minorHAnsi"/>
          </w:rPr>
          <w:t xml:space="preserve">processing </w:t>
        </w:r>
      </w:ins>
      <w:r>
        <w:rPr>
          <w:rFonts w:cstheme="minorHAnsi"/>
        </w:rPr>
        <w:t xml:space="preserve">on </w:t>
      </w:r>
      <w:ins w:id="80" w:author="Benjamin, Aaron S" w:date="2021-06-14T13:40:00Z">
        <w:r w:rsidR="008F25D7">
          <w:rPr>
            <w:rFonts w:cstheme="minorHAnsi"/>
          </w:rPr>
          <w:t xml:space="preserve">involuntary aspects of </w:t>
        </w:r>
      </w:ins>
      <w:r>
        <w:rPr>
          <w:rFonts w:cstheme="minorHAnsi"/>
        </w:rPr>
        <w:t>working memory</w:t>
      </w:r>
      <w:r w:rsidR="00AF7598">
        <w:rPr>
          <w:rFonts w:cstheme="minorHAnsi"/>
        </w:rPr>
        <w:t xml:space="preserve"> </w:t>
      </w:r>
      <w:del w:id="81" w:author="Benjamin, Aaron S" w:date="2021-06-14T13:40:00Z">
        <w:r w:rsidR="00AF7598" w:rsidDel="008F25D7">
          <w:rPr>
            <w:rFonts w:cstheme="minorHAnsi"/>
          </w:rPr>
          <w:delText>using</w:delText>
        </w:r>
        <w:r w:rsidDel="008F25D7">
          <w:rPr>
            <w:rFonts w:cstheme="minorHAnsi"/>
          </w:rPr>
          <w:delText xml:space="preserve"> </w:delText>
        </w:r>
      </w:del>
      <w:ins w:id="82" w:author="Benjamin, Aaron S" w:date="2021-06-14T13:40:00Z">
        <w:r w:rsidR="008F25D7">
          <w:rPr>
            <w:rFonts w:cstheme="minorHAnsi"/>
          </w:rPr>
          <w:t xml:space="preserve">with combined </w:t>
        </w:r>
      </w:ins>
      <w:r w:rsidR="00AF7598">
        <w:rPr>
          <w:rFonts w:cstheme="minorHAnsi"/>
        </w:rPr>
        <w:t>analyses</w:t>
      </w:r>
      <w:r>
        <w:rPr>
          <w:rFonts w:cstheme="minorHAnsi"/>
        </w:rPr>
        <w:t xml:space="preserve"> of response time, </w:t>
      </w:r>
      <w:r w:rsidR="00AF7598">
        <w:rPr>
          <w:rFonts w:cstheme="minorHAnsi"/>
        </w:rPr>
        <w:t>discriminability,</w:t>
      </w:r>
      <w:r>
        <w:rPr>
          <w:rFonts w:cstheme="minorHAnsi"/>
        </w:rPr>
        <w:t xml:space="preserve"> and response bias. We </w:t>
      </w:r>
      <w:del w:id="83" w:author="Benjamin, Aaron S" w:date="2021-06-14T13:40:00Z">
        <w:r w:rsidDel="008F25D7">
          <w:rPr>
            <w:rFonts w:cstheme="minorHAnsi"/>
          </w:rPr>
          <w:delText xml:space="preserve">combined </w:delText>
        </w:r>
      </w:del>
      <w:ins w:id="84" w:author="Benjamin, Aaron S" w:date="2021-06-14T13:40:00Z">
        <w:r w:rsidR="008F25D7">
          <w:rPr>
            <w:rFonts w:cstheme="minorHAnsi"/>
          </w:rPr>
          <w:t xml:space="preserve">used </w:t>
        </w:r>
      </w:ins>
      <w:r>
        <w:rPr>
          <w:rFonts w:cstheme="minorHAnsi"/>
        </w:rPr>
        <w:t xml:space="preserve">the </w:t>
      </w:r>
      <w:r w:rsidRPr="00596E15">
        <w:rPr>
          <w:rFonts w:cstheme="minorHAnsi"/>
        </w:rPr>
        <w:t>value-learning procedure</w:t>
      </w:r>
      <w:r>
        <w:rPr>
          <w:rFonts w:cstheme="minorHAnsi"/>
        </w:rPr>
        <w:t xml:space="preserve"> of </w:t>
      </w:r>
      <w:r w:rsidRPr="003B5773">
        <w:rPr>
          <w:rFonts w:cstheme="minorHAnsi"/>
          <w:b/>
          <w:bCs/>
        </w:rPr>
        <w:t>Anderson et al.</w:t>
      </w:r>
      <w:r w:rsidR="00A8107B" w:rsidRPr="003B5773">
        <w:rPr>
          <w:rFonts w:cstheme="minorHAnsi"/>
          <w:b/>
          <w:bCs/>
        </w:rPr>
        <w:t xml:space="preserve"> (2011</w:t>
      </w:r>
      <w:r w:rsidR="00A8107B">
        <w:rPr>
          <w:rFonts w:cstheme="minorHAnsi"/>
        </w:rPr>
        <w:t>)</w:t>
      </w:r>
      <w:ins w:id="85" w:author="Benjamin, Aaron S" w:date="2021-06-14T13:40:00Z">
        <w:r w:rsidR="008F25D7">
          <w:rPr>
            <w:rFonts w:cstheme="minorHAnsi"/>
          </w:rPr>
          <w:t>, followed by</w:t>
        </w:r>
      </w:ins>
      <w:r w:rsidR="00A8107B">
        <w:rPr>
          <w:rFonts w:cstheme="minorHAnsi"/>
        </w:rPr>
        <w:t xml:space="preserve"> with a visual </w:t>
      </w:r>
      <w:del w:id="86" w:author="Benjamin, Aaron S" w:date="2021-06-14T11:20:00Z">
        <w:r w:rsidR="00E776E8" w:rsidDel="00432327">
          <w:rPr>
            <w:rFonts w:cstheme="minorHAnsi"/>
          </w:rPr>
          <w:delText>Intr</w:delText>
        </w:r>
      </w:del>
      <w:r w:rsidR="00A8107B">
        <w:rPr>
          <w:rFonts w:cstheme="minorHAnsi"/>
        </w:rPr>
        <w:t xml:space="preserve">working memory task similar to </w:t>
      </w:r>
      <w:r w:rsidR="00A8107B" w:rsidRPr="006A14AE">
        <w:rPr>
          <w:rFonts w:cstheme="minorHAnsi"/>
          <w:b/>
          <w:bCs/>
        </w:rPr>
        <w:t xml:space="preserve">Sandry </w:t>
      </w:r>
      <w:r w:rsidR="00A03DE9" w:rsidRPr="006A14AE">
        <w:rPr>
          <w:rFonts w:cstheme="minorHAnsi"/>
          <w:b/>
          <w:bCs/>
        </w:rPr>
        <w:t>and</w:t>
      </w:r>
      <w:r w:rsidR="00A8107B" w:rsidRPr="006A14AE">
        <w:rPr>
          <w:rFonts w:cstheme="minorHAnsi"/>
          <w:b/>
          <w:bCs/>
        </w:rPr>
        <w:t xml:space="preserve"> Ricker</w:t>
      </w:r>
      <w:r w:rsidR="00A03DE9" w:rsidRPr="006A14AE">
        <w:rPr>
          <w:rFonts w:cstheme="minorHAnsi"/>
          <w:b/>
          <w:bCs/>
        </w:rPr>
        <w:t xml:space="preserve"> (</w:t>
      </w:r>
      <w:commentRangeStart w:id="87"/>
      <w:r w:rsidR="00A03DE9" w:rsidRPr="006A14AE">
        <w:rPr>
          <w:rFonts w:cstheme="minorHAnsi"/>
          <w:b/>
          <w:bCs/>
        </w:rPr>
        <w:t>2015</w:t>
      </w:r>
      <w:commentRangeEnd w:id="87"/>
      <w:r w:rsidR="00432327">
        <w:rPr>
          <w:rStyle w:val="CommentReference"/>
        </w:rPr>
        <w:commentReference w:id="87"/>
      </w:r>
      <w:r w:rsidR="00A03DE9">
        <w:rPr>
          <w:rFonts w:cstheme="minorHAnsi"/>
        </w:rPr>
        <w:t>)</w:t>
      </w:r>
      <w:r w:rsidR="00A8107B">
        <w:rPr>
          <w:rFonts w:cstheme="minorHAnsi"/>
        </w:rPr>
        <w:t xml:space="preserve">. </w:t>
      </w:r>
      <w:r w:rsidR="00A03DE9">
        <w:rPr>
          <w:rFonts w:cstheme="minorHAnsi"/>
        </w:rPr>
        <w:t xml:space="preserve">In the learning phase, two reward amounts </w:t>
      </w:r>
      <w:r w:rsidR="0042629A">
        <w:rPr>
          <w:rFonts w:cstheme="minorHAnsi"/>
        </w:rPr>
        <w:t>(</w:t>
      </w:r>
      <w:r w:rsidR="00A03DE9">
        <w:rPr>
          <w:rFonts w:cstheme="minorHAnsi"/>
        </w:rPr>
        <w:t>high and low</w:t>
      </w:r>
      <w:r w:rsidR="0042629A">
        <w:rPr>
          <w:rFonts w:cstheme="minorHAnsi"/>
        </w:rPr>
        <w:t>)</w:t>
      </w:r>
      <w:r w:rsidR="00A03DE9">
        <w:rPr>
          <w:rFonts w:cstheme="minorHAnsi"/>
        </w:rPr>
        <w:t xml:space="preserve"> were associated with two target colors</w:t>
      </w:r>
      <w:r w:rsidR="0042629A">
        <w:rPr>
          <w:rFonts w:cstheme="minorHAnsi"/>
        </w:rPr>
        <w:t xml:space="preserve"> (red and green)</w:t>
      </w:r>
      <w:r w:rsidR="00A03DE9">
        <w:rPr>
          <w:rFonts w:cstheme="minorHAnsi"/>
        </w:rPr>
        <w:t xml:space="preserve">. In the </w:t>
      </w:r>
      <w:del w:id="88" w:author="Benjamin, Aaron S" w:date="2021-06-14T13:41:00Z">
        <w:r w:rsidR="00A03DE9" w:rsidDel="008F25D7">
          <w:rPr>
            <w:rFonts w:cstheme="minorHAnsi"/>
          </w:rPr>
          <w:delText xml:space="preserve">test </w:delText>
        </w:r>
      </w:del>
      <w:ins w:id="89" w:author="Benjamin, Aaron S" w:date="2021-06-14T13:41:00Z">
        <w:r w:rsidR="008F25D7">
          <w:rPr>
            <w:rFonts w:cstheme="minorHAnsi"/>
          </w:rPr>
          <w:t xml:space="preserve">transfer </w:t>
        </w:r>
      </w:ins>
      <w:r w:rsidR="00A03DE9">
        <w:rPr>
          <w:rFonts w:cstheme="minorHAnsi"/>
        </w:rPr>
        <w:t xml:space="preserve">phase, </w:t>
      </w:r>
      <w:r w:rsidR="006A14AE">
        <w:rPr>
          <w:rFonts w:cstheme="minorHAnsi"/>
        </w:rPr>
        <w:t>participants</w:t>
      </w:r>
      <w:r w:rsidR="00A03DE9">
        <w:rPr>
          <w:rFonts w:cstheme="minorHAnsi"/>
        </w:rPr>
        <w:t xml:space="preserve"> were presented with a series of three characters</w:t>
      </w:r>
      <w:r w:rsidR="0042629A">
        <w:rPr>
          <w:rFonts w:cstheme="minorHAnsi"/>
        </w:rPr>
        <w:t xml:space="preserve"> followed by a test probe that asked </w:t>
      </w:r>
      <w:r w:rsidR="00A03DE9">
        <w:rPr>
          <w:rFonts w:cstheme="minorHAnsi"/>
        </w:rPr>
        <w:t xml:space="preserve">whether the probed item was a new or old item. </w:t>
      </w:r>
      <w:r w:rsidR="0042629A">
        <w:rPr>
          <w:rFonts w:cstheme="minorHAnsi"/>
        </w:rPr>
        <w:t>I</w:t>
      </w:r>
      <w:r w:rsidR="00A03DE9">
        <w:rPr>
          <w:rFonts w:cstheme="minorHAnsi"/>
        </w:rPr>
        <w:t xml:space="preserve">n some lists, one item </w:t>
      </w:r>
      <w:r w:rsidR="0042629A">
        <w:rPr>
          <w:rFonts w:cstheme="minorHAnsi"/>
        </w:rPr>
        <w:t>was</w:t>
      </w:r>
      <w:r w:rsidR="00A03DE9">
        <w:rPr>
          <w:rFonts w:cstheme="minorHAnsi"/>
        </w:rPr>
        <w:t xml:space="preserve"> be presented in a high</w:t>
      </w:r>
      <w:r w:rsidR="0042629A">
        <w:rPr>
          <w:rFonts w:cstheme="minorHAnsi"/>
        </w:rPr>
        <w:t>-</w:t>
      </w:r>
      <w:r w:rsidR="00A03DE9">
        <w:rPr>
          <w:rFonts w:cstheme="minorHAnsi"/>
        </w:rPr>
        <w:t xml:space="preserve"> or low</w:t>
      </w:r>
      <w:r w:rsidR="0042629A">
        <w:rPr>
          <w:rFonts w:cstheme="minorHAnsi"/>
        </w:rPr>
        <w:t>-value</w:t>
      </w:r>
      <w:r w:rsidR="00A03DE9">
        <w:rPr>
          <w:rFonts w:cstheme="minorHAnsi"/>
        </w:rPr>
        <w:t xml:space="preserve"> color</w:t>
      </w:r>
      <w:r w:rsidR="0042629A">
        <w:rPr>
          <w:rFonts w:cstheme="minorHAnsi"/>
        </w:rPr>
        <w:t>. In lists with a colored item, the probe could be for the colored item, or it could be for a non-colored item.</w:t>
      </w:r>
      <w:r w:rsidR="00A03DE9">
        <w:rPr>
          <w:rFonts w:cstheme="minorHAnsi"/>
        </w:rPr>
        <w:t xml:space="preserve"> This </w:t>
      </w:r>
      <w:r w:rsidR="00407D9F">
        <w:rPr>
          <w:rFonts w:cstheme="minorHAnsi"/>
        </w:rPr>
        <w:t>experiment</w:t>
      </w:r>
      <w:r w:rsidR="00A03DE9">
        <w:rPr>
          <w:rFonts w:cstheme="minorHAnsi"/>
        </w:rPr>
        <w:t xml:space="preserve"> expands on </w:t>
      </w:r>
      <w:r w:rsidR="00A03DE9" w:rsidRPr="003B5773">
        <w:rPr>
          <w:rFonts w:cstheme="minorHAnsi"/>
          <w:b/>
          <w:bCs/>
        </w:rPr>
        <w:t>Sandry and Ricker’s (2015</w:t>
      </w:r>
      <w:r w:rsidR="00A03DE9">
        <w:rPr>
          <w:rFonts w:cstheme="minorHAnsi"/>
        </w:rPr>
        <w:t xml:space="preserve">) </w:t>
      </w:r>
      <w:r w:rsidR="00407D9F">
        <w:rPr>
          <w:rFonts w:cstheme="minorHAnsi"/>
        </w:rPr>
        <w:t>study in a few ways</w:t>
      </w:r>
      <w:r w:rsidR="00A03DE9">
        <w:rPr>
          <w:rFonts w:cstheme="minorHAnsi"/>
        </w:rPr>
        <w:t xml:space="preserve">. By ensuring </w:t>
      </w:r>
      <w:ins w:id="90" w:author="Benjamin, Aaron S" w:date="2021-06-14T13:41:00Z">
        <w:r w:rsidR="008F25D7">
          <w:rPr>
            <w:rFonts w:cstheme="minorHAnsi"/>
          </w:rPr>
          <w:t xml:space="preserve">that </w:t>
        </w:r>
      </w:ins>
      <w:r w:rsidR="00A03DE9">
        <w:rPr>
          <w:rFonts w:cstheme="minorHAnsi"/>
        </w:rPr>
        <w:t xml:space="preserve">rewards are only delivered in a previous training phase and not in the test phase, we ensure parity between our findings and </w:t>
      </w:r>
      <w:r w:rsidR="00596E15">
        <w:rPr>
          <w:rFonts w:cstheme="minorHAnsi"/>
        </w:rPr>
        <w:t>those of</w:t>
      </w:r>
      <w:r w:rsidR="00A03DE9">
        <w:rPr>
          <w:rFonts w:cstheme="minorHAnsi"/>
        </w:rPr>
        <w:t xml:space="preserve"> VDAC literature. Furthermore, by </w:t>
      </w:r>
      <w:r w:rsidR="00407D9F">
        <w:rPr>
          <w:rFonts w:cstheme="minorHAnsi"/>
        </w:rPr>
        <w:t>using an</w:t>
      </w:r>
      <w:r w:rsidR="00A03DE9">
        <w:rPr>
          <w:rFonts w:cstheme="minorHAnsi"/>
        </w:rPr>
        <w:t xml:space="preserve"> old/new judgement task, we can </w:t>
      </w:r>
      <w:del w:id="91" w:author="Benjamin, Aaron S" w:date="2021-06-14T13:41:00Z">
        <w:r w:rsidR="00A03DE9" w:rsidDel="008F25D7">
          <w:rPr>
            <w:rFonts w:cstheme="minorHAnsi"/>
          </w:rPr>
          <w:delText xml:space="preserve">further </w:delText>
        </w:r>
      </w:del>
      <w:ins w:id="92" w:author="Benjamin, Aaron S" w:date="2021-06-14T13:41:00Z">
        <w:r w:rsidR="008F25D7">
          <w:rPr>
            <w:rFonts w:cstheme="minorHAnsi"/>
          </w:rPr>
          <w:t xml:space="preserve">separate </w:t>
        </w:r>
      </w:ins>
      <w:del w:id="93" w:author="Benjamin, Aaron S" w:date="2021-06-14T13:41:00Z">
        <w:r w:rsidR="00A03DE9" w:rsidDel="008F25D7">
          <w:rPr>
            <w:rFonts w:cstheme="minorHAnsi"/>
          </w:rPr>
          <w:delText xml:space="preserve">examine </w:delText>
        </w:r>
      </w:del>
      <w:ins w:id="94" w:author="Benjamin, Aaron S" w:date="2021-06-14T13:41:00Z">
        <w:r w:rsidR="008F25D7">
          <w:rPr>
            <w:rFonts w:cstheme="minorHAnsi"/>
          </w:rPr>
          <w:t xml:space="preserve">the </w:t>
        </w:r>
      </w:ins>
      <w:r w:rsidR="00A03DE9">
        <w:rPr>
          <w:rFonts w:cstheme="minorHAnsi"/>
        </w:rPr>
        <w:t xml:space="preserve">effects </w:t>
      </w:r>
      <w:ins w:id="95" w:author="Benjamin, Aaron S" w:date="2021-06-14T13:41:00Z">
        <w:r w:rsidR="008F25D7">
          <w:rPr>
            <w:rFonts w:cstheme="minorHAnsi"/>
          </w:rPr>
          <w:t xml:space="preserve">of reward </w:t>
        </w:r>
      </w:ins>
      <w:r w:rsidR="00A03DE9">
        <w:rPr>
          <w:rFonts w:cstheme="minorHAnsi"/>
        </w:rPr>
        <w:t>on discriminability and criterion placement</w:t>
      </w:r>
      <w:r w:rsidR="00407D9F">
        <w:rPr>
          <w:rFonts w:cstheme="minorHAnsi"/>
        </w:rPr>
        <w:t xml:space="preserve">, both for rewarded items and for </w:t>
      </w:r>
      <w:r w:rsidR="00596E15">
        <w:rPr>
          <w:rFonts w:cstheme="minorHAnsi"/>
        </w:rPr>
        <w:t xml:space="preserve">unrewarded </w:t>
      </w:r>
      <w:r w:rsidR="00407D9F">
        <w:rPr>
          <w:rFonts w:cstheme="minorHAnsi"/>
        </w:rPr>
        <w:t>items in proximity to a rewarded item.</w:t>
      </w:r>
      <w:r w:rsidR="00C802E8">
        <w:rPr>
          <w:rFonts w:cstheme="minorHAnsi"/>
        </w:rPr>
        <w:t xml:space="preserve"> </w:t>
      </w:r>
    </w:p>
    <w:p w14:paraId="797D17CA" w14:textId="6CB8F5DF" w:rsidR="00C802E8" w:rsidRDefault="00C802E8" w:rsidP="00C802E8">
      <w:pPr>
        <w:ind w:firstLine="720"/>
        <w:rPr>
          <w:rFonts w:cstheme="minorHAnsi"/>
        </w:rPr>
      </w:pPr>
      <w:r>
        <w:rPr>
          <w:rFonts w:cstheme="minorHAnsi"/>
        </w:rPr>
        <w:t xml:space="preserve">We propose two hypotheses. </w:t>
      </w:r>
      <w:r w:rsidRPr="00CE5190">
        <w:rPr>
          <w:rFonts w:cstheme="minorHAnsi"/>
        </w:rPr>
        <w:t>First, if reward enhances attention</w:t>
      </w:r>
      <w:r>
        <w:rPr>
          <w:rFonts w:cstheme="minorHAnsi"/>
        </w:rPr>
        <w:t xml:space="preserve"> </w:t>
      </w:r>
      <w:r w:rsidR="00596E15">
        <w:rPr>
          <w:rFonts w:cstheme="minorHAnsi"/>
        </w:rPr>
        <w:t xml:space="preserve">in a way that </w:t>
      </w:r>
      <w:r w:rsidRPr="00CE5190">
        <w:rPr>
          <w:rFonts w:cstheme="minorHAnsi"/>
        </w:rPr>
        <w:t xml:space="preserve">boosts </w:t>
      </w:r>
      <w:r w:rsidR="00596E15">
        <w:rPr>
          <w:rFonts w:cstheme="minorHAnsi"/>
        </w:rPr>
        <w:t xml:space="preserve">working </w:t>
      </w:r>
      <w:r w:rsidRPr="00CE5190">
        <w:rPr>
          <w:rFonts w:cstheme="minorHAnsi"/>
        </w:rPr>
        <w:t>memory representation, we expect to see faster response times and</w:t>
      </w:r>
      <w:r>
        <w:rPr>
          <w:rFonts w:cstheme="minorHAnsi"/>
        </w:rPr>
        <w:t>/or</w:t>
      </w:r>
      <w:r w:rsidRPr="00CE5190">
        <w:rPr>
          <w:rFonts w:cstheme="minorHAnsi"/>
        </w:rPr>
        <w:t xml:space="preserve"> greater discriminability for items </w:t>
      </w:r>
      <w:r>
        <w:rPr>
          <w:rFonts w:cstheme="minorHAnsi"/>
        </w:rPr>
        <w:t>rendered</w:t>
      </w:r>
      <w:r w:rsidRPr="00CE5190">
        <w:rPr>
          <w:rFonts w:cstheme="minorHAnsi"/>
        </w:rPr>
        <w:t xml:space="preserve"> in a high reward color</w:t>
      </w:r>
      <w:del w:id="96" w:author="Benjamin, Aaron S" w:date="2021-06-14T13:42:00Z">
        <w:r w:rsidRPr="00CE5190" w:rsidDel="008F25D7">
          <w:rPr>
            <w:rFonts w:cstheme="minorHAnsi"/>
          </w:rPr>
          <w:delText>, with some costs to non-colored items</w:delText>
        </w:r>
      </w:del>
      <w:r w:rsidRPr="00CE5190">
        <w:rPr>
          <w:rFonts w:cstheme="minorHAnsi"/>
        </w:rPr>
        <w:t>. Alternatively, if reward-association does not boost memory</w:t>
      </w:r>
      <w:del w:id="97" w:author="Benjamin, Aaron S" w:date="2021-06-14T13:42:00Z">
        <w:r w:rsidRPr="00CE5190" w:rsidDel="008F25D7">
          <w:rPr>
            <w:rFonts w:cstheme="minorHAnsi"/>
          </w:rPr>
          <w:delText xml:space="preserve"> representation</w:delText>
        </w:r>
      </w:del>
      <w:r w:rsidRPr="00CE5190">
        <w:rPr>
          <w:rFonts w:cstheme="minorHAnsi"/>
        </w:rPr>
        <w:t xml:space="preserve">, but instead simply leads to strategic shifts in response bias, we expect to see a </w:t>
      </w:r>
      <w:del w:id="98" w:author="Benjamin, Aaron S" w:date="2021-06-14T13:42:00Z">
        <w:r w:rsidRPr="00CE5190" w:rsidDel="008F25D7">
          <w:rPr>
            <w:rFonts w:cstheme="minorHAnsi"/>
          </w:rPr>
          <w:delText>trend between increasing reward association and</w:delText>
        </w:r>
      </w:del>
      <w:ins w:id="99" w:author="Benjamin, Aaron S" w:date="2021-06-14T13:42:00Z">
        <w:r w:rsidR="008F25D7">
          <w:rPr>
            <w:rFonts w:cstheme="minorHAnsi"/>
          </w:rPr>
          <w:t>a shift in</w:t>
        </w:r>
      </w:ins>
      <w:r w:rsidRPr="00CE5190">
        <w:rPr>
          <w:rFonts w:cstheme="minorHAnsi"/>
        </w:rPr>
        <w:t xml:space="preserve"> response bias </w:t>
      </w:r>
      <w:del w:id="100" w:author="Benjamin, Aaron S" w:date="2021-06-14T13:42:00Z">
        <w:r w:rsidRPr="00CE5190" w:rsidDel="008F25D7">
          <w:rPr>
            <w:rFonts w:cstheme="minorHAnsi"/>
          </w:rPr>
          <w:delText>shift</w:delText>
        </w:r>
      </w:del>
      <w:ins w:id="101" w:author="Benjamin, Aaron S" w:date="2021-06-14T13:42:00Z">
        <w:r w:rsidR="008F25D7">
          <w:rPr>
            <w:rFonts w:cstheme="minorHAnsi"/>
          </w:rPr>
          <w:t>that patterns after reward color</w:t>
        </w:r>
      </w:ins>
      <w:r w:rsidRPr="00CE5190">
        <w:rPr>
          <w:rFonts w:cstheme="minorHAnsi"/>
        </w:rPr>
        <w:t xml:space="preserve">. </w:t>
      </w:r>
      <w:ins w:id="102" w:author="Benjamin, Aaron S" w:date="2021-06-14T13:42:00Z">
        <w:r w:rsidR="008F25D7">
          <w:rPr>
            <w:rFonts w:cstheme="minorHAnsi"/>
          </w:rPr>
          <w:t>S</w:t>
        </w:r>
      </w:ins>
      <w:ins w:id="103" w:author="Benjamin, Aaron S" w:date="2021-06-14T13:43:00Z">
        <w:r w:rsidR="008F25D7">
          <w:rPr>
            <w:rFonts w:cstheme="minorHAnsi"/>
          </w:rPr>
          <w:t xml:space="preserve">uch a result might be anticipated by </w:t>
        </w:r>
      </w:ins>
      <w:r>
        <w:rPr>
          <w:rFonts w:cstheme="minorHAnsi"/>
        </w:rPr>
        <w:t>Bowen et al.</w:t>
      </w:r>
      <w:del w:id="104" w:author="Benjamin, Aaron S" w:date="2021-06-14T13:42:00Z">
        <w:r w:rsidDel="008F25D7">
          <w:rPr>
            <w:rFonts w:cstheme="minorHAnsi"/>
          </w:rPr>
          <w:delText>,</w:delText>
        </w:r>
      </w:del>
      <w:r>
        <w:rPr>
          <w:rFonts w:cstheme="minorHAnsi"/>
        </w:rPr>
        <w:t xml:space="preserve"> (2020)</w:t>
      </w:r>
      <w:ins w:id="105" w:author="Benjamin, Aaron S" w:date="2021-06-14T13:43:00Z">
        <w:r w:rsidR="008F25D7">
          <w:rPr>
            <w:rFonts w:cstheme="minorHAnsi"/>
          </w:rPr>
          <w:t>, who</w:t>
        </w:r>
      </w:ins>
      <w:r>
        <w:rPr>
          <w:rFonts w:cstheme="minorHAnsi"/>
        </w:rPr>
        <w:t xml:space="preserve"> </w:t>
      </w:r>
      <w:r w:rsidR="00596E15">
        <w:rPr>
          <w:rFonts w:cstheme="minorHAnsi"/>
        </w:rPr>
        <w:t>found</w:t>
      </w:r>
      <w:r w:rsidRPr="00CE5190">
        <w:rPr>
          <w:rFonts w:cstheme="minorHAnsi"/>
        </w:rPr>
        <w:t xml:space="preserve"> that increasing reward </w:t>
      </w:r>
      <w:r>
        <w:rPr>
          <w:rFonts w:cstheme="minorHAnsi"/>
        </w:rPr>
        <w:t>magnitude</w:t>
      </w:r>
      <w:r w:rsidRPr="00CE5190">
        <w:rPr>
          <w:rFonts w:cstheme="minorHAnsi"/>
        </w:rPr>
        <w:t xml:space="preserve"> led to a liberal criterion shift, or more willingness to endorse an item as ol</w:t>
      </w:r>
      <w:r>
        <w:rPr>
          <w:rFonts w:cstheme="minorHAnsi"/>
        </w:rPr>
        <w:t>d, which would concur with other studies finding improvements to hit</w:t>
      </w:r>
      <w:r w:rsidR="00596E15">
        <w:rPr>
          <w:rFonts w:cstheme="minorHAnsi"/>
        </w:rPr>
        <w:t xml:space="preserve"> rates</w:t>
      </w:r>
      <w:r>
        <w:rPr>
          <w:rFonts w:cstheme="minorHAnsi"/>
        </w:rPr>
        <w:t xml:space="preserve">. Thus, we </w:t>
      </w:r>
      <w:r w:rsidR="00596E15">
        <w:rPr>
          <w:rFonts w:cstheme="minorHAnsi"/>
        </w:rPr>
        <w:t>predict a</w:t>
      </w:r>
      <w:r>
        <w:rPr>
          <w:rFonts w:cstheme="minorHAnsi"/>
        </w:rPr>
        <w:t xml:space="preserve"> similar relation between reward magnitude and </w:t>
      </w:r>
      <w:r w:rsidR="00596E15">
        <w:rPr>
          <w:rFonts w:cstheme="minorHAnsi"/>
        </w:rPr>
        <w:t xml:space="preserve">response bias. </w:t>
      </w:r>
    </w:p>
    <w:p w14:paraId="4C6A088A" w14:textId="22E26D03" w:rsidR="00407D9F" w:rsidRDefault="00407D9F" w:rsidP="00CE5190">
      <w:pPr>
        <w:rPr>
          <w:rFonts w:cstheme="minorHAnsi"/>
        </w:rPr>
      </w:pPr>
    </w:p>
    <w:p w14:paraId="637CC2A3" w14:textId="7AE1EF1C" w:rsidR="00AF43CF" w:rsidRDefault="00AF43CF" w:rsidP="00CE5190">
      <w:pPr>
        <w:rPr>
          <w:rFonts w:cstheme="minorHAnsi"/>
        </w:rPr>
      </w:pPr>
      <w:r>
        <w:rPr>
          <w:rFonts w:cstheme="minorHAnsi"/>
        </w:rPr>
        <w:t>Methods</w:t>
      </w:r>
    </w:p>
    <w:p w14:paraId="6C3B2933" w14:textId="0CAC634C" w:rsidR="00CE5190" w:rsidRPr="00CE5190" w:rsidRDefault="00CE5190" w:rsidP="00CE5190">
      <w:pPr>
        <w:rPr>
          <w:rFonts w:cstheme="minorHAnsi"/>
        </w:rPr>
      </w:pPr>
      <w:r w:rsidRPr="00CE5190">
        <w:rPr>
          <w:rFonts w:cstheme="minorHAnsi"/>
        </w:rPr>
        <w:t>Participants</w:t>
      </w:r>
    </w:p>
    <w:p w14:paraId="3D8E0127" w14:textId="2EB89E64" w:rsidR="00CE5190" w:rsidRDefault="00CE5190" w:rsidP="00CE5190">
      <w:pPr>
        <w:rPr>
          <w:rFonts w:cstheme="minorHAnsi"/>
        </w:rPr>
      </w:pPr>
      <w:r w:rsidRPr="00CE5190">
        <w:rPr>
          <w:rFonts w:cstheme="minorHAnsi"/>
        </w:rPr>
        <w:lastRenderedPageBreak/>
        <w:t xml:space="preserve">Seventy students </w:t>
      </w:r>
      <w:r w:rsidR="00142BE0">
        <w:rPr>
          <w:rFonts w:cstheme="minorHAnsi"/>
        </w:rPr>
        <w:t>(</w:t>
      </w:r>
      <w:commentRangeStart w:id="106"/>
      <w:r w:rsidR="00142BE0">
        <w:rPr>
          <w:rFonts w:cstheme="minorHAnsi"/>
        </w:rPr>
        <w:t xml:space="preserve">47 </w:t>
      </w:r>
      <w:r w:rsidR="008E5327">
        <w:rPr>
          <w:rFonts w:cstheme="minorHAnsi"/>
        </w:rPr>
        <w:t>f</w:t>
      </w:r>
      <w:r w:rsidR="00142BE0">
        <w:rPr>
          <w:rFonts w:cstheme="minorHAnsi"/>
        </w:rPr>
        <w:t>emale, 1 other, 20 male</w:t>
      </w:r>
      <w:commentRangeEnd w:id="106"/>
      <w:r w:rsidR="008F25D7">
        <w:rPr>
          <w:rStyle w:val="CommentReference"/>
        </w:rPr>
        <w:commentReference w:id="106"/>
      </w:r>
      <w:r w:rsidR="00142BE0">
        <w:rPr>
          <w:rFonts w:cstheme="minorHAnsi"/>
        </w:rPr>
        <w:t xml:space="preserve">) </w:t>
      </w:r>
      <w:r w:rsidRPr="00CE5190">
        <w:rPr>
          <w:rFonts w:cstheme="minorHAnsi"/>
        </w:rPr>
        <w:t xml:space="preserve">from the University of Illinois at Urbana-Champaign participated in the online study in exchange for course credit. </w:t>
      </w:r>
      <w:r w:rsidR="008E5327">
        <w:rPr>
          <w:rFonts w:cstheme="minorHAnsi"/>
        </w:rPr>
        <w:t xml:space="preserve">Mean age was 19.75 (ranging from 19 to 22) </w:t>
      </w:r>
      <w:r w:rsidR="008E5327" w:rsidRPr="00CE5190">
        <w:rPr>
          <w:rFonts w:cstheme="minorHAnsi"/>
        </w:rPr>
        <w:t xml:space="preserve">Data from two participants were </w:t>
      </w:r>
      <w:r w:rsidR="008E5327">
        <w:rPr>
          <w:rFonts w:cstheme="minorHAnsi"/>
        </w:rPr>
        <w:t>omitted</w:t>
      </w:r>
      <w:r w:rsidR="008E5327" w:rsidRPr="00CE5190">
        <w:rPr>
          <w:rFonts w:cstheme="minorHAnsi"/>
        </w:rPr>
        <w:t xml:space="preserve"> due to recording errors</w:t>
      </w:r>
      <w:r w:rsidR="008E5327">
        <w:rPr>
          <w:rFonts w:cstheme="minorHAnsi"/>
        </w:rPr>
        <w:t xml:space="preserve">. </w:t>
      </w:r>
      <w:r w:rsidRPr="00CE5190">
        <w:rPr>
          <w:rFonts w:cstheme="minorHAnsi"/>
        </w:rPr>
        <w:t xml:space="preserve">We </w:t>
      </w:r>
      <w:r w:rsidR="00CC31FC">
        <w:rPr>
          <w:rFonts w:cstheme="minorHAnsi"/>
        </w:rPr>
        <w:t>selected</w:t>
      </w:r>
      <w:r w:rsidRPr="00CE5190">
        <w:rPr>
          <w:rFonts w:cstheme="minorHAnsi"/>
        </w:rPr>
        <w:t xml:space="preserve"> our sample size </w:t>
      </w:r>
      <w:r w:rsidR="00CC31FC">
        <w:rPr>
          <w:rFonts w:cstheme="minorHAnsi"/>
        </w:rPr>
        <w:t xml:space="preserve">according to </w:t>
      </w:r>
      <w:r w:rsidRPr="00CE5190">
        <w:rPr>
          <w:rFonts w:cstheme="minorHAnsi"/>
        </w:rPr>
        <w:t xml:space="preserve">prior effect sizes </w:t>
      </w:r>
      <w:r w:rsidR="00596E15">
        <w:rPr>
          <w:rFonts w:cstheme="minorHAnsi"/>
        </w:rPr>
        <w:t>(</w:t>
      </w:r>
      <w:del w:id="107" w:author="Benjamin, Aaron S" w:date="2021-06-14T13:43:00Z">
        <w:r w:rsidR="00596E15" w:rsidDel="008F25D7">
          <w:rPr>
            <w:rFonts w:cstheme="minorHAnsi"/>
          </w:rPr>
          <w:delText xml:space="preserve">Coehn’s </w:delText>
        </w:r>
      </w:del>
      <w:ins w:id="108" w:author="Benjamin, Aaron S" w:date="2021-06-14T13:43:00Z">
        <w:r w:rsidR="008F25D7">
          <w:rPr>
            <w:rFonts w:cstheme="minorHAnsi"/>
          </w:rPr>
          <w:t xml:space="preserve">Cohen’s </w:t>
        </w:r>
      </w:ins>
      <w:r w:rsidR="00596E15" w:rsidRPr="00596E15">
        <w:rPr>
          <w:rFonts w:cstheme="minorHAnsi"/>
          <w:i/>
          <w:iCs/>
        </w:rPr>
        <w:t>d</w:t>
      </w:r>
      <w:r w:rsidR="00596E15">
        <w:rPr>
          <w:rFonts w:cstheme="minorHAnsi"/>
        </w:rPr>
        <w:t xml:space="preserve"> = 0.3) found </w:t>
      </w:r>
      <w:r w:rsidRPr="00CE5190">
        <w:rPr>
          <w:rFonts w:cstheme="minorHAnsi"/>
        </w:rPr>
        <w:t>from</w:t>
      </w:r>
      <w:r w:rsidR="00596E15">
        <w:rPr>
          <w:rFonts w:cstheme="minorHAnsi"/>
        </w:rPr>
        <w:t xml:space="preserve"> a similar study by</w:t>
      </w:r>
      <w:r w:rsidRPr="00CE5190">
        <w:rPr>
          <w:rFonts w:cstheme="minorHAnsi"/>
        </w:rPr>
        <w:t xml:space="preserve"> </w:t>
      </w:r>
      <w:r w:rsidRPr="00CC31FC">
        <w:rPr>
          <w:rFonts w:cstheme="minorHAnsi"/>
          <w:b/>
          <w:bCs/>
        </w:rPr>
        <w:t>Sandry, Schwark</w:t>
      </w:r>
      <w:r w:rsidR="00596E15" w:rsidRPr="00CC31FC">
        <w:rPr>
          <w:rFonts w:cstheme="minorHAnsi"/>
          <w:b/>
          <w:bCs/>
        </w:rPr>
        <w:t>, and</w:t>
      </w:r>
      <w:r w:rsidRPr="00CC31FC">
        <w:rPr>
          <w:rFonts w:cstheme="minorHAnsi"/>
          <w:b/>
          <w:bCs/>
        </w:rPr>
        <w:t xml:space="preserve"> MacDonald (</w:t>
      </w:r>
      <w:commentRangeStart w:id="109"/>
      <w:r w:rsidRPr="00CC31FC">
        <w:rPr>
          <w:rFonts w:cstheme="minorHAnsi"/>
          <w:b/>
          <w:bCs/>
        </w:rPr>
        <w:t>2014</w:t>
      </w:r>
      <w:commentRangeEnd w:id="109"/>
      <w:r w:rsidR="00232C67">
        <w:rPr>
          <w:rStyle w:val="CommentReference"/>
        </w:rPr>
        <w:commentReference w:id="109"/>
      </w:r>
      <w:r w:rsidRPr="00CE5190">
        <w:rPr>
          <w:rFonts w:cstheme="minorHAnsi"/>
        </w:rPr>
        <w:t>).</w:t>
      </w:r>
      <w:r w:rsidR="00596E15" w:rsidRPr="00596E15">
        <w:rPr>
          <w:rFonts w:cstheme="minorHAnsi"/>
        </w:rPr>
        <w:t xml:space="preserve"> </w:t>
      </w:r>
      <w:r w:rsidR="00596E15" w:rsidRPr="008E5327">
        <w:rPr>
          <w:rFonts w:cstheme="minorHAnsi"/>
        </w:rPr>
        <w:t xml:space="preserve">All </w:t>
      </w:r>
      <w:r w:rsidR="00CC31FC">
        <w:rPr>
          <w:rFonts w:cstheme="minorHAnsi"/>
        </w:rPr>
        <w:t xml:space="preserve">participants </w:t>
      </w:r>
      <w:r w:rsidR="00596E15" w:rsidRPr="008E5327">
        <w:rPr>
          <w:rFonts w:cstheme="minorHAnsi"/>
        </w:rPr>
        <w:t xml:space="preserve">had normal or corrected-to-normal vision, </w:t>
      </w:r>
      <w:ins w:id="110" w:author="Benjamin, Aaron S" w:date="2021-06-14T14:38:00Z">
        <w:r w:rsidR="00232C67">
          <w:rPr>
            <w:rFonts w:cstheme="minorHAnsi"/>
          </w:rPr>
          <w:t>as</w:t>
        </w:r>
      </w:ins>
      <w:ins w:id="111" w:author="Benjamin, Aaron S" w:date="2021-06-14T13:43:00Z">
        <w:r w:rsidR="008F25D7">
          <w:rPr>
            <w:rFonts w:cstheme="minorHAnsi"/>
          </w:rPr>
          <w:t xml:space="preserve"> well as </w:t>
        </w:r>
      </w:ins>
      <w:r w:rsidR="00596E15" w:rsidRPr="008E5327">
        <w:rPr>
          <w:rFonts w:cstheme="minorHAnsi"/>
        </w:rPr>
        <w:t>normal color vision</w:t>
      </w:r>
      <w:r w:rsidR="00CC31FC">
        <w:rPr>
          <w:rFonts w:cstheme="minorHAnsi"/>
        </w:rPr>
        <w:t xml:space="preserve">. </w:t>
      </w:r>
    </w:p>
    <w:p w14:paraId="5DC43935" w14:textId="77777777" w:rsidR="00CC31FC" w:rsidRPr="00CE5190" w:rsidRDefault="00CC31FC" w:rsidP="00CE5190">
      <w:pPr>
        <w:rPr>
          <w:rFonts w:cstheme="minorHAnsi"/>
        </w:rPr>
      </w:pPr>
    </w:p>
    <w:p w14:paraId="0BCEFA68" w14:textId="2C7D8AE7" w:rsidR="00CE5190" w:rsidRDefault="00CE5190" w:rsidP="00CE5190">
      <w:pPr>
        <w:rPr>
          <w:rFonts w:cstheme="minorHAnsi"/>
        </w:rPr>
      </w:pPr>
      <w:r w:rsidRPr="00CE5190">
        <w:rPr>
          <w:rFonts w:cstheme="minorHAnsi"/>
        </w:rPr>
        <w:t>Materials</w:t>
      </w:r>
    </w:p>
    <w:p w14:paraId="3ABED104" w14:textId="3061B5E7" w:rsidR="00322A21" w:rsidRDefault="005E47F4" w:rsidP="00CE5190">
      <w:pPr>
        <w:rPr>
          <w:rFonts w:cstheme="minorHAnsi"/>
        </w:rPr>
      </w:pPr>
      <w:r w:rsidRPr="00CE5190">
        <w:rPr>
          <w:rFonts w:cstheme="minorHAnsi"/>
        </w:rPr>
        <w:t>The study was run online</w:t>
      </w:r>
      <w:r w:rsidR="00F94722">
        <w:rPr>
          <w:rFonts w:cstheme="minorHAnsi"/>
        </w:rPr>
        <w:t xml:space="preserve"> </w:t>
      </w:r>
      <w:r w:rsidR="00CC31FC">
        <w:rPr>
          <w:rFonts w:cstheme="minorHAnsi"/>
        </w:rPr>
        <w:t>on</w:t>
      </w:r>
      <w:r w:rsidR="00F94722">
        <w:rPr>
          <w:rFonts w:cstheme="minorHAnsi"/>
        </w:rPr>
        <w:t xml:space="preserve"> a university server. Stimuli were created with </w:t>
      </w:r>
      <w:r>
        <w:rPr>
          <w:rFonts w:cstheme="minorHAnsi"/>
        </w:rPr>
        <w:t xml:space="preserve">the </w:t>
      </w:r>
      <w:r w:rsidRPr="00CE5190">
        <w:rPr>
          <w:rFonts w:cstheme="minorHAnsi"/>
        </w:rPr>
        <w:t>JsPsych</w:t>
      </w:r>
      <w:r>
        <w:rPr>
          <w:rFonts w:cstheme="minorHAnsi"/>
        </w:rPr>
        <w:t xml:space="preserve"> 6.2.0 library</w:t>
      </w:r>
      <w:r w:rsidRPr="00CE5190">
        <w:rPr>
          <w:rFonts w:cstheme="minorHAnsi"/>
        </w:rPr>
        <w:t xml:space="preserve"> in Javascript</w:t>
      </w:r>
      <w:r w:rsidR="00322A21">
        <w:rPr>
          <w:rFonts w:cstheme="minorHAnsi"/>
        </w:rPr>
        <w:t xml:space="preserve"> </w:t>
      </w:r>
      <w:r w:rsidR="00322A21" w:rsidRPr="00322A21">
        <w:rPr>
          <w:rFonts w:cstheme="minorHAnsi"/>
          <w:b/>
          <w:bCs/>
        </w:rPr>
        <w:t>(de Leeuw, 2015)</w:t>
      </w:r>
      <w:r w:rsidR="00322A21">
        <w:rPr>
          <w:rFonts w:cstheme="minorHAnsi"/>
        </w:rPr>
        <w:t xml:space="preserve">. While we could not control for individual screen differences, participants with monitor </w:t>
      </w:r>
      <w:del w:id="112" w:author="Benjamin, Aaron S" w:date="2021-06-14T13:44:00Z">
        <w:r w:rsidR="00322A21" w:rsidDel="008F25D7">
          <w:rPr>
            <w:rFonts w:cstheme="minorHAnsi"/>
          </w:rPr>
          <w:delText xml:space="preserve">dimensions </w:delText>
        </w:r>
      </w:del>
      <w:ins w:id="113" w:author="Benjamin, Aaron S" w:date="2021-06-14T13:44:00Z">
        <w:r w:rsidR="008F25D7">
          <w:rPr>
            <w:rFonts w:cstheme="minorHAnsi"/>
          </w:rPr>
          <w:t xml:space="preserve">resolution </w:t>
        </w:r>
      </w:ins>
      <w:r w:rsidR="00322A21">
        <w:rPr>
          <w:rFonts w:cstheme="minorHAnsi"/>
        </w:rPr>
        <w:t xml:space="preserve">below 480p x 480p were excluded from running the experiment. </w:t>
      </w:r>
    </w:p>
    <w:p w14:paraId="3F83C630" w14:textId="66EE3DA6" w:rsidR="005E47F4" w:rsidRDefault="00322A21" w:rsidP="00CE5190">
      <w:pPr>
        <w:rPr>
          <w:rFonts w:cstheme="minorHAnsi"/>
        </w:rPr>
      </w:pPr>
      <w:r>
        <w:rPr>
          <w:rFonts w:cstheme="minorHAnsi"/>
        </w:rPr>
        <w:t xml:space="preserve"> </w:t>
      </w:r>
    </w:p>
    <w:p w14:paraId="409DEEE1" w14:textId="035FA93D" w:rsidR="00CE5190" w:rsidRDefault="00F94722" w:rsidP="00CE5190">
      <w:pPr>
        <w:rPr>
          <w:rFonts w:cstheme="minorHAnsi"/>
        </w:rPr>
      </w:pPr>
      <w:r>
        <w:rPr>
          <w:rFonts w:cstheme="minorHAnsi"/>
        </w:rPr>
        <w:t>Procedure</w:t>
      </w:r>
    </w:p>
    <w:p w14:paraId="6466966A" w14:textId="71725F6F" w:rsidR="00F94722" w:rsidRDefault="00F94722" w:rsidP="00CE5190">
      <w:pPr>
        <w:rPr>
          <w:rFonts w:cstheme="minorHAnsi"/>
        </w:rPr>
      </w:pPr>
      <w:r w:rsidRPr="00CE5190">
        <w:rPr>
          <w:rFonts w:cstheme="minorHAnsi"/>
        </w:rPr>
        <w:t xml:space="preserve">The experiment </w:t>
      </w:r>
      <w:r>
        <w:rPr>
          <w:rFonts w:cstheme="minorHAnsi"/>
        </w:rPr>
        <w:t>took about an hour to complete and was comprised of</w:t>
      </w:r>
      <w:r w:rsidRPr="00CE5190">
        <w:rPr>
          <w:rFonts w:cstheme="minorHAnsi"/>
        </w:rPr>
        <w:t xml:space="preserve"> two p</w:t>
      </w:r>
      <w:r>
        <w:rPr>
          <w:rFonts w:cstheme="minorHAnsi"/>
        </w:rPr>
        <w:t>arts.</w:t>
      </w:r>
    </w:p>
    <w:p w14:paraId="33B67A43" w14:textId="77777777" w:rsidR="00F94722" w:rsidRPr="00CE5190" w:rsidRDefault="00F94722" w:rsidP="00CE5190">
      <w:pPr>
        <w:rPr>
          <w:rFonts w:cstheme="minorHAnsi"/>
        </w:rPr>
      </w:pPr>
    </w:p>
    <w:p w14:paraId="05E202DC" w14:textId="77777777" w:rsidR="00CE5190" w:rsidRPr="00CE5190" w:rsidRDefault="00CE5190" w:rsidP="00CE5190">
      <w:pPr>
        <w:rPr>
          <w:rFonts w:cstheme="minorHAnsi"/>
        </w:rPr>
      </w:pPr>
      <w:r w:rsidRPr="00CE5190">
        <w:rPr>
          <w:rFonts w:cstheme="minorHAnsi"/>
        </w:rPr>
        <w:t>Training Task</w:t>
      </w:r>
      <w:del w:id="114" w:author="Benjamin, Aaron S" w:date="2021-06-14T14:39:00Z">
        <w:r w:rsidRPr="00CE5190" w:rsidDel="00232C67">
          <w:rPr>
            <w:rFonts w:cstheme="minorHAnsi"/>
          </w:rPr>
          <w:delText>.</w:delText>
        </w:r>
      </w:del>
    </w:p>
    <w:p w14:paraId="31A41ED0" w14:textId="3F5B38EA" w:rsidR="00CB3007" w:rsidRDefault="00CE5190" w:rsidP="007E07A2">
      <w:pPr>
        <w:ind w:firstLine="720"/>
        <w:rPr>
          <w:rFonts w:cstheme="minorHAnsi"/>
        </w:rPr>
      </w:pPr>
      <w:r w:rsidRPr="00CE5190">
        <w:rPr>
          <w:rFonts w:cstheme="minorHAnsi"/>
        </w:rPr>
        <w:t xml:space="preserve">In the training phase, </w:t>
      </w:r>
      <w:r w:rsidR="00F94722">
        <w:rPr>
          <w:rFonts w:cstheme="minorHAnsi"/>
        </w:rPr>
        <w:t xml:space="preserve">participants completed a visual search task </w:t>
      </w:r>
      <w:r w:rsidR="00A574FE">
        <w:rPr>
          <w:rFonts w:cstheme="minorHAnsi"/>
        </w:rPr>
        <w:t>in which</w:t>
      </w:r>
      <w:r w:rsidR="00F94722">
        <w:rPr>
          <w:rFonts w:cstheme="minorHAnsi"/>
        </w:rPr>
        <w:t xml:space="preserve"> they </w:t>
      </w:r>
      <w:r w:rsidR="00A574FE">
        <w:rPr>
          <w:rFonts w:cstheme="minorHAnsi"/>
        </w:rPr>
        <w:t>identified</w:t>
      </w:r>
      <w:r w:rsidR="00F94722">
        <w:rPr>
          <w:rFonts w:cstheme="minorHAnsi"/>
        </w:rPr>
        <w:t xml:space="preserve"> the orientation of a horizontal or vertical bar position within a green or red target circle. </w:t>
      </w:r>
      <w:r w:rsidR="00F94722" w:rsidRPr="00F94722">
        <w:rPr>
          <w:rFonts w:cstheme="minorHAnsi"/>
        </w:rPr>
        <w:t xml:space="preserve">Each trial began with a fixation </w:t>
      </w:r>
      <w:r w:rsidR="00CB3007">
        <w:rPr>
          <w:rFonts w:cstheme="minorHAnsi"/>
        </w:rPr>
        <w:t>cross lasting between 400 to 600 ms. The search display was presented for 1000 ms or until participant response</w:t>
      </w:r>
      <w:r w:rsidR="00565558">
        <w:rPr>
          <w:rFonts w:cstheme="minorHAnsi"/>
        </w:rPr>
        <w:t xml:space="preserve"> and</w:t>
      </w:r>
      <w:r w:rsidR="00CB3007">
        <w:rPr>
          <w:rFonts w:cstheme="minorHAnsi"/>
        </w:rPr>
        <w:t xml:space="preserve"> consisted of 6 black lines</w:t>
      </w:r>
      <w:r w:rsidR="00A574FE">
        <w:rPr>
          <w:rFonts w:cstheme="minorHAnsi"/>
        </w:rPr>
        <w:t xml:space="preserve"> each</w:t>
      </w:r>
      <w:r w:rsidR="00CB3007">
        <w:rPr>
          <w:rFonts w:cstheme="minorHAnsi"/>
        </w:rPr>
        <w:t xml:space="preserve"> contained within a uniquely colored circle. </w:t>
      </w:r>
      <w:r w:rsidR="00565558">
        <w:rPr>
          <w:rFonts w:cstheme="minorHAnsi"/>
        </w:rPr>
        <w:t>T</w:t>
      </w:r>
      <w:r w:rsidR="00BC5143">
        <w:rPr>
          <w:rFonts w:cstheme="minorHAnsi"/>
        </w:rPr>
        <w:t xml:space="preserve">he stimuli </w:t>
      </w:r>
      <w:r w:rsidR="00CB3007">
        <w:rPr>
          <w:rFonts w:cstheme="minorHAnsi"/>
        </w:rPr>
        <w:t>were arranged in an equidistant circle around the fixation cross</w:t>
      </w:r>
      <w:ins w:id="115" w:author="Benjamin, Aaron S" w:date="2021-06-14T13:44:00Z">
        <w:r w:rsidR="008F25D7">
          <w:rPr>
            <w:rFonts w:cstheme="minorHAnsi"/>
          </w:rPr>
          <w:t>,</w:t>
        </w:r>
      </w:ins>
      <w:r w:rsidR="00CB3007">
        <w:rPr>
          <w:rFonts w:cstheme="minorHAnsi"/>
        </w:rPr>
        <w:t xml:space="preserve"> as shown in </w:t>
      </w:r>
      <w:del w:id="116" w:author="Benjamin, Aaron S" w:date="2021-06-14T13:44:00Z">
        <w:r w:rsidR="00CC31FC" w:rsidDel="008F25D7">
          <w:rPr>
            <w:rFonts w:cstheme="minorHAnsi"/>
            <w:b/>
            <w:bCs/>
          </w:rPr>
          <w:delText>fi</w:delText>
        </w:r>
        <w:r w:rsidR="00CB3007" w:rsidRPr="00CC31FC" w:rsidDel="008F25D7">
          <w:rPr>
            <w:rFonts w:cstheme="minorHAnsi"/>
            <w:b/>
            <w:bCs/>
          </w:rPr>
          <w:delText xml:space="preserve">gure </w:delText>
        </w:r>
      </w:del>
      <w:ins w:id="117" w:author="Benjamin, Aaron S" w:date="2021-06-14T13:44:00Z">
        <w:r w:rsidR="008F25D7">
          <w:rPr>
            <w:rFonts w:cstheme="minorHAnsi"/>
            <w:b/>
            <w:bCs/>
          </w:rPr>
          <w:t>Fi</w:t>
        </w:r>
        <w:r w:rsidR="008F25D7" w:rsidRPr="00CC31FC">
          <w:rPr>
            <w:rFonts w:cstheme="minorHAnsi"/>
            <w:b/>
            <w:bCs/>
          </w:rPr>
          <w:t xml:space="preserve">gure </w:t>
        </w:r>
      </w:ins>
      <w:r w:rsidR="00CB3007" w:rsidRPr="00CC31FC">
        <w:rPr>
          <w:rFonts w:cstheme="minorHAnsi"/>
          <w:b/>
          <w:bCs/>
        </w:rPr>
        <w:t>X</w:t>
      </w:r>
      <w:r w:rsidR="00CB3007">
        <w:rPr>
          <w:rFonts w:cstheme="minorHAnsi"/>
        </w:rPr>
        <w:t xml:space="preserve">. </w:t>
      </w:r>
      <w:r w:rsidR="00BC5143">
        <w:rPr>
          <w:rFonts w:cstheme="minorHAnsi"/>
        </w:rPr>
        <w:t>Five of the six lines were randomly orientated in a diagonal direction (+45</w:t>
      </w:r>
      <w:r w:rsidR="00632EC4">
        <w:rPr>
          <w:rFonts w:cstheme="minorHAnsi"/>
        </w:rPr>
        <w:t xml:space="preserve">° </w:t>
      </w:r>
      <w:r w:rsidR="00BC5143">
        <w:rPr>
          <w:rFonts w:cstheme="minorHAnsi"/>
        </w:rPr>
        <w:t>or -45</w:t>
      </w:r>
      <w:r w:rsidR="00632EC4">
        <w:rPr>
          <w:rFonts w:cstheme="minorHAnsi"/>
        </w:rPr>
        <w:t>°</w:t>
      </w:r>
      <w:r w:rsidR="00BC5143">
        <w:rPr>
          <w:rFonts w:cstheme="minorHAnsi"/>
        </w:rPr>
        <w:t xml:space="preserve">) and each was encompassed by a non-target </w:t>
      </w:r>
      <w:r w:rsidR="00565558">
        <w:rPr>
          <w:rFonts w:cstheme="minorHAnsi"/>
        </w:rPr>
        <w:t xml:space="preserve">colored </w:t>
      </w:r>
      <w:r w:rsidR="00BC5143">
        <w:rPr>
          <w:rFonts w:cstheme="minorHAnsi"/>
        </w:rPr>
        <w:t>circle (cyan, blue</w:t>
      </w:r>
      <w:ins w:id="118" w:author="Benjamin, Aaron S" w:date="2021-06-14T13:45:00Z">
        <w:r w:rsidR="008F25D7">
          <w:rPr>
            <w:rFonts w:cstheme="minorHAnsi"/>
          </w:rPr>
          <w:t>-</w:t>
        </w:r>
      </w:ins>
      <w:r w:rsidR="00BC5143">
        <w:rPr>
          <w:rFonts w:cstheme="minorHAnsi"/>
        </w:rPr>
        <w:t>violet, black, magenta, and gold; color</w:t>
      </w:r>
      <w:ins w:id="119" w:author="Benjamin, Aaron S" w:date="2021-06-14T13:45:00Z">
        <w:r w:rsidR="008F25D7">
          <w:rPr>
            <w:rFonts w:cstheme="minorHAnsi"/>
          </w:rPr>
          <w:t>s</w:t>
        </w:r>
      </w:ins>
      <w:r w:rsidR="00BC5143">
        <w:rPr>
          <w:rFonts w:cstheme="minorHAnsi"/>
        </w:rPr>
        <w:t xml:space="preserve"> </w:t>
      </w:r>
      <w:r w:rsidR="00CC31FC">
        <w:rPr>
          <w:rFonts w:cstheme="minorHAnsi"/>
        </w:rPr>
        <w:t xml:space="preserve">are </w:t>
      </w:r>
      <w:r w:rsidR="00BC5143">
        <w:rPr>
          <w:rFonts w:cstheme="minorHAnsi"/>
        </w:rPr>
        <w:t xml:space="preserve">reported </w:t>
      </w:r>
      <w:r w:rsidR="00CC31FC">
        <w:rPr>
          <w:rFonts w:cstheme="minorHAnsi"/>
        </w:rPr>
        <w:t xml:space="preserve">according to </w:t>
      </w:r>
      <w:r w:rsidR="00BC5143">
        <w:rPr>
          <w:rFonts w:cstheme="minorHAnsi"/>
        </w:rPr>
        <w:t xml:space="preserve">html </w:t>
      </w:r>
      <w:r w:rsidR="00CC31FC">
        <w:rPr>
          <w:rFonts w:cstheme="minorHAnsi"/>
        </w:rPr>
        <w:t>color names</w:t>
      </w:r>
      <w:r w:rsidR="00BC5143">
        <w:rPr>
          <w:rFonts w:cstheme="minorHAnsi"/>
        </w:rPr>
        <w:t xml:space="preserve">). The target line was oriented </w:t>
      </w:r>
      <w:ins w:id="120" w:author="Benjamin, Aaron S" w:date="2021-06-14T13:45:00Z">
        <w:r w:rsidR="008F25D7">
          <w:rPr>
            <w:rFonts w:cstheme="minorHAnsi"/>
          </w:rPr>
          <w:t xml:space="preserve">either </w:t>
        </w:r>
      </w:ins>
      <w:r w:rsidR="00BC5143">
        <w:rPr>
          <w:rFonts w:cstheme="minorHAnsi"/>
        </w:rPr>
        <w:t>horizontally or vertically and was defined by a green or red circle</w:t>
      </w:r>
      <w:ins w:id="121" w:author="Benjamin, Aaron S" w:date="2021-06-14T13:47:00Z">
        <w:r w:rsidR="008F25D7">
          <w:rPr>
            <w:rFonts w:cstheme="minorHAnsi"/>
          </w:rPr>
          <w:t xml:space="preserve">; </w:t>
        </w:r>
      </w:ins>
      <w:del w:id="122" w:author="Benjamin, Aaron S" w:date="2021-06-14T13:47:00Z">
        <w:r w:rsidR="00CC31FC" w:rsidDel="008F25D7">
          <w:rPr>
            <w:rFonts w:cstheme="minorHAnsi"/>
          </w:rPr>
          <w:delText xml:space="preserve"> and </w:delText>
        </w:r>
      </w:del>
      <w:r w:rsidR="00CC31FC">
        <w:rPr>
          <w:rFonts w:cstheme="minorHAnsi"/>
        </w:rPr>
        <w:t>only one target</w:t>
      </w:r>
      <w:r w:rsidR="00BC5143">
        <w:rPr>
          <w:rFonts w:cstheme="minorHAnsi"/>
        </w:rPr>
        <w:t xml:space="preserve"> was presented in each trial. </w:t>
      </w:r>
      <w:r w:rsidR="00565558">
        <w:rPr>
          <w:rFonts w:cstheme="minorHAnsi"/>
        </w:rPr>
        <w:t xml:space="preserve">The target was equally likely to appear in any of the six positions. </w:t>
      </w:r>
      <w:r w:rsidR="00BC5143">
        <w:rPr>
          <w:rFonts w:cstheme="minorHAnsi"/>
        </w:rPr>
        <w:t>Participants were instructed to</w:t>
      </w:r>
      <w:r w:rsidR="00021D63">
        <w:rPr>
          <w:rFonts w:cstheme="minorHAnsi"/>
        </w:rPr>
        <w:t xml:space="preserve"> search for a red of green target circle and</w:t>
      </w:r>
      <w:r w:rsidR="00BC5143">
        <w:rPr>
          <w:rFonts w:cstheme="minorHAnsi"/>
        </w:rPr>
        <w:t xml:space="preserve"> </w:t>
      </w:r>
      <w:ins w:id="123" w:author="Benjamin, Aaron S" w:date="2021-06-14T13:47:00Z">
        <w:r w:rsidR="008F25D7">
          <w:rPr>
            <w:rFonts w:cstheme="minorHAnsi"/>
          </w:rPr>
          <w:t xml:space="preserve">to </w:t>
        </w:r>
      </w:ins>
      <w:r w:rsidR="00BC5143">
        <w:rPr>
          <w:rFonts w:cstheme="minorHAnsi"/>
        </w:rPr>
        <w:t>report as quickly and as accurately as possible the orientation of the line inside the circle by pressing “</w:t>
      </w:r>
      <w:r w:rsidR="00565558">
        <w:rPr>
          <w:rFonts w:cstheme="minorHAnsi"/>
        </w:rPr>
        <w:t>Z</w:t>
      </w:r>
      <w:r w:rsidR="00BC5143">
        <w:rPr>
          <w:rFonts w:cstheme="minorHAnsi"/>
        </w:rPr>
        <w:t xml:space="preserve">” for </w:t>
      </w:r>
      <w:r w:rsidR="00565558">
        <w:rPr>
          <w:rFonts w:cstheme="minorHAnsi"/>
        </w:rPr>
        <w:t xml:space="preserve">horizontal </w:t>
      </w:r>
      <w:r w:rsidR="00BC5143">
        <w:rPr>
          <w:rFonts w:cstheme="minorHAnsi"/>
        </w:rPr>
        <w:t>or “</w:t>
      </w:r>
      <w:r w:rsidR="00565558">
        <w:rPr>
          <w:rFonts w:cstheme="minorHAnsi"/>
        </w:rPr>
        <w:t>M</w:t>
      </w:r>
      <w:r w:rsidR="00BC5143">
        <w:rPr>
          <w:rFonts w:cstheme="minorHAnsi"/>
        </w:rPr>
        <w:t xml:space="preserve">” for </w:t>
      </w:r>
      <w:r w:rsidR="00565558">
        <w:rPr>
          <w:rFonts w:cstheme="minorHAnsi"/>
        </w:rPr>
        <w:t>vertical</w:t>
      </w:r>
      <w:r w:rsidR="00BC5143">
        <w:rPr>
          <w:rFonts w:cstheme="minorHAnsi"/>
        </w:rPr>
        <w:t xml:space="preserve">. </w:t>
      </w:r>
      <w:r w:rsidR="00565558">
        <w:rPr>
          <w:rFonts w:cstheme="minorHAnsi"/>
        </w:rPr>
        <w:t xml:space="preserve">After the search display was presented, participants received feedback using </w:t>
      </w:r>
      <w:r w:rsidR="00A574FE">
        <w:rPr>
          <w:rFonts w:cstheme="minorHAnsi"/>
        </w:rPr>
        <w:t xml:space="preserve">a point </w:t>
      </w:r>
      <w:r w:rsidR="00565558">
        <w:rPr>
          <w:rFonts w:cstheme="minorHAnsi"/>
        </w:rPr>
        <w:t xml:space="preserve">display </w:t>
      </w:r>
      <w:r w:rsidR="00A574FE">
        <w:rPr>
          <w:rFonts w:cstheme="minorHAnsi"/>
        </w:rPr>
        <w:t xml:space="preserve">for </w:t>
      </w:r>
      <w:r w:rsidR="00565558">
        <w:rPr>
          <w:rFonts w:cstheme="minorHAnsi"/>
        </w:rPr>
        <w:t xml:space="preserve">1500 ms. Participants received “+2 points” or “+10 points” for correct responses </w:t>
      </w:r>
      <w:r w:rsidR="00CC31FC">
        <w:rPr>
          <w:rFonts w:cstheme="minorHAnsi"/>
        </w:rPr>
        <w:t>and</w:t>
      </w:r>
      <w:r w:rsidR="00565558">
        <w:rPr>
          <w:rFonts w:cstheme="minorHAnsi"/>
        </w:rPr>
        <w:t xml:space="preserve"> “Miss” for wrong or late responses along with a running total of how many points they ha</w:t>
      </w:r>
      <w:ins w:id="124" w:author="Benjamin, Aaron S" w:date="2021-06-14T13:47:00Z">
        <w:r w:rsidR="008F25D7">
          <w:rPr>
            <w:rFonts w:cstheme="minorHAnsi"/>
          </w:rPr>
          <w:t>d</w:t>
        </w:r>
      </w:ins>
      <w:del w:id="125" w:author="Benjamin, Aaron S" w:date="2021-06-14T13:47:00Z">
        <w:r w:rsidR="00565558" w:rsidDel="008F25D7">
          <w:rPr>
            <w:rFonts w:cstheme="minorHAnsi"/>
          </w:rPr>
          <w:delText>ve</w:delText>
        </w:r>
      </w:del>
      <w:r w:rsidR="00565558">
        <w:rPr>
          <w:rFonts w:cstheme="minorHAnsi"/>
        </w:rPr>
        <w:t xml:space="preserve"> earned</w:t>
      </w:r>
      <w:ins w:id="126" w:author="Benjamin, Aaron S" w:date="2021-06-14T13:47:00Z">
        <w:r w:rsidR="008F25D7">
          <w:rPr>
            <w:rFonts w:cstheme="minorHAnsi"/>
          </w:rPr>
          <w:t xml:space="preserve"> thus far in the experiment</w:t>
        </w:r>
      </w:ins>
      <w:r w:rsidR="00565558">
        <w:rPr>
          <w:rFonts w:cstheme="minorHAnsi"/>
        </w:rPr>
        <w:t xml:space="preserve">. </w:t>
      </w:r>
    </w:p>
    <w:p w14:paraId="4158BF4D" w14:textId="20D637A0" w:rsidR="00565558" w:rsidRDefault="00D60012" w:rsidP="007E07A2">
      <w:pPr>
        <w:ind w:firstLine="720"/>
        <w:rPr>
          <w:rFonts w:cstheme="minorHAnsi"/>
        </w:rPr>
      </w:pPr>
      <w:r>
        <w:rPr>
          <w:rFonts w:cstheme="minorHAnsi"/>
        </w:rPr>
        <w:t xml:space="preserve">For each participant, one of the two target colors (red and green) </w:t>
      </w:r>
      <w:del w:id="127" w:author="Benjamin, Aaron S" w:date="2021-06-14T13:47:00Z">
        <w:r w:rsidDel="008F25D7">
          <w:rPr>
            <w:rFonts w:cstheme="minorHAnsi"/>
          </w:rPr>
          <w:delText xml:space="preserve">were </w:delText>
        </w:r>
      </w:del>
      <w:ins w:id="128" w:author="Benjamin, Aaron S" w:date="2021-06-14T13:47:00Z">
        <w:r w:rsidR="008F25D7">
          <w:rPr>
            <w:rFonts w:cstheme="minorHAnsi"/>
          </w:rPr>
          <w:t xml:space="preserve">was </w:t>
        </w:r>
      </w:ins>
      <w:r>
        <w:rPr>
          <w:rFonts w:cstheme="minorHAnsi"/>
        </w:rPr>
        <w:t>randomly assigned as the high</w:t>
      </w:r>
      <w:ins w:id="129" w:author="Benjamin, Aaron S" w:date="2021-06-14T13:47:00Z">
        <w:r w:rsidR="008F25D7">
          <w:rPr>
            <w:rFonts w:cstheme="minorHAnsi"/>
          </w:rPr>
          <w:t>-</w:t>
        </w:r>
      </w:ins>
      <w:del w:id="130" w:author="Benjamin, Aaron S" w:date="2021-06-14T13:47:00Z">
        <w:r w:rsidDel="008F25D7">
          <w:rPr>
            <w:rFonts w:cstheme="minorHAnsi"/>
          </w:rPr>
          <w:delText xml:space="preserve"> </w:delText>
        </w:r>
      </w:del>
      <w:r>
        <w:rPr>
          <w:rFonts w:cstheme="minorHAnsi"/>
        </w:rPr>
        <w:t>value color, and the other as the low</w:t>
      </w:r>
      <w:ins w:id="131" w:author="Benjamin, Aaron S" w:date="2021-06-14T13:47:00Z">
        <w:r w:rsidR="008F25D7">
          <w:rPr>
            <w:rFonts w:cstheme="minorHAnsi"/>
          </w:rPr>
          <w:t>-</w:t>
        </w:r>
      </w:ins>
      <w:del w:id="132" w:author="Benjamin, Aaron S" w:date="2021-06-14T13:47:00Z">
        <w:r w:rsidDel="008F25D7">
          <w:rPr>
            <w:rFonts w:cstheme="minorHAnsi"/>
          </w:rPr>
          <w:delText xml:space="preserve"> </w:delText>
        </w:r>
      </w:del>
      <w:r>
        <w:rPr>
          <w:rFonts w:cstheme="minorHAnsi"/>
        </w:rPr>
        <w:t>value color. Correct responses to high-value targets had an 80% chance of receiving a higher reward amount of 10 points and a 20% chance of receiving a lower reward amount of 2 points</w:t>
      </w:r>
      <w:ins w:id="133" w:author="Benjamin, Aaron S" w:date="2021-06-14T13:48:00Z">
        <w:r w:rsidR="008F25D7">
          <w:rPr>
            <w:rFonts w:cstheme="minorHAnsi"/>
          </w:rPr>
          <w:t xml:space="preserve">, with the opposite assignment </w:t>
        </w:r>
      </w:ins>
      <w:del w:id="134" w:author="Benjamin, Aaron S" w:date="2021-06-14T13:48:00Z">
        <w:r w:rsidDel="008F25D7">
          <w:rPr>
            <w:rFonts w:cstheme="minorHAnsi"/>
          </w:rPr>
          <w:delText xml:space="preserve"> (and vice versa </w:delText>
        </w:r>
      </w:del>
      <w:r>
        <w:rPr>
          <w:rFonts w:cstheme="minorHAnsi"/>
        </w:rPr>
        <w:t>for low-value targets</w:t>
      </w:r>
      <w:del w:id="135" w:author="Benjamin, Aaron S" w:date="2021-06-14T13:48:00Z">
        <w:r w:rsidDel="008F25D7">
          <w:rPr>
            <w:rFonts w:cstheme="minorHAnsi"/>
          </w:rPr>
          <w:delText>)</w:delText>
        </w:r>
      </w:del>
      <w:r>
        <w:rPr>
          <w:rFonts w:cstheme="minorHAnsi"/>
        </w:rPr>
        <w:t xml:space="preserve">. </w:t>
      </w:r>
      <w:r w:rsidR="007E07A2" w:rsidRPr="00CE5190">
        <w:rPr>
          <w:rFonts w:cstheme="minorHAnsi"/>
        </w:rPr>
        <w:t xml:space="preserve">Thus, </w:t>
      </w:r>
      <w:r w:rsidR="00CC31FC">
        <w:rPr>
          <w:rFonts w:cstheme="minorHAnsi"/>
        </w:rPr>
        <w:t>the</w:t>
      </w:r>
      <w:r w:rsidR="007E07A2" w:rsidRPr="00CE5190">
        <w:rPr>
          <w:rFonts w:cstheme="minorHAnsi"/>
        </w:rPr>
        <w:t xml:space="preserve"> training phase </w:t>
      </w:r>
      <w:del w:id="136" w:author="Benjamin, Aaron S" w:date="2021-06-14T14:39:00Z">
        <w:r w:rsidR="007E07A2" w:rsidRPr="00CE5190" w:rsidDel="00232C67">
          <w:rPr>
            <w:rFonts w:cstheme="minorHAnsi"/>
          </w:rPr>
          <w:delText xml:space="preserve">would </w:delText>
        </w:r>
      </w:del>
      <w:r w:rsidR="007E07A2" w:rsidRPr="00CE5190">
        <w:rPr>
          <w:rFonts w:cstheme="minorHAnsi"/>
        </w:rPr>
        <w:t>imbue</w:t>
      </w:r>
      <w:ins w:id="137" w:author="Benjamin, Aaron S" w:date="2021-06-14T14:39:00Z">
        <w:r w:rsidR="00232C67">
          <w:rPr>
            <w:rFonts w:cstheme="minorHAnsi"/>
          </w:rPr>
          <w:t>d</w:t>
        </w:r>
      </w:ins>
      <w:r w:rsidR="007E07A2" w:rsidRPr="00CE5190">
        <w:rPr>
          <w:rFonts w:cstheme="minorHAnsi"/>
        </w:rPr>
        <w:t xml:space="preserve"> one color with a </w:t>
      </w:r>
      <w:ins w:id="138" w:author="Benjamin, Aaron S" w:date="2021-06-14T14:39:00Z">
        <w:r w:rsidR="00232C67">
          <w:rPr>
            <w:rFonts w:cstheme="minorHAnsi"/>
          </w:rPr>
          <w:t xml:space="preserve">(probabilistically) </w:t>
        </w:r>
      </w:ins>
      <w:r w:rsidR="007E07A2" w:rsidRPr="00CE5190">
        <w:rPr>
          <w:rFonts w:cstheme="minorHAnsi"/>
        </w:rPr>
        <w:t xml:space="preserve">high value and the other color with </w:t>
      </w:r>
      <w:r w:rsidR="00CC31FC">
        <w:rPr>
          <w:rFonts w:cstheme="minorHAnsi"/>
        </w:rPr>
        <w:t xml:space="preserve">low </w:t>
      </w:r>
      <w:r w:rsidR="007E07A2" w:rsidRPr="00CE5190">
        <w:rPr>
          <w:rFonts w:cstheme="minorHAnsi"/>
        </w:rPr>
        <w:t>value</w:t>
      </w:r>
      <w:r w:rsidR="00CC31FC">
        <w:rPr>
          <w:rFonts w:cstheme="minorHAnsi"/>
        </w:rPr>
        <w:t>.</w:t>
      </w:r>
    </w:p>
    <w:p w14:paraId="3BFCB4F7" w14:textId="4957AA4B" w:rsidR="00CE5190" w:rsidRPr="00CE5190" w:rsidRDefault="007E07A2" w:rsidP="00021D63">
      <w:pPr>
        <w:ind w:firstLine="720"/>
        <w:rPr>
          <w:rFonts w:cstheme="minorHAnsi"/>
        </w:rPr>
      </w:pPr>
      <w:r w:rsidRPr="00CE5190">
        <w:rPr>
          <w:rFonts w:cstheme="minorHAnsi"/>
        </w:rPr>
        <w:t xml:space="preserve">Participants completed 10 practice trials with the option to repeat </w:t>
      </w:r>
      <w:ins w:id="139" w:author="Benjamin, Aaron S" w:date="2021-06-14T14:39:00Z">
        <w:r w:rsidR="00232C67">
          <w:rPr>
            <w:rFonts w:cstheme="minorHAnsi"/>
          </w:rPr>
          <w:t xml:space="preserve">those trials </w:t>
        </w:r>
      </w:ins>
      <w:r w:rsidRPr="00CE5190">
        <w:rPr>
          <w:rFonts w:cstheme="minorHAnsi"/>
        </w:rPr>
        <w:t>before moving to the experimental trials. Participants completed 200 experimental trials</w:t>
      </w:r>
      <w:r w:rsidR="00021D63">
        <w:rPr>
          <w:rFonts w:cstheme="minorHAnsi"/>
        </w:rPr>
        <w:t xml:space="preserve"> divided in 4 blocks. </w:t>
      </w:r>
      <w:del w:id="140" w:author="Benjamin, Aaron S" w:date="2021-06-14T14:39:00Z">
        <w:r w:rsidR="00021D63" w:rsidDel="00232C67">
          <w:rPr>
            <w:rFonts w:cstheme="minorHAnsi"/>
          </w:rPr>
          <w:delText>In-b</w:delText>
        </w:r>
      </w:del>
      <w:ins w:id="141" w:author="Benjamin, Aaron S" w:date="2021-06-14T14:39:00Z">
        <w:r w:rsidR="00232C67">
          <w:rPr>
            <w:rFonts w:cstheme="minorHAnsi"/>
          </w:rPr>
          <w:t>B</w:t>
        </w:r>
      </w:ins>
      <w:r w:rsidR="00021D63">
        <w:rPr>
          <w:rFonts w:cstheme="minorHAnsi"/>
        </w:rPr>
        <w:t>etween blocks, participants were given a 30-second break screen that r</w:t>
      </w:r>
      <w:r w:rsidRPr="00CE5190">
        <w:rPr>
          <w:rFonts w:cstheme="minorHAnsi"/>
        </w:rPr>
        <w:t>eported overall accuracy and the total number of points they have earned</w:t>
      </w:r>
      <w:r w:rsidR="00021D63">
        <w:rPr>
          <w:rFonts w:cstheme="minorHAnsi"/>
        </w:rPr>
        <w:t>.</w:t>
      </w:r>
    </w:p>
    <w:p w14:paraId="68B744B7" w14:textId="77777777" w:rsidR="00CE5190" w:rsidRPr="00CE5190" w:rsidRDefault="00CE5190" w:rsidP="00CE5190">
      <w:pPr>
        <w:rPr>
          <w:rFonts w:cstheme="minorHAnsi"/>
        </w:rPr>
      </w:pPr>
    </w:p>
    <w:p w14:paraId="59D40A47" w14:textId="55954E9F" w:rsidR="00CE5190" w:rsidRPr="00CE5190" w:rsidRDefault="00CE5190" w:rsidP="00CE5190">
      <w:pPr>
        <w:rPr>
          <w:rFonts w:cstheme="minorHAnsi"/>
        </w:rPr>
      </w:pPr>
      <w:del w:id="142" w:author="Benjamin, Aaron S" w:date="2021-06-14T14:39:00Z">
        <w:r w:rsidRPr="00CE5190" w:rsidDel="00232C67">
          <w:rPr>
            <w:rFonts w:cstheme="minorHAnsi"/>
          </w:rPr>
          <w:delText xml:space="preserve">Test </w:delText>
        </w:r>
      </w:del>
      <w:ins w:id="143" w:author="Benjamin, Aaron S" w:date="2021-06-14T14:39:00Z">
        <w:r w:rsidR="00232C67">
          <w:rPr>
            <w:rFonts w:cstheme="minorHAnsi"/>
          </w:rPr>
          <w:t>Transfer</w:t>
        </w:r>
        <w:r w:rsidR="00232C67" w:rsidRPr="00CE5190">
          <w:rPr>
            <w:rFonts w:cstheme="minorHAnsi"/>
          </w:rPr>
          <w:t xml:space="preserve"> </w:t>
        </w:r>
      </w:ins>
      <w:r w:rsidRPr="00CE5190">
        <w:rPr>
          <w:rFonts w:cstheme="minorHAnsi"/>
        </w:rPr>
        <w:t>phase</w:t>
      </w:r>
      <w:del w:id="144" w:author="Benjamin, Aaron S" w:date="2021-06-14T14:39:00Z">
        <w:r w:rsidRPr="00CE5190" w:rsidDel="00232C67">
          <w:rPr>
            <w:rFonts w:cstheme="minorHAnsi"/>
          </w:rPr>
          <w:delText>.</w:delText>
        </w:r>
      </w:del>
      <w:r w:rsidRPr="00CE5190">
        <w:rPr>
          <w:rFonts w:cstheme="minorHAnsi"/>
        </w:rPr>
        <w:t xml:space="preserve"> </w:t>
      </w:r>
    </w:p>
    <w:p w14:paraId="366612E3" w14:textId="11F5EFC3" w:rsidR="00BD5E39" w:rsidRDefault="00232C67" w:rsidP="00BD5E39">
      <w:pPr>
        <w:ind w:firstLine="720"/>
        <w:rPr>
          <w:rFonts w:cstheme="minorHAnsi"/>
        </w:rPr>
      </w:pPr>
      <w:ins w:id="145" w:author="Benjamin, Aaron S" w:date="2021-06-14T14:40:00Z">
        <w:r>
          <w:rPr>
            <w:rFonts w:cstheme="minorHAnsi"/>
          </w:rPr>
          <w:t xml:space="preserve">The test used a rapid serial visual presentation (RSVP) procedure, with each list followed by a yes-no recognition trial. </w:t>
        </w:r>
      </w:ins>
      <w:del w:id="146" w:author="Benjamin, Aaron S" w:date="2021-06-14T14:41:00Z">
        <w:r w:rsidR="00CE5190" w:rsidRPr="00CE5190" w:rsidDel="00232C67">
          <w:rPr>
            <w:rFonts w:cstheme="minorHAnsi"/>
          </w:rPr>
          <w:delText>In the test phase, participants were tasked with remembering visual stimuli in a</w:delText>
        </w:r>
        <w:r w:rsidR="00FF66AA" w:rsidDel="00232C67">
          <w:rPr>
            <w:rFonts w:cstheme="minorHAnsi"/>
          </w:rPr>
          <w:delText xml:space="preserve">n old/new </w:delText>
        </w:r>
        <w:r w:rsidR="00CE5190" w:rsidRPr="00CC31FC" w:rsidDel="00232C67">
          <w:rPr>
            <w:rFonts w:cstheme="minorHAnsi"/>
          </w:rPr>
          <w:delText>recognition task.</w:delText>
        </w:r>
        <w:r w:rsidR="00CE5190" w:rsidRPr="00CE5190" w:rsidDel="00232C67">
          <w:rPr>
            <w:rFonts w:cstheme="minorHAnsi"/>
          </w:rPr>
          <w:delText xml:space="preserve"> </w:delText>
        </w:r>
      </w:del>
      <w:r w:rsidR="00FF66AA" w:rsidRPr="00F94722">
        <w:rPr>
          <w:rFonts w:cstheme="minorHAnsi"/>
        </w:rPr>
        <w:t xml:space="preserve">Each trial began with a fixation </w:t>
      </w:r>
      <w:r w:rsidR="00FF66AA">
        <w:rPr>
          <w:rFonts w:cstheme="minorHAnsi"/>
        </w:rPr>
        <w:t xml:space="preserve">cross lasting between 400 to 600 ms. Then, three different characters were </w:t>
      </w:r>
      <w:r w:rsidR="00CC31FC">
        <w:rPr>
          <w:rFonts w:cstheme="minorHAnsi"/>
        </w:rPr>
        <w:t>sequentially</w:t>
      </w:r>
      <w:r w:rsidR="00BD5E39">
        <w:rPr>
          <w:rFonts w:cstheme="minorHAnsi"/>
        </w:rPr>
        <w:t xml:space="preserve"> </w:t>
      </w:r>
      <w:r w:rsidR="00FF66AA">
        <w:rPr>
          <w:rFonts w:cstheme="minorHAnsi"/>
        </w:rPr>
        <w:t xml:space="preserve">presented for 500 ms </w:t>
      </w:r>
      <w:r w:rsidR="00CC31FC">
        <w:rPr>
          <w:rFonts w:cstheme="minorHAnsi"/>
        </w:rPr>
        <w:t xml:space="preserve">each </w:t>
      </w:r>
      <w:r w:rsidR="00FF66AA">
        <w:rPr>
          <w:rFonts w:cstheme="minorHAnsi"/>
        </w:rPr>
        <w:t>followed by a 500</w:t>
      </w:r>
      <w:r w:rsidR="00CC31FC">
        <w:rPr>
          <w:rFonts w:cstheme="minorHAnsi"/>
        </w:rPr>
        <w:t xml:space="preserve"> </w:t>
      </w:r>
      <w:r w:rsidR="00FF66AA">
        <w:rPr>
          <w:rFonts w:cstheme="minorHAnsi"/>
        </w:rPr>
        <w:t>ms mask</w:t>
      </w:r>
      <w:ins w:id="147" w:author="Benjamin, Aaron S" w:date="2021-06-14T14:41:00Z">
        <w:r>
          <w:rPr>
            <w:rFonts w:cstheme="minorHAnsi"/>
          </w:rPr>
          <w:t>,</w:t>
        </w:r>
      </w:ins>
      <w:r w:rsidR="00BD5E39">
        <w:rPr>
          <w:rFonts w:cstheme="minorHAnsi"/>
        </w:rPr>
        <w:t xml:space="preserve"> as shown in </w:t>
      </w:r>
      <w:r w:rsidR="00BD5E39" w:rsidRPr="00CC31FC">
        <w:rPr>
          <w:rFonts w:cstheme="minorHAnsi"/>
          <w:b/>
          <w:bCs/>
        </w:rPr>
        <w:t>figure X</w:t>
      </w:r>
      <w:r w:rsidR="00FF66AA">
        <w:rPr>
          <w:rFonts w:cstheme="minorHAnsi"/>
        </w:rPr>
        <w:t xml:space="preserve">. We used a set of 90 unique characters from taken from the </w:t>
      </w:r>
      <w:commentRangeStart w:id="148"/>
      <w:r w:rsidR="00CE5190" w:rsidRPr="00CE5190">
        <w:rPr>
          <w:rFonts w:cstheme="minorHAnsi"/>
        </w:rPr>
        <w:t>Bruss</w:t>
      </w:r>
      <w:ins w:id="149" w:author="Benjamin, Aaron S" w:date="2021-06-14T14:40:00Z">
        <w:r>
          <w:rPr>
            <w:rFonts w:cstheme="minorHAnsi"/>
          </w:rPr>
          <w:t>el</w:t>
        </w:r>
      </w:ins>
      <w:del w:id="150" w:author="Benjamin, Aaron S" w:date="2021-06-14T14:40:00Z">
        <w:r w:rsidR="00CE5190" w:rsidRPr="00CE5190" w:rsidDel="00232C67">
          <w:rPr>
            <w:rFonts w:cstheme="minorHAnsi"/>
          </w:rPr>
          <w:delText>le</w:delText>
        </w:r>
      </w:del>
      <w:r w:rsidR="00CE5190" w:rsidRPr="00CE5190">
        <w:rPr>
          <w:rFonts w:cstheme="minorHAnsi"/>
        </w:rPr>
        <w:t xml:space="preserve">s Artificial </w:t>
      </w:r>
      <w:commentRangeEnd w:id="148"/>
      <w:r>
        <w:rPr>
          <w:rStyle w:val="CommentReference"/>
        </w:rPr>
        <w:commentReference w:id="148"/>
      </w:r>
      <w:r w:rsidR="00CE5190" w:rsidRPr="00CE5190">
        <w:rPr>
          <w:rFonts w:cstheme="minorHAnsi"/>
        </w:rPr>
        <w:t xml:space="preserve">Character Sets </w:t>
      </w:r>
      <w:r w:rsidR="00FF66AA">
        <w:rPr>
          <w:rFonts w:cstheme="minorHAnsi"/>
        </w:rPr>
        <w:t>(</w:t>
      </w:r>
      <w:r w:rsidR="00FF66AA" w:rsidRPr="00CC31FC">
        <w:rPr>
          <w:rFonts w:cstheme="minorHAnsi"/>
          <w:b/>
          <w:bCs/>
        </w:rPr>
        <w:t xml:space="preserve">Vidal, Content, </w:t>
      </w:r>
      <w:ins w:id="151" w:author="Benjamin, Aaron S" w:date="2021-06-14T14:40:00Z">
        <w:r>
          <w:rPr>
            <w:rFonts w:cstheme="minorHAnsi"/>
            <w:b/>
            <w:bCs/>
          </w:rPr>
          <w:t xml:space="preserve">&amp; </w:t>
        </w:r>
      </w:ins>
      <w:r w:rsidR="00FF66AA" w:rsidRPr="00CC31FC">
        <w:rPr>
          <w:rFonts w:cstheme="minorHAnsi"/>
          <w:b/>
          <w:bCs/>
        </w:rPr>
        <w:t>Chetail, 2017</w:t>
      </w:r>
      <w:r w:rsidR="00FF66AA">
        <w:rPr>
          <w:rFonts w:cstheme="minorHAnsi"/>
        </w:rPr>
        <w:t>)</w:t>
      </w:r>
      <w:ins w:id="152" w:author="Benjamin, Aaron S" w:date="2021-06-14T14:40:00Z">
        <w:r>
          <w:rPr>
            <w:rFonts w:cstheme="minorHAnsi"/>
          </w:rPr>
          <w:t>,</w:t>
        </w:r>
      </w:ins>
      <w:r w:rsidR="00FF66AA">
        <w:rPr>
          <w:rFonts w:cstheme="minorHAnsi"/>
        </w:rPr>
        <w:t xml:space="preserve"> which are a set of standardized characters that emulate features of various languages without being identifiable to participants. Within each trial, characters were randomly sampled without replacement from the total stimulus set, but characters </w:t>
      </w:r>
      <w:del w:id="153" w:author="Benjamin, Aaron S" w:date="2021-06-14T14:41:00Z">
        <w:r w:rsidR="00FF66AA" w:rsidDel="00232C67">
          <w:rPr>
            <w:rFonts w:cstheme="minorHAnsi"/>
          </w:rPr>
          <w:delText>could be</w:delText>
        </w:r>
      </w:del>
      <w:ins w:id="154" w:author="Benjamin, Aaron S" w:date="2021-06-14T14:41:00Z">
        <w:r>
          <w:rPr>
            <w:rFonts w:cstheme="minorHAnsi"/>
          </w:rPr>
          <w:t>were</w:t>
        </w:r>
      </w:ins>
      <w:r w:rsidR="00FF66AA">
        <w:rPr>
          <w:rFonts w:cstheme="minorHAnsi"/>
        </w:rPr>
        <w:t xml:space="preserve"> repeated between trials.</w:t>
      </w:r>
      <w:r w:rsidR="00BD5E39">
        <w:rPr>
          <w:rFonts w:cstheme="minorHAnsi"/>
        </w:rPr>
        <w:t xml:space="preserve"> </w:t>
      </w:r>
      <w:r w:rsidR="00EA2063">
        <w:rPr>
          <w:rFonts w:cstheme="minorHAnsi"/>
        </w:rPr>
        <w:t>C</w:t>
      </w:r>
      <w:r w:rsidR="00BD5E39">
        <w:rPr>
          <w:rFonts w:cstheme="minorHAnsi"/>
        </w:rPr>
        <w:t xml:space="preserve">haracters were </w:t>
      </w:r>
      <w:ins w:id="155" w:author="Benjamin, Aaron S" w:date="2021-06-14T14:41:00Z">
        <w:r>
          <w:rPr>
            <w:rFonts w:cstheme="minorHAnsi"/>
          </w:rPr>
          <w:t xml:space="preserve">mostly </w:t>
        </w:r>
      </w:ins>
      <w:r w:rsidR="00BD5E39">
        <w:rPr>
          <w:rFonts w:cstheme="minorHAnsi"/>
        </w:rPr>
        <w:t>presented in black</w:t>
      </w:r>
      <w:r w:rsidR="00EA2063">
        <w:rPr>
          <w:rFonts w:cstheme="minorHAnsi"/>
        </w:rPr>
        <w:t xml:space="preserve"> but</w:t>
      </w:r>
      <w:ins w:id="156" w:author="Benjamin, Aaron S" w:date="2021-06-14T14:41:00Z">
        <w:r>
          <w:rPr>
            <w:rFonts w:cstheme="minorHAnsi"/>
          </w:rPr>
          <w:t>,</w:t>
        </w:r>
      </w:ins>
      <w:r w:rsidR="00EA2063">
        <w:rPr>
          <w:rFonts w:cstheme="minorHAnsi"/>
        </w:rPr>
        <w:t xml:space="preserve"> on some trials, one character </w:t>
      </w:r>
      <w:del w:id="157" w:author="Benjamin, Aaron S" w:date="2021-06-14T14:41:00Z">
        <w:r w:rsidR="00EA2063" w:rsidDel="00232C67">
          <w:rPr>
            <w:rFonts w:cstheme="minorHAnsi"/>
          </w:rPr>
          <w:delText>would be</w:delText>
        </w:r>
      </w:del>
      <w:ins w:id="158" w:author="Benjamin, Aaron S" w:date="2021-06-14T14:41:00Z">
        <w:r>
          <w:rPr>
            <w:rFonts w:cstheme="minorHAnsi"/>
          </w:rPr>
          <w:t>was</w:t>
        </w:r>
      </w:ins>
      <w:r w:rsidR="00EA2063">
        <w:rPr>
          <w:rFonts w:cstheme="minorHAnsi"/>
        </w:rPr>
        <w:t xml:space="preserve"> presented in red or green</w:t>
      </w:r>
      <w:del w:id="159" w:author="Benjamin, Aaron S" w:date="2021-06-14T14:41:00Z">
        <w:r w:rsidR="00EA2063" w:rsidDel="00232C67">
          <w:rPr>
            <w:rFonts w:cstheme="minorHAnsi"/>
          </w:rPr>
          <w:delText xml:space="preserve"> corresponding to the </w:delText>
        </w:r>
        <w:r w:rsidR="00CC31FC" w:rsidDel="00232C67">
          <w:rPr>
            <w:rFonts w:cstheme="minorHAnsi"/>
          </w:rPr>
          <w:delText>high</w:delText>
        </w:r>
        <w:r w:rsidR="00EA2063" w:rsidDel="00232C67">
          <w:rPr>
            <w:rFonts w:cstheme="minorHAnsi"/>
          </w:rPr>
          <w:delText xml:space="preserve">- and </w:delText>
        </w:r>
        <w:r w:rsidR="00CC31FC" w:rsidDel="00232C67">
          <w:rPr>
            <w:rFonts w:cstheme="minorHAnsi"/>
          </w:rPr>
          <w:delText>low</w:delText>
        </w:r>
        <w:r w:rsidR="00EA2063" w:rsidDel="00232C67">
          <w:rPr>
            <w:rFonts w:cstheme="minorHAnsi"/>
          </w:rPr>
          <w:delText>-</w:delText>
        </w:r>
        <w:r w:rsidR="00CC31FC" w:rsidDel="00232C67">
          <w:rPr>
            <w:rFonts w:cstheme="minorHAnsi"/>
          </w:rPr>
          <w:delText>value</w:delText>
        </w:r>
        <w:r w:rsidR="00EA2063" w:rsidDel="00232C67">
          <w:rPr>
            <w:rFonts w:cstheme="minorHAnsi"/>
          </w:rPr>
          <w:delText xml:space="preserve"> colors from the training phase</w:delText>
        </w:r>
      </w:del>
      <w:r w:rsidR="00EA2063">
        <w:rPr>
          <w:rFonts w:cstheme="minorHAnsi"/>
        </w:rPr>
        <w:t>. We refer to these items as high-reward</w:t>
      </w:r>
      <w:del w:id="160" w:author="Benjamin, Aaron S" w:date="2021-06-14T14:41:00Z">
        <w:r w:rsidR="00EA2063" w:rsidDel="00232C67">
          <w:rPr>
            <w:rFonts w:cstheme="minorHAnsi"/>
          </w:rPr>
          <w:delText>ed</w:delText>
        </w:r>
      </w:del>
      <w:r w:rsidR="00EA2063">
        <w:rPr>
          <w:rFonts w:cstheme="minorHAnsi"/>
        </w:rPr>
        <w:t xml:space="preserve"> items and low-reward</w:t>
      </w:r>
      <w:del w:id="161" w:author="Benjamin, Aaron S" w:date="2021-06-14T14:42:00Z">
        <w:r w:rsidR="00EA2063" w:rsidDel="00232C67">
          <w:rPr>
            <w:rFonts w:cstheme="minorHAnsi"/>
          </w:rPr>
          <w:delText>ed</w:delText>
        </w:r>
      </w:del>
      <w:r w:rsidR="00EA2063">
        <w:rPr>
          <w:rFonts w:cstheme="minorHAnsi"/>
        </w:rPr>
        <w:t xml:space="preserve"> items</w:t>
      </w:r>
      <w:r w:rsidR="002B7B84">
        <w:rPr>
          <w:rFonts w:cstheme="minorHAnsi"/>
        </w:rPr>
        <w:t xml:space="preserve">, </w:t>
      </w:r>
      <w:ins w:id="162" w:author="Benjamin, Aaron S" w:date="2021-06-14T14:42:00Z">
        <w:r>
          <w:rPr>
            <w:rFonts w:cstheme="minorHAnsi"/>
          </w:rPr>
          <w:t xml:space="preserve">corresponding to their status during the training phase, </w:t>
        </w:r>
      </w:ins>
      <w:r w:rsidR="002B7B84">
        <w:rPr>
          <w:rFonts w:cstheme="minorHAnsi"/>
        </w:rPr>
        <w:t>but it should be noted that participants did not receive any rewards in this phase, so the reward color ha</w:t>
      </w:r>
      <w:ins w:id="163" w:author="Benjamin, Aaron S" w:date="2021-06-14T14:42:00Z">
        <w:r>
          <w:rPr>
            <w:rFonts w:cstheme="minorHAnsi"/>
          </w:rPr>
          <w:t>d</w:t>
        </w:r>
      </w:ins>
      <w:del w:id="164" w:author="Benjamin, Aaron S" w:date="2021-06-14T14:42:00Z">
        <w:r w:rsidR="002B7B84" w:rsidDel="00232C67">
          <w:rPr>
            <w:rFonts w:cstheme="minorHAnsi"/>
          </w:rPr>
          <w:delText>s</w:delText>
        </w:r>
      </w:del>
      <w:r w:rsidR="002B7B84">
        <w:rPr>
          <w:rFonts w:cstheme="minorHAnsi"/>
        </w:rPr>
        <w:t xml:space="preserve"> no bearing on the task.</w:t>
      </w:r>
    </w:p>
    <w:p w14:paraId="62C0D144" w14:textId="53D44F9D" w:rsidR="00B577E8" w:rsidRPr="002B7B84" w:rsidRDefault="00B577E8" w:rsidP="00BD5E39">
      <w:pPr>
        <w:ind w:firstLine="720"/>
        <w:rPr>
          <w:rFonts w:cstheme="minorHAnsi"/>
        </w:rPr>
      </w:pPr>
      <w:r>
        <w:rPr>
          <w:rFonts w:cstheme="minorHAnsi"/>
        </w:rPr>
        <w:t>To maximize the number of critical trials, we adjusted the proportion of old vs. new trials and the ratio of low- high- and no-reward trials. Across 200 experimental trials, we used a 3:2 ratio between old and new trials (120 old: 80 new). For reward colors, we used a 3:3:2 ratio between low-, high-, and no-reward trials</w:t>
      </w:r>
      <w:r w:rsidR="0011619D">
        <w:rPr>
          <w:rFonts w:cstheme="minorHAnsi"/>
        </w:rPr>
        <w:t xml:space="preserve"> (75 high-value: 75 low-value</w:t>
      </w:r>
      <w:r w:rsidR="002B7B84">
        <w:rPr>
          <w:rFonts w:cstheme="minorHAnsi"/>
        </w:rPr>
        <w:t>: 50 no-reward</w:t>
      </w:r>
      <w:del w:id="165" w:author="Benjamin, Aaron S" w:date="2021-06-14T14:42:00Z">
        <w:r w:rsidR="002B7B84" w:rsidDel="00232C67">
          <w:rPr>
            <w:rFonts w:cstheme="minorHAnsi"/>
          </w:rPr>
          <w:delText>:</w:delText>
        </w:r>
      </w:del>
      <w:r w:rsidR="0011619D">
        <w:rPr>
          <w:rFonts w:cstheme="minorHAnsi"/>
        </w:rPr>
        <w:t>). For old trials, there were an equal proportion of targets in the 1</w:t>
      </w:r>
      <w:r w:rsidR="0011619D" w:rsidRPr="0011619D">
        <w:rPr>
          <w:rFonts w:cstheme="minorHAnsi"/>
          <w:vertAlign w:val="superscript"/>
        </w:rPr>
        <w:t>st</w:t>
      </w:r>
      <w:r w:rsidR="0011619D">
        <w:rPr>
          <w:rFonts w:cstheme="minorHAnsi"/>
        </w:rPr>
        <w:t>, 2</w:t>
      </w:r>
      <w:r w:rsidR="0011619D" w:rsidRPr="0011619D">
        <w:rPr>
          <w:rFonts w:cstheme="minorHAnsi"/>
          <w:vertAlign w:val="superscript"/>
        </w:rPr>
        <w:t>nd</w:t>
      </w:r>
      <w:r w:rsidR="0011619D">
        <w:rPr>
          <w:rFonts w:cstheme="minorHAnsi"/>
        </w:rPr>
        <w:t>, and 3</w:t>
      </w:r>
      <w:r w:rsidR="0011619D" w:rsidRPr="0011619D">
        <w:rPr>
          <w:rFonts w:cstheme="minorHAnsi"/>
          <w:vertAlign w:val="superscript"/>
        </w:rPr>
        <w:t>rd</w:t>
      </w:r>
      <w:r w:rsidR="0011619D">
        <w:rPr>
          <w:rFonts w:cstheme="minorHAnsi"/>
        </w:rPr>
        <w:t xml:space="preserve"> serial positions. For color trials, there were also an equal proportion of colored items in the 1</w:t>
      </w:r>
      <w:r w:rsidR="0011619D" w:rsidRPr="0011619D">
        <w:rPr>
          <w:rFonts w:cstheme="minorHAnsi"/>
          <w:vertAlign w:val="superscript"/>
        </w:rPr>
        <w:t>st</w:t>
      </w:r>
      <w:r w:rsidR="0011619D">
        <w:rPr>
          <w:rFonts w:cstheme="minorHAnsi"/>
        </w:rPr>
        <w:t>, 2</w:t>
      </w:r>
      <w:r w:rsidR="0011619D" w:rsidRPr="0011619D">
        <w:rPr>
          <w:rFonts w:cstheme="minorHAnsi"/>
          <w:vertAlign w:val="superscript"/>
        </w:rPr>
        <w:t>nd</w:t>
      </w:r>
      <w:r w:rsidR="0011619D">
        <w:rPr>
          <w:rFonts w:cstheme="minorHAnsi"/>
        </w:rPr>
        <w:t>, and 3</w:t>
      </w:r>
      <w:r w:rsidR="0011619D" w:rsidRPr="0011619D">
        <w:rPr>
          <w:rFonts w:cstheme="minorHAnsi"/>
          <w:vertAlign w:val="superscript"/>
        </w:rPr>
        <w:t>rd</w:t>
      </w:r>
      <w:r w:rsidR="0011619D">
        <w:rPr>
          <w:rFonts w:cstheme="minorHAnsi"/>
        </w:rPr>
        <w:t xml:space="preserve"> serial positions. </w:t>
      </w:r>
      <w:r w:rsidR="002B7B84">
        <w:rPr>
          <w:rFonts w:cstheme="minorHAnsi"/>
        </w:rPr>
        <w:t>(</w:t>
      </w:r>
      <w:r w:rsidR="002B7B84">
        <w:rPr>
          <w:rFonts w:cstheme="minorHAnsi"/>
          <w:i/>
          <w:iCs/>
        </w:rPr>
        <w:t xml:space="preserve">needs review for clarification – talk about proportion of trials or the </w:t>
      </w:r>
      <w:commentRangeStart w:id="166"/>
      <w:r w:rsidR="002B7B84">
        <w:rPr>
          <w:rFonts w:cstheme="minorHAnsi"/>
          <w:i/>
          <w:iCs/>
        </w:rPr>
        <w:t xml:space="preserve">actual number of trials </w:t>
      </w:r>
      <w:commentRangeEnd w:id="166"/>
      <w:r w:rsidR="00232C67">
        <w:rPr>
          <w:rStyle w:val="CommentReference"/>
        </w:rPr>
        <w:commentReference w:id="166"/>
      </w:r>
      <w:r w:rsidR="002B7B84">
        <w:rPr>
          <w:rFonts w:cstheme="minorHAnsi"/>
          <w:i/>
          <w:iCs/>
        </w:rPr>
        <w:t>for each category</w:t>
      </w:r>
      <w:r w:rsidR="00F67F97">
        <w:rPr>
          <w:rFonts w:cstheme="minorHAnsi"/>
          <w:i/>
          <w:iCs/>
        </w:rPr>
        <w:t xml:space="preserve"> and combination</w:t>
      </w:r>
      <w:r w:rsidR="002B7B84">
        <w:rPr>
          <w:rFonts w:cstheme="minorHAnsi"/>
        </w:rPr>
        <w:t xml:space="preserve">) </w:t>
      </w:r>
    </w:p>
    <w:p w14:paraId="02D904F3" w14:textId="5F3FDE4F" w:rsidR="00564F0F" w:rsidRDefault="00EA2063" w:rsidP="00564F0F">
      <w:pPr>
        <w:ind w:firstLine="720"/>
        <w:rPr>
          <w:rFonts w:cstheme="minorHAnsi"/>
        </w:rPr>
      </w:pPr>
      <w:r>
        <w:rPr>
          <w:rFonts w:cstheme="minorHAnsi"/>
        </w:rPr>
        <w:t xml:space="preserve">After the three to-be-remembered items were presented, a test item was presented </w:t>
      </w:r>
      <w:r w:rsidR="00564F0F">
        <w:rPr>
          <w:rFonts w:cstheme="minorHAnsi"/>
        </w:rPr>
        <w:t xml:space="preserve">for </w:t>
      </w:r>
      <w:r w:rsidR="002B7B84">
        <w:rPr>
          <w:rFonts w:cstheme="minorHAnsi"/>
        </w:rPr>
        <w:t>2500</w:t>
      </w:r>
      <w:r w:rsidR="00564F0F">
        <w:rPr>
          <w:rFonts w:cstheme="minorHAnsi"/>
        </w:rPr>
        <w:t xml:space="preserve"> ms or until participant response. Participants were prompted to </w:t>
      </w:r>
      <w:r>
        <w:rPr>
          <w:rFonts w:cstheme="minorHAnsi"/>
        </w:rPr>
        <w:t>press “Z” if</w:t>
      </w:r>
      <w:r w:rsidR="00564F0F">
        <w:rPr>
          <w:rFonts w:cstheme="minorHAnsi"/>
        </w:rPr>
        <w:t xml:space="preserve"> the test item was an old item previously presented in the list o</w:t>
      </w:r>
      <w:r w:rsidR="002B7B84">
        <w:rPr>
          <w:rFonts w:cstheme="minorHAnsi"/>
        </w:rPr>
        <w:t>r</w:t>
      </w:r>
      <w:r w:rsidR="00564F0F">
        <w:rPr>
          <w:rFonts w:cstheme="minorHAnsi"/>
        </w:rPr>
        <w:t xml:space="preserve"> </w:t>
      </w:r>
      <w:del w:id="167" w:author="Benjamin, Aaron S" w:date="2021-06-14T14:43:00Z">
        <w:r w:rsidR="00564F0F" w:rsidDel="00232C67">
          <w:rPr>
            <w:rFonts w:cstheme="minorHAnsi"/>
          </w:rPr>
          <w:delText xml:space="preserve">press </w:delText>
        </w:r>
      </w:del>
      <w:r w:rsidR="00564F0F">
        <w:rPr>
          <w:rFonts w:cstheme="minorHAnsi"/>
        </w:rPr>
        <w:t xml:space="preserve">“M” if the test item was a new item that was not presented in the list. After each response, feedback was displayed for 1500 ms with “Correct” for correct responses or “Miss” for wrong or late responses. However, unlike the training phase, participants did not receive any points. </w:t>
      </w:r>
      <w:del w:id="168" w:author="Benjamin, Aaron S" w:date="2021-06-14T14:43:00Z">
        <w:r w:rsidR="00564F0F" w:rsidDel="00232C67">
          <w:rPr>
            <w:rFonts w:cstheme="minorHAnsi"/>
          </w:rPr>
          <w:delText>Therefore</w:delText>
        </w:r>
      </w:del>
      <w:ins w:id="169" w:author="Benjamin, Aaron S" w:date="2021-06-14T14:43:00Z">
        <w:r w:rsidR="00232C67">
          <w:rPr>
            <w:rFonts w:cstheme="minorHAnsi"/>
          </w:rPr>
          <w:t>Again</w:t>
        </w:r>
      </w:ins>
      <w:r w:rsidR="00564F0F">
        <w:rPr>
          <w:rFonts w:cstheme="minorHAnsi"/>
        </w:rPr>
        <w:t xml:space="preserve">, </w:t>
      </w:r>
      <w:del w:id="170" w:author="Benjamin, Aaron S" w:date="2021-06-14T14:43:00Z">
        <w:r w:rsidR="00564F0F" w:rsidDel="00232C67">
          <w:rPr>
            <w:rFonts w:cstheme="minorHAnsi"/>
          </w:rPr>
          <w:delText xml:space="preserve">any </w:delText>
        </w:r>
      </w:del>
      <w:r w:rsidR="00564F0F">
        <w:rPr>
          <w:rFonts w:cstheme="minorHAnsi"/>
        </w:rPr>
        <w:t>the color of any list items were no longer relevant in this phase.</w:t>
      </w:r>
    </w:p>
    <w:p w14:paraId="33A8F0C9" w14:textId="60E45201" w:rsidR="002538F1" w:rsidRDefault="00B577E8" w:rsidP="00B577E8">
      <w:pPr>
        <w:ind w:firstLine="720"/>
        <w:rPr>
          <w:rFonts w:cstheme="minorHAnsi"/>
        </w:rPr>
      </w:pPr>
      <w:r w:rsidRPr="00CE5190">
        <w:rPr>
          <w:rFonts w:cstheme="minorHAnsi"/>
        </w:rPr>
        <w:t>Participants completed 10 practice trials with the option to repeat before moving to the experimental trials. Participants completed 200 experimental trials</w:t>
      </w:r>
      <w:r>
        <w:rPr>
          <w:rFonts w:cstheme="minorHAnsi"/>
        </w:rPr>
        <w:t xml:space="preserve"> divided in 4 blocks. </w:t>
      </w:r>
      <w:del w:id="171" w:author="Benjamin, Aaron S" w:date="2021-06-14T14:43:00Z">
        <w:r w:rsidDel="00232C67">
          <w:rPr>
            <w:rFonts w:cstheme="minorHAnsi"/>
          </w:rPr>
          <w:delText>In-</w:delText>
        </w:r>
      </w:del>
      <w:ins w:id="172" w:author="Benjamin, Aaron S" w:date="2021-06-14T14:43:00Z">
        <w:r w:rsidR="00232C67">
          <w:rPr>
            <w:rFonts w:cstheme="minorHAnsi"/>
          </w:rPr>
          <w:t>B</w:t>
        </w:r>
      </w:ins>
      <w:del w:id="173" w:author="Benjamin, Aaron S" w:date="2021-06-14T14:43:00Z">
        <w:r w:rsidDel="00232C67">
          <w:rPr>
            <w:rFonts w:cstheme="minorHAnsi"/>
          </w:rPr>
          <w:delText>b</w:delText>
        </w:r>
      </w:del>
      <w:r>
        <w:rPr>
          <w:rFonts w:cstheme="minorHAnsi"/>
        </w:rPr>
        <w:t>etween blocks, participants were given a 30-second break screen that r</w:t>
      </w:r>
      <w:r w:rsidRPr="00CE5190">
        <w:rPr>
          <w:rFonts w:cstheme="minorHAnsi"/>
        </w:rPr>
        <w:t>eported overall accuracy</w:t>
      </w:r>
      <w:r>
        <w:rPr>
          <w:rFonts w:cstheme="minorHAnsi"/>
        </w:rPr>
        <w:t xml:space="preserve">. </w:t>
      </w:r>
    </w:p>
    <w:p w14:paraId="500C47BE" w14:textId="77777777" w:rsidR="0011619D" w:rsidRDefault="0011619D" w:rsidP="00B577E8">
      <w:pPr>
        <w:ind w:firstLine="720"/>
        <w:rPr>
          <w:rFonts w:cstheme="minorHAnsi"/>
        </w:rPr>
      </w:pPr>
    </w:p>
    <w:p w14:paraId="33BECDF9" w14:textId="7D54A580" w:rsidR="002538F1" w:rsidRDefault="0011619D" w:rsidP="00CE5190">
      <w:pPr>
        <w:rPr>
          <w:rFonts w:cstheme="minorHAnsi"/>
        </w:rPr>
      </w:pPr>
      <w:r>
        <w:rPr>
          <w:rFonts w:cstheme="minorHAnsi"/>
        </w:rPr>
        <w:t>Posttest</w:t>
      </w:r>
      <w:r w:rsidR="002538F1">
        <w:rPr>
          <w:rFonts w:cstheme="minorHAnsi"/>
        </w:rPr>
        <w:t xml:space="preserve"> questionnaire. </w:t>
      </w:r>
    </w:p>
    <w:p w14:paraId="31648D82" w14:textId="28A67D87" w:rsidR="002538F1" w:rsidRPr="00CE5190" w:rsidRDefault="002538F1" w:rsidP="00CE5190">
      <w:pPr>
        <w:rPr>
          <w:rFonts w:cstheme="minorHAnsi"/>
        </w:rPr>
      </w:pPr>
      <w:r>
        <w:rPr>
          <w:rFonts w:cstheme="minorHAnsi"/>
        </w:rPr>
        <w:t xml:space="preserve">Following completion of the experiment, participants responded to a brief questionnaire to </w:t>
      </w:r>
      <w:r w:rsidR="002B7B84">
        <w:rPr>
          <w:rFonts w:cstheme="minorHAnsi"/>
        </w:rPr>
        <w:t>evaluate</w:t>
      </w:r>
      <w:r>
        <w:rPr>
          <w:rFonts w:cstheme="minorHAnsi"/>
        </w:rPr>
        <w:t xml:space="preserve"> whether </w:t>
      </w:r>
      <w:r w:rsidR="002B6BA9">
        <w:rPr>
          <w:rFonts w:cstheme="minorHAnsi"/>
        </w:rPr>
        <w:t>they</w:t>
      </w:r>
      <w:r>
        <w:rPr>
          <w:rFonts w:cstheme="minorHAnsi"/>
        </w:rPr>
        <w:t xml:space="preserve"> were aware of the reward contingency in the learning phase and whether they used any particular strategy on the visual working memory task. We first asked if participants were aware that the color of targets in the learning phase was associated with the rewards they received on any given trial. Next, we presented participants with a list of 10 working memory strategies </w:t>
      </w:r>
      <w:r w:rsidRPr="002538F1">
        <w:rPr>
          <w:rFonts w:cstheme="minorHAnsi"/>
        </w:rPr>
        <w:t xml:space="preserve">adapted from </w:t>
      </w:r>
      <w:r w:rsidRPr="002B7B84">
        <w:rPr>
          <w:rFonts w:cstheme="minorHAnsi"/>
          <w:b/>
          <w:bCs/>
        </w:rPr>
        <w:t xml:space="preserve">Morrison, Rosenbaum, Fair, </w:t>
      </w:r>
      <w:r w:rsidR="002B7B84" w:rsidRPr="002B7B84">
        <w:rPr>
          <w:rFonts w:cstheme="minorHAnsi"/>
          <w:b/>
          <w:bCs/>
        </w:rPr>
        <w:t>and</w:t>
      </w:r>
      <w:r w:rsidRPr="002B7B84">
        <w:rPr>
          <w:rFonts w:cstheme="minorHAnsi"/>
          <w:b/>
          <w:bCs/>
        </w:rPr>
        <w:t xml:space="preserve"> Chein</w:t>
      </w:r>
      <w:r w:rsidR="002B7B84">
        <w:rPr>
          <w:rFonts w:cstheme="minorHAnsi"/>
          <w:b/>
          <w:bCs/>
        </w:rPr>
        <w:t xml:space="preserve"> (</w:t>
      </w:r>
      <w:r w:rsidRPr="002B7B84">
        <w:rPr>
          <w:rFonts w:cstheme="minorHAnsi"/>
          <w:b/>
          <w:bCs/>
        </w:rPr>
        <w:t>2016</w:t>
      </w:r>
      <w:r w:rsidR="002B7B84">
        <w:rPr>
          <w:rFonts w:cstheme="minorHAnsi"/>
          <w:b/>
          <w:bCs/>
        </w:rPr>
        <w:t>)</w:t>
      </w:r>
      <w:r>
        <w:rPr>
          <w:rFonts w:cstheme="minorHAnsi"/>
        </w:rPr>
        <w:t xml:space="preserve"> and asked which strategies they used. Participants were free to select any number of the strategies listed. </w:t>
      </w:r>
    </w:p>
    <w:p w14:paraId="7BD27D35" w14:textId="30F4130A" w:rsidR="00A406BE" w:rsidRDefault="00A406BE" w:rsidP="00CE5190">
      <w:pPr>
        <w:rPr>
          <w:rFonts w:cstheme="minorHAnsi"/>
        </w:rPr>
      </w:pPr>
    </w:p>
    <w:p w14:paraId="1E8B4678" w14:textId="11E68DD2" w:rsidR="003B5773" w:rsidRDefault="003B5773" w:rsidP="00CE5190">
      <w:pPr>
        <w:rPr>
          <w:rFonts w:cstheme="minorHAnsi"/>
        </w:rPr>
      </w:pPr>
      <w:r>
        <w:rPr>
          <w:rFonts w:cstheme="minorHAnsi"/>
        </w:rPr>
        <w:t>Results in progress</w:t>
      </w:r>
    </w:p>
    <w:p w14:paraId="1ABBF939" w14:textId="4BC2DF05" w:rsidR="003B5773" w:rsidRDefault="003B5773" w:rsidP="00CE5190">
      <w:pPr>
        <w:rPr>
          <w:rFonts w:cstheme="minorHAnsi"/>
        </w:rPr>
      </w:pPr>
      <w:r>
        <w:rPr>
          <w:rFonts w:cstheme="minorHAnsi"/>
        </w:rPr>
        <w:t>Training Phase</w:t>
      </w:r>
    </w:p>
    <w:p w14:paraId="0B358D6F" w14:textId="5F800D29" w:rsidR="003B5773" w:rsidRDefault="003B5773" w:rsidP="00CE5190">
      <w:pPr>
        <w:rPr>
          <w:rFonts w:cstheme="minorHAnsi"/>
        </w:rPr>
      </w:pPr>
      <w:r>
        <w:rPr>
          <w:rFonts w:cstheme="minorHAnsi"/>
        </w:rPr>
        <w:tab/>
        <w:t>RT</w:t>
      </w:r>
    </w:p>
    <w:p w14:paraId="4E85C405" w14:textId="47F238EE" w:rsidR="003B5773" w:rsidRDefault="003B5773" w:rsidP="00CE5190">
      <w:pPr>
        <w:rPr>
          <w:rFonts w:cstheme="minorHAnsi"/>
        </w:rPr>
      </w:pPr>
      <w:r>
        <w:rPr>
          <w:rFonts w:cstheme="minorHAnsi"/>
        </w:rPr>
        <w:tab/>
        <w:t>Accuracy</w:t>
      </w:r>
    </w:p>
    <w:p w14:paraId="327ECC1E" w14:textId="45696394" w:rsidR="003B5773" w:rsidRDefault="003B5773" w:rsidP="00CE5190">
      <w:pPr>
        <w:rPr>
          <w:rFonts w:cstheme="minorHAnsi"/>
        </w:rPr>
      </w:pPr>
    </w:p>
    <w:p w14:paraId="6278D1FF" w14:textId="283B13CA" w:rsidR="003B5773" w:rsidRDefault="003B5773" w:rsidP="00CE5190">
      <w:pPr>
        <w:rPr>
          <w:rFonts w:cstheme="minorHAnsi"/>
        </w:rPr>
      </w:pPr>
      <w:r>
        <w:rPr>
          <w:rFonts w:cstheme="minorHAnsi"/>
        </w:rPr>
        <w:t>Test Phase</w:t>
      </w:r>
    </w:p>
    <w:p w14:paraId="7D72F73C" w14:textId="3D41E437" w:rsidR="003B5773" w:rsidRDefault="003B5773" w:rsidP="00CE5190">
      <w:pPr>
        <w:rPr>
          <w:rFonts w:cstheme="minorHAnsi"/>
        </w:rPr>
      </w:pPr>
      <w:r>
        <w:rPr>
          <w:rFonts w:cstheme="minorHAnsi"/>
        </w:rPr>
        <w:tab/>
        <w:t>RT</w:t>
      </w:r>
    </w:p>
    <w:p w14:paraId="23DCEEE5" w14:textId="4CC1CC70" w:rsidR="003B5773" w:rsidRDefault="003B5773" w:rsidP="00CE5190">
      <w:pPr>
        <w:rPr>
          <w:rFonts w:cstheme="minorHAnsi"/>
        </w:rPr>
      </w:pPr>
      <w:r>
        <w:rPr>
          <w:rFonts w:cstheme="minorHAnsi"/>
        </w:rPr>
        <w:tab/>
        <w:t>Hit Rate</w:t>
      </w:r>
    </w:p>
    <w:p w14:paraId="41CCB336" w14:textId="246E657C" w:rsidR="003B5773" w:rsidRDefault="003B5773" w:rsidP="00CE5190">
      <w:pPr>
        <w:rPr>
          <w:rFonts w:cstheme="minorHAnsi"/>
        </w:rPr>
      </w:pPr>
      <w:r>
        <w:rPr>
          <w:rFonts w:cstheme="minorHAnsi"/>
        </w:rPr>
        <w:tab/>
        <w:t>False Alarm Rate</w:t>
      </w:r>
    </w:p>
    <w:p w14:paraId="3A380D9B" w14:textId="4586880B" w:rsidR="003B5773" w:rsidRDefault="003B5773" w:rsidP="00CE5190">
      <w:pPr>
        <w:rPr>
          <w:rFonts w:cstheme="minorHAnsi"/>
        </w:rPr>
      </w:pPr>
      <w:r>
        <w:rPr>
          <w:rFonts w:cstheme="minorHAnsi"/>
        </w:rPr>
        <w:tab/>
        <w:t>Discriminability</w:t>
      </w:r>
    </w:p>
    <w:p w14:paraId="4C879E44" w14:textId="3119DB86" w:rsidR="0056385F" w:rsidRDefault="003B5773" w:rsidP="00594C88">
      <w:pPr>
        <w:rPr>
          <w:rFonts w:cstheme="minorHAnsi"/>
        </w:rPr>
      </w:pPr>
      <w:r>
        <w:rPr>
          <w:rFonts w:cstheme="minorHAnsi"/>
        </w:rPr>
        <w:tab/>
        <w:t>Criterion</w:t>
      </w:r>
    </w:p>
    <w:sectPr w:rsidR="005638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Aaron S" w:date="2021-06-14T11:02:00Z" w:initials="BAS">
    <w:p w14:paraId="7F681830" w14:textId="73F206ED" w:rsidR="00AF1943" w:rsidRDefault="00AF1943">
      <w:pPr>
        <w:pStyle w:val="CommentText"/>
      </w:pPr>
      <w:r>
        <w:rPr>
          <w:rStyle w:val="CommentReference"/>
        </w:rPr>
        <w:annotationRef/>
      </w:r>
      <w:r>
        <w:t>title (on title page), author (you), abstract on next page</w:t>
      </w:r>
    </w:p>
  </w:comment>
  <w:comment w:id="28" w:author="Benjamin, Aaron S" w:date="2021-06-14T11:08:00Z" w:initials="BAS">
    <w:p w14:paraId="6B25A4F7" w14:textId="0BEB73AB" w:rsidR="00AF1943" w:rsidRDefault="00AF1943">
      <w:pPr>
        <w:pStyle w:val="CommentText"/>
      </w:pPr>
      <w:r>
        <w:rPr>
          <w:rStyle w:val="CommentReference"/>
        </w:rPr>
        <w:annotationRef/>
      </w:r>
      <w:r>
        <w:t>more detail needed.  I didn’t understand this experiment.</w:t>
      </w:r>
    </w:p>
  </w:comment>
  <w:comment w:id="33" w:author="Benjamin, Aaron S" w:date="2021-06-14T11:09:00Z" w:initials="BAS">
    <w:p w14:paraId="58C26731" w14:textId="24926139" w:rsidR="00AF1943" w:rsidRDefault="00AF1943">
      <w:pPr>
        <w:pStyle w:val="CommentText"/>
      </w:pPr>
      <w:r>
        <w:rPr>
          <w:rStyle w:val="CommentReference"/>
        </w:rPr>
        <w:annotationRef/>
      </w:r>
      <w:r>
        <w:t>one n or two?</w:t>
      </w:r>
    </w:p>
  </w:comment>
  <w:comment w:id="37" w:author="Benjamin, Aaron S" w:date="2021-06-14T11:10:00Z" w:initials="BAS">
    <w:p w14:paraId="6C0ADA58" w14:textId="3A35D48A" w:rsidR="00AF1943" w:rsidRDefault="00AF1943">
      <w:pPr>
        <w:pStyle w:val="CommentText"/>
      </w:pPr>
      <w:r>
        <w:rPr>
          <w:rStyle w:val="CommentReference"/>
        </w:rPr>
        <w:annotationRef/>
      </w:r>
      <w:r>
        <w:t>more details needed</w:t>
      </w:r>
    </w:p>
  </w:comment>
  <w:comment w:id="38" w:author="Benjamin, Aaron S" w:date="2021-06-14T11:10:00Z" w:initials="BAS">
    <w:p w14:paraId="3E2787A0" w14:textId="67D63DF3" w:rsidR="00AF1943" w:rsidRDefault="00AF1943">
      <w:pPr>
        <w:pStyle w:val="CommentText"/>
      </w:pPr>
      <w:r>
        <w:rPr>
          <w:rStyle w:val="CommentReference"/>
        </w:rPr>
        <w:annotationRef/>
      </w:r>
      <w:r>
        <w:t>more</w:t>
      </w:r>
    </w:p>
  </w:comment>
  <w:comment w:id="87" w:author="Benjamin, Aaron S" w:date="2021-06-14T11:20:00Z" w:initials="BAS">
    <w:p w14:paraId="44DA7A08" w14:textId="267A2DE5" w:rsidR="00432327" w:rsidRDefault="00432327">
      <w:pPr>
        <w:pStyle w:val="CommentText"/>
      </w:pPr>
      <w:r>
        <w:rPr>
          <w:rStyle w:val="CommentReference"/>
        </w:rPr>
        <w:annotationRef/>
      </w:r>
      <w:r>
        <w:t>two different papers from these two?</w:t>
      </w:r>
    </w:p>
  </w:comment>
  <w:comment w:id="106" w:author="Benjamin, Aaron S" w:date="2021-06-14T13:43:00Z" w:initials="BAS">
    <w:p w14:paraId="0EBD5A62" w14:textId="01C18E64" w:rsidR="008F25D7" w:rsidRDefault="008F25D7">
      <w:pPr>
        <w:pStyle w:val="CommentText"/>
      </w:pPr>
      <w:r>
        <w:rPr>
          <w:rStyle w:val="CommentReference"/>
        </w:rPr>
        <w:annotationRef/>
      </w:r>
      <w:r>
        <w:t>this doesn’t sum to 70/</w:t>
      </w:r>
    </w:p>
  </w:comment>
  <w:comment w:id="109" w:author="Benjamin, Aaron S" w:date="2021-06-14T14:38:00Z" w:initials="BAS">
    <w:p w14:paraId="0008BF0C" w14:textId="4E2C3881" w:rsidR="00232C67" w:rsidRDefault="00232C67">
      <w:pPr>
        <w:pStyle w:val="CommentText"/>
      </w:pPr>
      <w:r>
        <w:rPr>
          <w:rStyle w:val="CommentReference"/>
        </w:rPr>
        <w:annotationRef/>
      </w:r>
      <w:r>
        <w:t>indicate other assumptions that went into power calculation</w:t>
      </w:r>
    </w:p>
  </w:comment>
  <w:comment w:id="148" w:author="Benjamin, Aaron S" w:date="2021-06-14T14:41:00Z" w:initials="BAS">
    <w:p w14:paraId="5623A0FE" w14:textId="427C100F" w:rsidR="00232C67" w:rsidRDefault="00232C67">
      <w:pPr>
        <w:pStyle w:val="CommentText"/>
      </w:pPr>
      <w:r>
        <w:rPr>
          <w:rStyle w:val="CommentReference"/>
        </w:rPr>
        <w:annotationRef/>
      </w:r>
      <w:r>
        <w:t>right?</w:t>
      </w:r>
    </w:p>
  </w:comment>
  <w:comment w:id="166" w:author="Benjamin, Aaron S" w:date="2021-06-14T14:43:00Z" w:initials="BAS">
    <w:p w14:paraId="22FBC4DD" w14:textId="20DD32BC" w:rsidR="00232C67" w:rsidRDefault="00232C67">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681830" w15:done="0"/>
  <w15:commentEx w15:paraId="6B25A4F7" w15:done="0"/>
  <w15:commentEx w15:paraId="58C26731" w15:done="0"/>
  <w15:commentEx w15:paraId="6C0ADA58" w15:done="0"/>
  <w15:commentEx w15:paraId="3E2787A0" w15:done="0"/>
  <w15:commentEx w15:paraId="44DA7A08" w15:done="0"/>
  <w15:commentEx w15:paraId="0EBD5A62" w15:done="0"/>
  <w15:commentEx w15:paraId="0008BF0C" w15:done="0"/>
  <w15:commentEx w15:paraId="5623A0FE" w15:done="0"/>
  <w15:commentEx w15:paraId="22FBC4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681830" w16cid:durableId="2471B5D0"/>
  <w16cid:commentId w16cid:paraId="6B25A4F7" w16cid:durableId="2471B711"/>
  <w16cid:commentId w16cid:paraId="58C26731" w16cid:durableId="2471B74F"/>
  <w16cid:commentId w16cid:paraId="6C0ADA58" w16cid:durableId="2471B792"/>
  <w16cid:commentId w16cid:paraId="3E2787A0" w16cid:durableId="2471B7AF"/>
  <w16cid:commentId w16cid:paraId="44DA7A08" w16cid:durableId="2471B9ED"/>
  <w16cid:commentId w16cid:paraId="0EBD5A62" w16cid:durableId="2471DB84"/>
  <w16cid:commentId w16cid:paraId="0008BF0C" w16cid:durableId="2471E86F"/>
  <w16cid:commentId w16cid:paraId="5623A0FE" w16cid:durableId="2471E90D"/>
  <w16cid:commentId w16cid:paraId="22FBC4DD" w16cid:durableId="2471E9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21F4"/>
    <w:multiLevelType w:val="hybridMultilevel"/>
    <w:tmpl w:val="8B969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Aaron S">
    <w15:presenceInfo w15:providerId="AD" w15:userId="S::asbenjam@illinois.edu::2e8625f5-be70-44ed-ad96-61eeedd979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B4"/>
    <w:rsid w:val="0000608E"/>
    <w:rsid w:val="00021D63"/>
    <w:rsid w:val="000330A7"/>
    <w:rsid w:val="00035119"/>
    <w:rsid w:val="0011619D"/>
    <w:rsid w:val="00142BE0"/>
    <w:rsid w:val="001612A9"/>
    <w:rsid w:val="00175638"/>
    <w:rsid w:val="001C66AD"/>
    <w:rsid w:val="0022015A"/>
    <w:rsid w:val="00232C67"/>
    <w:rsid w:val="002538F1"/>
    <w:rsid w:val="002A5933"/>
    <w:rsid w:val="002B6BA9"/>
    <w:rsid w:val="002B7B84"/>
    <w:rsid w:val="002C7344"/>
    <w:rsid w:val="002D4FB4"/>
    <w:rsid w:val="002E6560"/>
    <w:rsid w:val="002E671C"/>
    <w:rsid w:val="002F1DEE"/>
    <w:rsid w:val="00322A21"/>
    <w:rsid w:val="003A38E5"/>
    <w:rsid w:val="003B5773"/>
    <w:rsid w:val="003C041B"/>
    <w:rsid w:val="003E14BE"/>
    <w:rsid w:val="003E6545"/>
    <w:rsid w:val="003F783E"/>
    <w:rsid w:val="00407D9F"/>
    <w:rsid w:val="0042629A"/>
    <w:rsid w:val="00432327"/>
    <w:rsid w:val="004A53B4"/>
    <w:rsid w:val="004E3A71"/>
    <w:rsid w:val="00527F14"/>
    <w:rsid w:val="0056024E"/>
    <w:rsid w:val="0056385F"/>
    <w:rsid w:val="00564F0F"/>
    <w:rsid w:val="00565558"/>
    <w:rsid w:val="0057174F"/>
    <w:rsid w:val="00593585"/>
    <w:rsid w:val="00594C88"/>
    <w:rsid w:val="00596E15"/>
    <w:rsid w:val="005A73C3"/>
    <w:rsid w:val="005E47F4"/>
    <w:rsid w:val="005F1C4F"/>
    <w:rsid w:val="00632EC4"/>
    <w:rsid w:val="00670EC8"/>
    <w:rsid w:val="006970FE"/>
    <w:rsid w:val="006A14AE"/>
    <w:rsid w:val="006A59F6"/>
    <w:rsid w:val="007011CE"/>
    <w:rsid w:val="007311AD"/>
    <w:rsid w:val="007577F6"/>
    <w:rsid w:val="00770C02"/>
    <w:rsid w:val="007A2628"/>
    <w:rsid w:val="007B3504"/>
    <w:rsid w:val="007E07A2"/>
    <w:rsid w:val="0086111D"/>
    <w:rsid w:val="00867AB3"/>
    <w:rsid w:val="008856F6"/>
    <w:rsid w:val="00887C59"/>
    <w:rsid w:val="008917E3"/>
    <w:rsid w:val="008A1939"/>
    <w:rsid w:val="008B2D3D"/>
    <w:rsid w:val="008C3688"/>
    <w:rsid w:val="008E5327"/>
    <w:rsid w:val="008E64FB"/>
    <w:rsid w:val="008F25D7"/>
    <w:rsid w:val="00917EF6"/>
    <w:rsid w:val="00964416"/>
    <w:rsid w:val="00983169"/>
    <w:rsid w:val="009A22BC"/>
    <w:rsid w:val="009C5775"/>
    <w:rsid w:val="00A03DE9"/>
    <w:rsid w:val="00A406BE"/>
    <w:rsid w:val="00A446B8"/>
    <w:rsid w:val="00A4578F"/>
    <w:rsid w:val="00A574FE"/>
    <w:rsid w:val="00A638AF"/>
    <w:rsid w:val="00A8107B"/>
    <w:rsid w:val="00AF1943"/>
    <w:rsid w:val="00AF43CF"/>
    <w:rsid w:val="00AF7598"/>
    <w:rsid w:val="00B04E48"/>
    <w:rsid w:val="00B30093"/>
    <w:rsid w:val="00B577E8"/>
    <w:rsid w:val="00BA2FE6"/>
    <w:rsid w:val="00BB2A4E"/>
    <w:rsid w:val="00BB4363"/>
    <w:rsid w:val="00BC13F2"/>
    <w:rsid w:val="00BC5143"/>
    <w:rsid w:val="00BD5E39"/>
    <w:rsid w:val="00C20CDB"/>
    <w:rsid w:val="00C7656A"/>
    <w:rsid w:val="00C802E8"/>
    <w:rsid w:val="00C8372A"/>
    <w:rsid w:val="00CA71EE"/>
    <w:rsid w:val="00CB168C"/>
    <w:rsid w:val="00CB3007"/>
    <w:rsid w:val="00CB6801"/>
    <w:rsid w:val="00CB6E29"/>
    <w:rsid w:val="00CC31FC"/>
    <w:rsid w:val="00CE0637"/>
    <w:rsid w:val="00CE5190"/>
    <w:rsid w:val="00CE7231"/>
    <w:rsid w:val="00D5639A"/>
    <w:rsid w:val="00D60012"/>
    <w:rsid w:val="00D6507F"/>
    <w:rsid w:val="00D929E6"/>
    <w:rsid w:val="00DB2FE2"/>
    <w:rsid w:val="00DB6AC9"/>
    <w:rsid w:val="00DC3735"/>
    <w:rsid w:val="00DC4AE1"/>
    <w:rsid w:val="00E12774"/>
    <w:rsid w:val="00E33DE7"/>
    <w:rsid w:val="00E56FF9"/>
    <w:rsid w:val="00E63D95"/>
    <w:rsid w:val="00E776E8"/>
    <w:rsid w:val="00EA2063"/>
    <w:rsid w:val="00EB2AA4"/>
    <w:rsid w:val="00ED31A2"/>
    <w:rsid w:val="00F247E3"/>
    <w:rsid w:val="00F67F97"/>
    <w:rsid w:val="00F94722"/>
    <w:rsid w:val="00F9571A"/>
    <w:rsid w:val="00FD1764"/>
    <w:rsid w:val="00FF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4635"/>
  <w15:chartTrackingRefBased/>
  <w15:docId w15:val="{00A390D8-B328-4C4E-B0B4-3984E772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B4"/>
    <w:pPr>
      <w:ind w:left="720"/>
      <w:contextualSpacing/>
    </w:pPr>
  </w:style>
  <w:style w:type="character" w:styleId="CommentReference">
    <w:name w:val="annotation reference"/>
    <w:basedOn w:val="DefaultParagraphFont"/>
    <w:uiPriority w:val="99"/>
    <w:semiHidden/>
    <w:unhideWhenUsed/>
    <w:rsid w:val="00AF1943"/>
    <w:rPr>
      <w:sz w:val="16"/>
      <w:szCs w:val="16"/>
    </w:rPr>
  </w:style>
  <w:style w:type="paragraph" w:styleId="CommentText">
    <w:name w:val="annotation text"/>
    <w:basedOn w:val="Normal"/>
    <w:link w:val="CommentTextChar"/>
    <w:uiPriority w:val="99"/>
    <w:semiHidden/>
    <w:unhideWhenUsed/>
    <w:rsid w:val="00AF1943"/>
    <w:pPr>
      <w:spacing w:line="240" w:lineRule="auto"/>
    </w:pPr>
    <w:rPr>
      <w:sz w:val="20"/>
      <w:szCs w:val="20"/>
    </w:rPr>
  </w:style>
  <w:style w:type="character" w:customStyle="1" w:styleId="CommentTextChar">
    <w:name w:val="Comment Text Char"/>
    <w:basedOn w:val="DefaultParagraphFont"/>
    <w:link w:val="CommentText"/>
    <w:uiPriority w:val="99"/>
    <w:semiHidden/>
    <w:rsid w:val="00AF1943"/>
    <w:rPr>
      <w:sz w:val="20"/>
      <w:szCs w:val="20"/>
    </w:rPr>
  </w:style>
  <w:style w:type="paragraph" w:styleId="CommentSubject">
    <w:name w:val="annotation subject"/>
    <w:basedOn w:val="CommentText"/>
    <w:next w:val="CommentText"/>
    <w:link w:val="CommentSubjectChar"/>
    <w:uiPriority w:val="99"/>
    <w:semiHidden/>
    <w:unhideWhenUsed/>
    <w:rsid w:val="00AF1943"/>
    <w:rPr>
      <w:b/>
      <w:bCs/>
    </w:rPr>
  </w:style>
  <w:style w:type="character" w:customStyle="1" w:styleId="CommentSubjectChar">
    <w:name w:val="Comment Subject Char"/>
    <w:basedOn w:val="CommentTextChar"/>
    <w:link w:val="CommentSubject"/>
    <w:uiPriority w:val="99"/>
    <w:semiHidden/>
    <w:rsid w:val="00AF1943"/>
    <w:rPr>
      <w:b/>
      <w:bCs/>
      <w:sz w:val="20"/>
      <w:szCs w:val="20"/>
    </w:rPr>
  </w:style>
  <w:style w:type="paragraph" w:styleId="BalloonText">
    <w:name w:val="Balloon Text"/>
    <w:basedOn w:val="Normal"/>
    <w:link w:val="BalloonTextChar"/>
    <w:uiPriority w:val="99"/>
    <w:semiHidden/>
    <w:unhideWhenUsed/>
    <w:rsid w:val="00AF194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19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8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Yuquimpo</dc:creator>
  <cp:keywords/>
  <dc:description/>
  <cp:lastModifiedBy>Jonathan Yuquimpo</cp:lastModifiedBy>
  <cp:revision>2</cp:revision>
  <dcterms:created xsi:type="dcterms:W3CDTF">2021-06-16T22:59:00Z</dcterms:created>
  <dcterms:modified xsi:type="dcterms:W3CDTF">2021-06-16T22:59:00Z</dcterms:modified>
</cp:coreProperties>
</file>